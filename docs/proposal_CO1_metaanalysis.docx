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19AC79" w14:textId="677FD26F" w:rsidR="00016302" w:rsidRPr="00015059" w:rsidRDefault="00016302" w:rsidP="00531F3D">
      <w:pPr>
        <w:spacing w:after="0" w:line="480" w:lineRule="auto"/>
        <w:jc w:val="center"/>
        <w:rPr>
          <w:rFonts w:cs="Times New Roman"/>
          <w:b/>
          <w:color w:val="000000" w:themeColor="text1"/>
          <w:sz w:val="28"/>
          <w:szCs w:val="28"/>
        </w:rPr>
      </w:pPr>
      <w:r w:rsidRPr="00015059">
        <w:rPr>
          <w:rFonts w:cs="Times New Roman"/>
          <w:b/>
          <w:color w:val="000000" w:themeColor="text1"/>
          <w:sz w:val="28"/>
          <w:szCs w:val="28"/>
        </w:rPr>
        <w:t xml:space="preserve">PHYLOGENETIC AND PHYLOGEOGRAPHIC </w:t>
      </w:r>
      <w:r w:rsidR="001866AA" w:rsidRPr="00015059">
        <w:rPr>
          <w:rFonts w:cs="Times New Roman"/>
          <w:b/>
          <w:color w:val="000000" w:themeColor="text1"/>
          <w:sz w:val="28"/>
          <w:szCs w:val="28"/>
        </w:rPr>
        <w:t xml:space="preserve">META-ANALYSIS </w:t>
      </w:r>
      <w:r w:rsidRPr="00015059">
        <w:rPr>
          <w:rFonts w:cs="Times New Roman"/>
          <w:b/>
          <w:color w:val="000000" w:themeColor="text1"/>
          <w:sz w:val="28"/>
          <w:szCs w:val="28"/>
        </w:rPr>
        <w:t xml:space="preserve">OF CYTOCHROME </w:t>
      </w:r>
      <w:r w:rsidR="00CD0569" w:rsidRPr="00015059">
        <w:rPr>
          <w:rFonts w:cs="Times New Roman"/>
          <w:b/>
          <w:color w:val="000000" w:themeColor="text1"/>
          <w:sz w:val="28"/>
          <w:szCs w:val="28"/>
        </w:rPr>
        <w:t>C</w:t>
      </w:r>
      <w:r w:rsidRPr="00015059">
        <w:rPr>
          <w:rFonts w:cs="Times New Roman"/>
          <w:b/>
          <w:color w:val="000000" w:themeColor="text1"/>
          <w:sz w:val="28"/>
          <w:szCs w:val="28"/>
        </w:rPr>
        <w:t xml:space="preserve"> OXIDASE I BARCODE SEQUENCES OF </w:t>
      </w:r>
      <w:r w:rsidR="005C5DD7" w:rsidRPr="00015059">
        <w:rPr>
          <w:rFonts w:cs="Times New Roman"/>
          <w:b/>
          <w:color w:val="000000" w:themeColor="text1"/>
          <w:sz w:val="28"/>
          <w:szCs w:val="28"/>
        </w:rPr>
        <w:t xml:space="preserve">EAST AFRICAN </w:t>
      </w:r>
      <w:r w:rsidRPr="00015059">
        <w:rPr>
          <w:rFonts w:cs="Times New Roman"/>
          <w:b/>
          <w:color w:val="000000" w:themeColor="text1"/>
          <w:sz w:val="28"/>
          <w:szCs w:val="28"/>
        </w:rPr>
        <w:t>ARTHROPODS SUBMITTED INTO</w:t>
      </w:r>
      <w:r w:rsidR="005C5DD7" w:rsidRPr="00015059">
        <w:rPr>
          <w:rFonts w:cs="Times New Roman"/>
          <w:b/>
          <w:color w:val="000000" w:themeColor="text1"/>
          <w:sz w:val="28"/>
          <w:szCs w:val="28"/>
        </w:rPr>
        <w:t xml:space="preserve"> THE</w:t>
      </w:r>
      <w:r w:rsidRPr="00015059">
        <w:rPr>
          <w:rFonts w:cs="Times New Roman"/>
          <w:b/>
          <w:color w:val="000000" w:themeColor="text1"/>
          <w:sz w:val="28"/>
          <w:szCs w:val="28"/>
        </w:rPr>
        <w:t xml:space="preserve"> B</w:t>
      </w:r>
      <w:r w:rsidR="00C36F06" w:rsidRPr="00015059">
        <w:rPr>
          <w:rFonts w:cs="Times New Roman"/>
          <w:b/>
          <w:color w:val="000000" w:themeColor="text1"/>
          <w:sz w:val="28"/>
          <w:szCs w:val="28"/>
        </w:rPr>
        <w:t xml:space="preserve">ARCODE OF LIFE </w:t>
      </w:r>
      <w:r w:rsidRPr="00015059">
        <w:rPr>
          <w:rFonts w:cs="Times New Roman"/>
          <w:b/>
          <w:color w:val="000000" w:themeColor="text1"/>
          <w:sz w:val="28"/>
          <w:szCs w:val="28"/>
        </w:rPr>
        <w:t>DATABASE</w:t>
      </w:r>
    </w:p>
    <w:p w14:paraId="37FA58A0" w14:textId="028BB842" w:rsidR="00016302" w:rsidRPr="00015059" w:rsidRDefault="00016302" w:rsidP="00531F3D">
      <w:pPr>
        <w:spacing w:after="0" w:line="480" w:lineRule="auto"/>
        <w:jc w:val="center"/>
        <w:rPr>
          <w:rFonts w:cs="Times New Roman"/>
          <w:b/>
          <w:color w:val="000000" w:themeColor="text1"/>
          <w:sz w:val="28"/>
          <w:szCs w:val="28"/>
        </w:rPr>
      </w:pPr>
    </w:p>
    <w:p w14:paraId="1A26D495" w14:textId="77777777" w:rsidR="00016302" w:rsidRPr="00015059" w:rsidRDefault="00016302" w:rsidP="00531F3D">
      <w:pPr>
        <w:spacing w:after="0" w:line="480" w:lineRule="auto"/>
        <w:jc w:val="center"/>
        <w:rPr>
          <w:rFonts w:cs="Times New Roman"/>
          <w:b/>
          <w:color w:val="000000" w:themeColor="text1"/>
          <w:sz w:val="28"/>
          <w:szCs w:val="28"/>
        </w:rPr>
      </w:pPr>
    </w:p>
    <w:p w14:paraId="5EB62587" w14:textId="77777777" w:rsidR="00016302" w:rsidRPr="00015059" w:rsidRDefault="00016302" w:rsidP="00531F3D">
      <w:pPr>
        <w:spacing w:after="0" w:line="480" w:lineRule="auto"/>
        <w:jc w:val="center"/>
        <w:rPr>
          <w:rFonts w:cs="Times New Roman"/>
          <w:b/>
          <w:color w:val="000000" w:themeColor="text1"/>
          <w:sz w:val="28"/>
          <w:szCs w:val="28"/>
        </w:rPr>
      </w:pPr>
    </w:p>
    <w:p w14:paraId="0CCA9E3D" w14:textId="77777777" w:rsidR="00016302" w:rsidRPr="00015059" w:rsidRDefault="00016302" w:rsidP="00531F3D">
      <w:pPr>
        <w:spacing w:after="0" w:line="480" w:lineRule="auto"/>
        <w:jc w:val="center"/>
        <w:rPr>
          <w:rFonts w:cs="Times New Roman"/>
          <w:b/>
          <w:color w:val="000000" w:themeColor="text1"/>
          <w:sz w:val="28"/>
          <w:szCs w:val="28"/>
        </w:rPr>
      </w:pPr>
    </w:p>
    <w:p w14:paraId="542536BE" w14:textId="227AFCA8" w:rsidR="00016302" w:rsidRPr="00015059" w:rsidRDefault="00016302" w:rsidP="00531F3D">
      <w:pPr>
        <w:spacing w:after="0" w:line="480" w:lineRule="auto"/>
        <w:jc w:val="center"/>
        <w:rPr>
          <w:rFonts w:cs="Times New Roman"/>
          <w:b/>
          <w:color w:val="000000" w:themeColor="text1"/>
          <w:sz w:val="28"/>
          <w:szCs w:val="28"/>
        </w:rPr>
      </w:pPr>
      <w:r w:rsidRPr="00015059">
        <w:rPr>
          <w:rFonts w:cs="Times New Roman"/>
          <w:b/>
          <w:color w:val="000000" w:themeColor="text1"/>
          <w:sz w:val="28"/>
          <w:szCs w:val="28"/>
        </w:rPr>
        <w:t>KIBET GILBERT</w:t>
      </w:r>
    </w:p>
    <w:p w14:paraId="32B1F3C9" w14:textId="77777777" w:rsidR="00016302" w:rsidRPr="00015059" w:rsidRDefault="00016302" w:rsidP="00531F3D">
      <w:pPr>
        <w:spacing w:after="0" w:line="480" w:lineRule="auto"/>
        <w:jc w:val="center"/>
        <w:rPr>
          <w:rFonts w:cs="Times New Roman"/>
          <w:b/>
          <w:color w:val="000000" w:themeColor="text1"/>
          <w:sz w:val="28"/>
          <w:szCs w:val="28"/>
        </w:rPr>
      </w:pPr>
    </w:p>
    <w:p w14:paraId="6FE23AE9" w14:textId="77777777" w:rsidR="00016302" w:rsidRPr="00015059" w:rsidRDefault="00016302" w:rsidP="00531F3D">
      <w:pPr>
        <w:spacing w:after="0" w:line="480" w:lineRule="auto"/>
        <w:jc w:val="center"/>
        <w:rPr>
          <w:rFonts w:cs="Times New Roman"/>
          <w:b/>
          <w:color w:val="000000" w:themeColor="text1"/>
          <w:sz w:val="28"/>
          <w:szCs w:val="28"/>
        </w:rPr>
      </w:pPr>
    </w:p>
    <w:p w14:paraId="54FAF521" w14:textId="77777777" w:rsidR="00016302" w:rsidRPr="00015059" w:rsidRDefault="00016302" w:rsidP="00531F3D">
      <w:pPr>
        <w:spacing w:after="0" w:line="480" w:lineRule="auto"/>
        <w:jc w:val="center"/>
        <w:rPr>
          <w:rFonts w:cs="Times New Roman"/>
          <w:b/>
          <w:color w:val="000000" w:themeColor="text1"/>
          <w:sz w:val="28"/>
          <w:szCs w:val="28"/>
        </w:rPr>
      </w:pPr>
    </w:p>
    <w:p w14:paraId="3A9ACFD3" w14:textId="77777777" w:rsidR="00016302" w:rsidRPr="00015059" w:rsidRDefault="00016302" w:rsidP="00531F3D">
      <w:pPr>
        <w:spacing w:after="0" w:line="480" w:lineRule="auto"/>
        <w:rPr>
          <w:rFonts w:cs="Times New Roman"/>
          <w:b/>
          <w:color w:val="000000" w:themeColor="text1"/>
          <w:szCs w:val="24"/>
        </w:rPr>
      </w:pPr>
      <w:r w:rsidRPr="00015059">
        <w:rPr>
          <w:rFonts w:cs="Times New Roman"/>
          <w:b/>
          <w:color w:val="000000" w:themeColor="text1"/>
          <w:szCs w:val="24"/>
        </w:rPr>
        <w:t xml:space="preserve">A Research Proposal Submitted in partial fulfilment of the requirements for the Degree of Master of Science in Molecular Biology and Bioinformatics of </w:t>
      </w:r>
      <w:proofErr w:type="spellStart"/>
      <w:r w:rsidRPr="00015059">
        <w:rPr>
          <w:rFonts w:cs="Times New Roman"/>
          <w:b/>
          <w:color w:val="000000" w:themeColor="text1"/>
          <w:szCs w:val="24"/>
        </w:rPr>
        <w:t>Jomo</w:t>
      </w:r>
      <w:proofErr w:type="spellEnd"/>
      <w:r w:rsidRPr="00015059">
        <w:rPr>
          <w:rFonts w:cs="Times New Roman"/>
          <w:b/>
          <w:color w:val="000000" w:themeColor="text1"/>
          <w:szCs w:val="24"/>
        </w:rPr>
        <w:t xml:space="preserve"> Kenyatta University of Agriculture and Technology.</w:t>
      </w:r>
    </w:p>
    <w:p w14:paraId="6023AD83" w14:textId="77777777" w:rsidR="00016302" w:rsidRPr="00015059" w:rsidRDefault="00016302" w:rsidP="00531F3D">
      <w:pPr>
        <w:spacing w:after="0" w:line="480" w:lineRule="auto"/>
        <w:jc w:val="center"/>
        <w:rPr>
          <w:rFonts w:cs="Times New Roman"/>
          <w:b/>
          <w:color w:val="000000" w:themeColor="text1"/>
          <w:szCs w:val="24"/>
        </w:rPr>
      </w:pPr>
    </w:p>
    <w:p w14:paraId="53C46EF4" w14:textId="1C41A90F" w:rsidR="00016302" w:rsidRPr="00015059" w:rsidRDefault="00016302" w:rsidP="00531F3D">
      <w:pPr>
        <w:spacing w:after="0" w:line="480" w:lineRule="auto"/>
        <w:jc w:val="center"/>
        <w:rPr>
          <w:rFonts w:cs="Times New Roman"/>
          <w:b/>
          <w:color w:val="000000" w:themeColor="text1"/>
          <w:szCs w:val="24"/>
        </w:rPr>
      </w:pPr>
    </w:p>
    <w:p w14:paraId="1DFF74ED" w14:textId="77777777" w:rsidR="00792C33" w:rsidRPr="00015059" w:rsidRDefault="00792C33" w:rsidP="00531F3D">
      <w:pPr>
        <w:spacing w:after="0" w:line="480" w:lineRule="auto"/>
        <w:jc w:val="center"/>
        <w:rPr>
          <w:rFonts w:cs="Times New Roman"/>
          <w:b/>
          <w:color w:val="000000" w:themeColor="text1"/>
          <w:szCs w:val="24"/>
        </w:rPr>
      </w:pPr>
    </w:p>
    <w:p w14:paraId="31E163DA" w14:textId="1F0EF3A1" w:rsidR="00016302" w:rsidRPr="00015059" w:rsidRDefault="00016302" w:rsidP="00531F3D">
      <w:pPr>
        <w:spacing w:after="0" w:line="480" w:lineRule="auto"/>
        <w:jc w:val="center"/>
        <w:rPr>
          <w:rFonts w:cs="Times New Roman"/>
          <w:b/>
          <w:color w:val="000000" w:themeColor="text1"/>
          <w:szCs w:val="24"/>
        </w:rPr>
      </w:pPr>
    </w:p>
    <w:p w14:paraId="1BA52CA6" w14:textId="77777777" w:rsidR="00792C33" w:rsidRPr="00015059" w:rsidRDefault="00792C33" w:rsidP="00531F3D">
      <w:pPr>
        <w:spacing w:after="0" w:line="480" w:lineRule="auto"/>
        <w:jc w:val="center"/>
        <w:rPr>
          <w:rFonts w:cs="Times New Roman"/>
          <w:b/>
          <w:color w:val="000000" w:themeColor="text1"/>
          <w:szCs w:val="24"/>
        </w:rPr>
      </w:pPr>
    </w:p>
    <w:p w14:paraId="100130A1" w14:textId="62C93CF2" w:rsidR="00F97AF1" w:rsidRPr="00015059" w:rsidRDefault="00016302" w:rsidP="00D5481B">
      <w:pPr>
        <w:pStyle w:val="Heading1"/>
      </w:pPr>
      <w:bookmarkStart w:id="0" w:name="_Toc528764498"/>
      <w:r w:rsidRPr="00015059">
        <w:t>201</w:t>
      </w:r>
      <w:r w:rsidR="00DC3FD8" w:rsidRPr="00015059">
        <w:t>8</w:t>
      </w:r>
      <w:bookmarkEnd w:id="0"/>
    </w:p>
    <w:p w14:paraId="3170FED3" w14:textId="77777777" w:rsidR="00F97AF1" w:rsidRPr="00015059" w:rsidRDefault="00F97AF1">
      <w:pPr>
        <w:spacing w:after="160" w:line="259" w:lineRule="auto"/>
        <w:rPr>
          <w:rFonts w:eastAsia="SimSun" w:cs="Times New Roman"/>
          <w:color w:val="000000" w:themeColor="text1"/>
          <w:szCs w:val="24"/>
        </w:rPr>
      </w:pPr>
      <w:r w:rsidRPr="00015059">
        <w:rPr>
          <w:b/>
          <w:color w:val="000000" w:themeColor="text1"/>
          <w:szCs w:val="24"/>
        </w:rPr>
        <w:br w:type="page"/>
      </w:r>
    </w:p>
    <w:p w14:paraId="40BF4F21" w14:textId="137FAD92" w:rsidR="00020BF0" w:rsidRPr="00015059" w:rsidRDefault="00020BF0" w:rsidP="00D5481B">
      <w:pPr>
        <w:pStyle w:val="Heading1"/>
        <w:rPr>
          <w:szCs w:val="24"/>
        </w:rPr>
      </w:pPr>
      <w:bookmarkStart w:id="1" w:name="_Toc528764499"/>
      <w:r w:rsidRPr="00015059">
        <w:lastRenderedPageBreak/>
        <w:t>DECLARATION</w:t>
      </w:r>
      <w:bookmarkEnd w:id="1"/>
    </w:p>
    <w:p w14:paraId="064B6BB9" w14:textId="77777777" w:rsidR="00020BF0" w:rsidRPr="00015059" w:rsidRDefault="00020BF0" w:rsidP="00531F3D">
      <w:pPr>
        <w:spacing w:after="0" w:line="480" w:lineRule="auto"/>
        <w:rPr>
          <w:rFonts w:cs="Times New Roman"/>
          <w:color w:val="000000" w:themeColor="text1"/>
          <w:szCs w:val="24"/>
        </w:rPr>
      </w:pPr>
      <w:r w:rsidRPr="00015059">
        <w:rPr>
          <w:rFonts w:cs="Times New Roman"/>
          <w:color w:val="000000" w:themeColor="text1"/>
          <w:szCs w:val="24"/>
        </w:rPr>
        <w:t>This research proposal is my original work and has not been presented elsewhere for a degree award</w:t>
      </w:r>
    </w:p>
    <w:p w14:paraId="16705DAB" w14:textId="77777777" w:rsidR="00020BF0" w:rsidRPr="00015059" w:rsidRDefault="00020BF0" w:rsidP="00531F3D">
      <w:pPr>
        <w:spacing w:after="0" w:line="480" w:lineRule="auto"/>
        <w:rPr>
          <w:rFonts w:cs="Times New Roman"/>
          <w:color w:val="000000" w:themeColor="text1"/>
          <w:szCs w:val="24"/>
        </w:rPr>
      </w:pPr>
      <w:r w:rsidRPr="00015059">
        <w:rPr>
          <w:rFonts w:cs="Times New Roman"/>
          <w:color w:val="000000" w:themeColor="text1"/>
          <w:szCs w:val="24"/>
        </w:rPr>
        <w:t>Signature………………………………………… Date: …………………………………………</w:t>
      </w:r>
    </w:p>
    <w:p w14:paraId="6FC62B35" w14:textId="77777777" w:rsidR="00020BF0" w:rsidRPr="00015059" w:rsidRDefault="00020BF0" w:rsidP="00531F3D">
      <w:pPr>
        <w:spacing w:after="0" w:line="480" w:lineRule="auto"/>
        <w:rPr>
          <w:rFonts w:cs="Times New Roman"/>
          <w:color w:val="000000" w:themeColor="text1"/>
          <w:szCs w:val="24"/>
        </w:rPr>
      </w:pPr>
      <w:r w:rsidRPr="00015059">
        <w:rPr>
          <w:rFonts w:cs="Times New Roman"/>
          <w:color w:val="000000" w:themeColor="text1"/>
          <w:szCs w:val="24"/>
        </w:rPr>
        <w:t>Kibet Gilbert (HSB316-5106/2016)</w:t>
      </w:r>
    </w:p>
    <w:p w14:paraId="2074720A" w14:textId="77777777" w:rsidR="00020BF0" w:rsidRPr="00015059" w:rsidRDefault="00020BF0" w:rsidP="00531F3D">
      <w:pPr>
        <w:spacing w:after="0"/>
        <w:rPr>
          <w:rFonts w:cs="Times New Roman"/>
          <w:color w:val="000000" w:themeColor="text1"/>
        </w:rPr>
      </w:pPr>
      <w:r w:rsidRPr="00015059">
        <w:rPr>
          <w:rFonts w:eastAsia="SimSun" w:cs="Times New Roman"/>
          <w:b/>
          <w:color w:val="000000" w:themeColor="text1"/>
        </w:rPr>
        <w:t>Declaration by Supervisors</w:t>
      </w:r>
    </w:p>
    <w:p w14:paraId="2E479EC2" w14:textId="77777777" w:rsidR="00020BF0" w:rsidRPr="00015059" w:rsidRDefault="00020BF0" w:rsidP="00531F3D">
      <w:pPr>
        <w:spacing w:after="0" w:line="480" w:lineRule="auto"/>
        <w:rPr>
          <w:rFonts w:cs="Times New Roman"/>
          <w:color w:val="000000" w:themeColor="text1"/>
          <w:szCs w:val="24"/>
        </w:rPr>
      </w:pPr>
      <w:r w:rsidRPr="00015059">
        <w:rPr>
          <w:rFonts w:cs="Times New Roman"/>
          <w:color w:val="000000" w:themeColor="text1"/>
          <w:szCs w:val="24"/>
        </w:rPr>
        <w:t>This Research Proposal has been submitted for examination with our approval as supervisors.</w:t>
      </w:r>
    </w:p>
    <w:p w14:paraId="6E685DDB" w14:textId="6DA3C1C3" w:rsidR="001F5EB6" w:rsidRPr="00015059" w:rsidRDefault="001F5EB6" w:rsidP="001F5EB6">
      <w:pPr>
        <w:spacing w:after="0" w:line="480" w:lineRule="auto"/>
        <w:rPr>
          <w:rFonts w:cs="Times New Roman"/>
          <w:color w:val="000000" w:themeColor="text1"/>
          <w:szCs w:val="24"/>
        </w:rPr>
      </w:pPr>
      <w:r w:rsidRPr="00015059">
        <w:rPr>
          <w:rFonts w:cs="Times New Roman"/>
          <w:color w:val="000000" w:themeColor="text1"/>
          <w:szCs w:val="24"/>
        </w:rPr>
        <w:t xml:space="preserve">1. </w:t>
      </w:r>
      <w:proofErr w:type="spellStart"/>
      <w:r w:rsidRPr="00015059">
        <w:rPr>
          <w:rFonts w:cs="Times New Roman"/>
          <w:color w:val="000000" w:themeColor="text1"/>
          <w:szCs w:val="24"/>
        </w:rPr>
        <w:t>Dr.</w:t>
      </w:r>
      <w:proofErr w:type="spellEnd"/>
      <w:r w:rsidRPr="00015059">
        <w:rPr>
          <w:rFonts w:cs="Times New Roman"/>
          <w:color w:val="000000" w:themeColor="text1"/>
          <w:szCs w:val="24"/>
        </w:rPr>
        <w:t xml:space="preserve"> Steven </w:t>
      </w:r>
      <w:proofErr w:type="spellStart"/>
      <w:r w:rsidRPr="00015059">
        <w:rPr>
          <w:rFonts w:cs="Times New Roman"/>
          <w:color w:val="000000" w:themeColor="text1"/>
          <w:szCs w:val="24"/>
        </w:rPr>
        <w:t>Ger</w:t>
      </w:r>
      <w:proofErr w:type="spellEnd"/>
      <w:r w:rsidRPr="00015059">
        <w:rPr>
          <w:rFonts w:cs="Times New Roman"/>
          <w:color w:val="000000" w:themeColor="text1"/>
          <w:szCs w:val="24"/>
        </w:rPr>
        <w:t xml:space="preserve"> </w:t>
      </w:r>
      <w:proofErr w:type="spellStart"/>
      <w:r w:rsidRPr="00015059">
        <w:rPr>
          <w:rFonts w:cs="Times New Roman"/>
          <w:color w:val="000000" w:themeColor="text1"/>
          <w:szCs w:val="24"/>
        </w:rPr>
        <w:t>Nyanjom</w:t>
      </w:r>
      <w:proofErr w:type="spellEnd"/>
      <w:r w:rsidRPr="00015059">
        <w:rPr>
          <w:rFonts w:cs="Times New Roman"/>
          <w:color w:val="000000" w:themeColor="text1"/>
          <w:szCs w:val="24"/>
        </w:rPr>
        <w:t>, Biochemistry Department, JKUAT</w:t>
      </w:r>
    </w:p>
    <w:p w14:paraId="34E588B4" w14:textId="77777777" w:rsidR="001F5EB6" w:rsidRPr="00015059" w:rsidRDefault="001F5EB6" w:rsidP="001F5EB6">
      <w:pPr>
        <w:spacing w:after="0" w:line="480" w:lineRule="auto"/>
        <w:rPr>
          <w:rFonts w:cs="Times New Roman"/>
          <w:color w:val="000000" w:themeColor="text1"/>
          <w:szCs w:val="24"/>
        </w:rPr>
      </w:pPr>
      <w:r w:rsidRPr="00015059">
        <w:rPr>
          <w:rFonts w:cs="Times New Roman"/>
          <w:color w:val="000000" w:themeColor="text1"/>
          <w:szCs w:val="24"/>
        </w:rPr>
        <w:t>Signature: ………………………………………….... Date: ……………………………………</w:t>
      </w:r>
    </w:p>
    <w:p w14:paraId="0CA24A01" w14:textId="341E4850" w:rsidR="00020BF0" w:rsidRPr="00015059" w:rsidRDefault="001F5EB6" w:rsidP="00531F3D">
      <w:pPr>
        <w:spacing w:after="0" w:line="480" w:lineRule="auto"/>
        <w:rPr>
          <w:rFonts w:cs="Times New Roman"/>
          <w:color w:val="000000" w:themeColor="text1"/>
          <w:szCs w:val="24"/>
        </w:rPr>
      </w:pPr>
      <w:r w:rsidRPr="00015059">
        <w:rPr>
          <w:rFonts w:cs="Times New Roman"/>
          <w:color w:val="000000" w:themeColor="text1"/>
          <w:szCs w:val="24"/>
        </w:rPr>
        <w:t>2.</w:t>
      </w:r>
      <w:r w:rsidR="00020BF0" w:rsidRPr="00015059">
        <w:rPr>
          <w:rFonts w:cs="Times New Roman"/>
          <w:color w:val="000000" w:themeColor="text1"/>
          <w:szCs w:val="24"/>
        </w:rPr>
        <w:t xml:space="preserve"> </w:t>
      </w:r>
      <w:proofErr w:type="spellStart"/>
      <w:r w:rsidR="00020BF0" w:rsidRPr="00015059">
        <w:rPr>
          <w:rFonts w:cs="Times New Roman"/>
          <w:color w:val="000000" w:themeColor="text1"/>
          <w:szCs w:val="24"/>
        </w:rPr>
        <w:t>Dr</w:t>
      </w:r>
      <w:r w:rsidRPr="00015059">
        <w:rPr>
          <w:rFonts w:cs="Times New Roman"/>
          <w:color w:val="000000" w:themeColor="text1"/>
          <w:szCs w:val="24"/>
        </w:rPr>
        <w:t>.</w:t>
      </w:r>
      <w:proofErr w:type="spellEnd"/>
      <w:r w:rsidRPr="00015059">
        <w:rPr>
          <w:rFonts w:cs="Times New Roman"/>
          <w:color w:val="000000" w:themeColor="text1"/>
          <w:szCs w:val="24"/>
        </w:rPr>
        <w:t xml:space="preserve"> Jandouwe </w:t>
      </w:r>
      <w:proofErr w:type="spellStart"/>
      <w:r w:rsidRPr="00015059">
        <w:rPr>
          <w:rFonts w:cs="Times New Roman"/>
          <w:color w:val="000000" w:themeColor="text1"/>
          <w:szCs w:val="24"/>
        </w:rPr>
        <w:t>Villinger</w:t>
      </w:r>
      <w:proofErr w:type="spellEnd"/>
      <w:r w:rsidRPr="00015059">
        <w:rPr>
          <w:rFonts w:cs="Times New Roman"/>
          <w:color w:val="000000" w:themeColor="text1"/>
          <w:szCs w:val="24"/>
        </w:rPr>
        <w:t xml:space="preserve">, </w:t>
      </w:r>
      <w:r w:rsidR="00020BF0" w:rsidRPr="00015059">
        <w:rPr>
          <w:rFonts w:cs="Times New Roman"/>
          <w:color w:val="000000" w:themeColor="text1"/>
          <w:szCs w:val="24"/>
        </w:rPr>
        <w:t>Department of Molecular Biology and Bioinformatics, International Centre of Insect Physiology and Ecology, Kenya</w:t>
      </w:r>
    </w:p>
    <w:p w14:paraId="48FDAD74" w14:textId="67D0A088" w:rsidR="00020BF0" w:rsidRPr="00015059" w:rsidRDefault="00020BF0" w:rsidP="00531F3D">
      <w:pPr>
        <w:spacing w:after="0" w:line="480" w:lineRule="auto"/>
        <w:rPr>
          <w:rFonts w:cs="Times New Roman"/>
          <w:color w:val="000000" w:themeColor="text1"/>
          <w:szCs w:val="24"/>
        </w:rPr>
      </w:pPr>
      <w:r w:rsidRPr="00015059">
        <w:rPr>
          <w:rFonts w:cs="Times New Roman"/>
          <w:color w:val="000000" w:themeColor="text1"/>
          <w:szCs w:val="24"/>
        </w:rPr>
        <w:t>Signature: …………………………………………… Date: …………………………………….</w:t>
      </w:r>
    </w:p>
    <w:p w14:paraId="46F4119C" w14:textId="5F223615" w:rsidR="00020BF0" w:rsidRPr="00015059" w:rsidRDefault="001F5EB6" w:rsidP="00531F3D">
      <w:pPr>
        <w:spacing w:after="0" w:line="480" w:lineRule="auto"/>
        <w:rPr>
          <w:rFonts w:cs="Times New Roman"/>
          <w:color w:val="000000" w:themeColor="text1"/>
          <w:szCs w:val="24"/>
        </w:rPr>
      </w:pPr>
      <w:r w:rsidRPr="00015059">
        <w:rPr>
          <w:rFonts w:cs="Times New Roman"/>
          <w:color w:val="000000" w:themeColor="text1"/>
          <w:szCs w:val="24"/>
        </w:rPr>
        <w:t>3.</w:t>
      </w:r>
      <w:r w:rsidR="00020BF0" w:rsidRPr="00015059">
        <w:rPr>
          <w:rFonts w:cs="Times New Roman"/>
          <w:color w:val="000000" w:themeColor="text1"/>
          <w:szCs w:val="24"/>
        </w:rPr>
        <w:t xml:space="preserve"> </w:t>
      </w:r>
      <w:proofErr w:type="spellStart"/>
      <w:r w:rsidR="00020BF0" w:rsidRPr="00015059">
        <w:rPr>
          <w:rFonts w:cs="Times New Roman"/>
          <w:color w:val="000000" w:themeColor="text1"/>
          <w:szCs w:val="24"/>
        </w:rPr>
        <w:t>Dr.</w:t>
      </w:r>
      <w:proofErr w:type="spellEnd"/>
      <w:r w:rsidR="005C5DD7" w:rsidRPr="00015059">
        <w:rPr>
          <w:rFonts w:cs="Times New Roman"/>
          <w:color w:val="000000" w:themeColor="text1"/>
          <w:szCs w:val="24"/>
        </w:rPr>
        <w:t xml:space="preserve"> </w:t>
      </w:r>
      <w:r w:rsidR="003A33B9" w:rsidRPr="00015059">
        <w:rPr>
          <w:rFonts w:cs="Times New Roman"/>
          <w:color w:val="000000" w:themeColor="text1"/>
          <w:szCs w:val="24"/>
        </w:rPr>
        <w:t>Scott E. Miller</w:t>
      </w:r>
      <w:r w:rsidR="00020BF0" w:rsidRPr="00015059">
        <w:rPr>
          <w:rFonts w:cs="Times New Roman"/>
          <w:color w:val="000000" w:themeColor="text1"/>
          <w:szCs w:val="24"/>
        </w:rPr>
        <w:t xml:space="preserve">, </w:t>
      </w:r>
      <w:r w:rsidR="00D57CEC" w:rsidRPr="00015059">
        <w:rPr>
          <w:rFonts w:cs="Times New Roman"/>
          <w:color w:val="000000" w:themeColor="text1"/>
          <w:szCs w:val="24"/>
        </w:rPr>
        <w:t>Curator of Entomology at Smithsonian National Museum of Natural History, United States of America</w:t>
      </w:r>
    </w:p>
    <w:p w14:paraId="1C5458AD" w14:textId="77777777" w:rsidR="00020BF0" w:rsidRPr="00015059" w:rsidRDefault="00020BF0" w:rsidP="00531F3D">
      <w:pPr>
        <w:spacing w:after="0" w:line="480" w:lineRule="auto"/>
        <w:rPr>
          <w:rFonts w:cs="Times New Roman"/>
          <w:color w:val="000000" w:themeColor="text1"/>
          <w:szCs w:val="24"/>
        </w:rPr>
      </w:pPr>
      <w:r w:rsidRPr="00015059">
        <w:rPr>
          <w:rFonts w:cs="Times New Roman"/>
          <w:color w:val="000000" w:themeColor="text1"/>
          <w:szCs w:val="24"/>
        </w:rPr>
        <w:t>Signature: …………………………………………… Date: …………………………………….</w:t>
      </w:r>
    </w:p>
    <w:p w14:paraId="20BCA7B3" w14:textId="77777777" w:rsidR="00020BF0" w:rsidRPr="00015059" w:rsidRDefault="00020BF0" w:rsidP="00531F3D">
      <w:pPr>
        <w:spacing w:after="0" w:line="480" w:lineRule="auto"/>
        <w:rPr>
          <w:rFonts w:cs="Times New Roman"/>
          <w:color w:val="000000" w:themeColor="text1"/>
          <w:szCs w:val="24"/>
        </w:rPr>
      </w:pPr>
      <w:r w:rsidRPr="00015059">
        <w:rPr>
          <w:rFonts w:cs="Times New Roman"/>
          <w:color w:val="000000" w:themeColor="text1"/>
          <w:szCs w:val="24"/>
        </w:rPr>
        <w:br w:type="page"/>
      </w:r>
    </w:p>
    <w:p w14:paraId="007A45AA" w14:textId="26EFC27B" w:rsidR="00020BF0" w:rsidRPr="00015059" w:rsidRDefault="00020BF0" w:rsidP="00D5481B">
      <w:pPr>
        <w:pStyle w:val="Heading1"/>
      </w:pPr>
      <w:bookmarkStart w:id="2" w:name="_Toc528764500"/>
      <w:r w:rsidRPr="00015059">
        <w:lastRenderedPageBreak/>
        <w:t>TABLE OF CONTENTS</w:t>
      </w:r>
      <w:bookmarkEnd w:id="2"/>
      <w:r w:rsidRPr="00015059">
        <w:t xml:space="preserve"> </w:t>
      </w:r>
    </w:p>
    <w:p w14:paraId="497C399F" w14:textId="29A3C462" w:rsidR="00200B8A" w:rsidRPr="00015059" w:rsidRDefault="00E83EC2" w:rsidP="00200B8A">
      <w:pPr>
        <w:pStyle w:val="TOC1"/>
        <w:rPr>
          <w:rFonts w:cs="Times New Roman"/>
          <w:b w:val="0"/>
          <w:bCs w:val="0"/>
          <w:caps w:val="0"/>
          <w:noProof/>
          <w:color w:val="000000" w:themeColor="text1"/>
          <w:szCs w:val="24"/>
          <w:lang w:val="en-US"/>
        </w:rPr>
      </w:pPr>
      <w:r w:rsidRPr="00015059">
        <w:rPr>
          <w:rFonts w:cs="Times New Roman"/>
          <w:color w:val="000000" w:themeColor="text1"/>
          <w:szCs w:val="24"/>
        </w:rPr>
        <w:fldChar w:fldCharType="begin"/>
      </w:r>
      <w:r w:rsidRPr="00015059">
        <w:rPr>
          <w:rFonts w:cs="Times New Roman"/>
          <w:color w:val="000000" w:themeColor="text1"/>
          <w:szCs w:val="24"/>
        </w:rPr>
        <w:instrText xml:space="preserve"> TOC \o "1-3" \h \z \u </w:instrText>
      </w:r>
      <w:r w:rsidRPr="00015059">
        <w:rPr>
          <w:rFonts w:cs="Times New Roman"/>
          <w:color w:val="000000" w:themeColor="text1"/>
          <w:szCs w:val="24"/>
        </w:rPr>
        <w:fldChar w:fldCharType="separate"/>
      </w:r>
      <w:hyperlink w:anchor="_Toc528764498" w:history="1">
        <w:r w:rsidR="00200B8A" w:rsidRPr="00015059">
          <w:rPr>
            <w:rStyle w:val="Hyperlink"/>
            <w:rFonts w:cs="Times New Roman"/>
            <w:noProof/>
            <w:color w:val="000000" w:themeColor="text1"/>
            <w:szCs w:val="24"/>
          </w:rPr>
          <w:t>COVER PAGE</w:t>
        </w:r>
        <w:r w:rsidR="00200B8A" w:rsidRPr="00015059">
          <w:rPr>
            <w:rFonts w:cs="Times New Roman"/>
            <w:noProof/>
            <w:webHidden/>
            <w:color w:val="000000" w:themeColor="text1"/>
            <w:szCs w:val="24"/>
          </w:rPr>
          <w:tab/>
        </w:r>
        <w:r w:rsidR="00200B8A" w:rsidRPr="00015059">
          <w:rPr>
            <w:rFonts w:cs="Times New Roman"/>
            <w:noProof/>
            <w:webHidden/>
            <w:color w:val="000000" w:themeColor="text1"/>
            <w:szCs w:val="24"/>
          </w:rPr>
          <w:fldChar w:fldCharType="begin"/>
        </w:r>
        <w:r w:rsidR="00200B8A" w:rsidRPr="00015059">
          <w:rPr>
            <w:rFonts w:cs="Times New Roman"/>
            <w:noProof/>
            <w:webHidden/>
            <w:color w:val="000000" w:themeColor="text1"/>
            <w:szCs w:val="24"/>
          </w:rPr>
          <w:instrText xml:space="preserve"> PAGEREF _Toc528764498 \h </w:instrText>
        </w:r>
        <w:r w:rsidR="00200B8A" w:rsidRPr="00015059">
          <w:rPr>
            <w:rFonts w:cs="Times New Roman"/>
            <w:noProof/>
            <w:webHidden/>
            <w:color w:val="000000" w:themeColor="text1"/>
            <w:szCs w:val="24"/>
          </w:rPr>
        </w:r>
        <w:r w:rsidR="00200B8A" w:rsidRPr="00015059">
          <w:rPr>
            <w:rFonts w:cs="Times New Roman"/>
            <w:noProof/>
            <w:webHidden/>
            <w:color w:val="000000" w:themeColor="text1"/>
            <w:szCs w:val="24"/>
          </w:rPr>
          <w:fldChar w:fldCharType="separate"/>
        </w:r>
        <w:r w:rsidR="00342681">
          <w:rPr>
            <w:rFonts w:cs="Times New Roman"/>
            <w:noProof/>
            <w:webHidden/>
            <w:color w:val="000000" w:themeColor="text1"/>
            <w:szCs w:val="24"/>
          </w:rPr>
          <w:t>i</w:t>
        </w:r>
        <w:r w:rsidR="00200B8A" w:rsidRPr="00015059">
          <w:rPr>
            <w:rFonts w:cs="Times New Roman"/>
            <w:noProof/>
            <w:webHidden/>
            <w:color w:val="000000" w:themeColor="text1"/>
            <w:szCs w:val="24"/>
          </w:rPr>
          <w:fldChar w:fldCharType="end"/>
        </w:r>
      </w:hyperlink>
    </w:p>
    <w:p w14:paraId="3DBB757C" w14:textId="6BBEF613" w:rsidR="00200B8A" w:rsidRPr="00015059" w:rsidRDefault="003F3945" w:rsidP="00200B8A">
      <w:pPr>
        <w:pStyle w:val="TOC1"/>
        <w:rPr>
          <w:rFonts w:cs="Times New Roman"/>
          <w:b w:val="0"/>
          <w:bCs w:val="0"/>
          <w:caps w:val="0"/>
          <w:noProof/>
          <w:color w:val="000000" w:themeColor="text1"/>
          <w:szCs w:val="24"/>
          <w:lang w:val="en-US"/>
        </w:rPr>
      </w:pPr>
      <w:hyperlink w:anchor="_Toc528764499" w:history="1">
        <w:r w:rsidR="00200B8A" w:rsidRPr="00015059">
          <w:rPr>
            <w:rStyle w:val="Hyperlink"/>
            <w:rFonts w:cs="Times New Roman"/>
            <w:noProof/>
            <w:color w:val="000000" w:themeColor="text1"/>
            <w:szCs w:val="24"/>
          </w:rPr>
          <w:t>DECLARATION</w:t>
        </w:r>
        <w:r w:rsidR="00200B8A" w:rsidRPr="00015059">
          <w:rPr>
            <w:rFonts w:cs="Times New Roman"/>
            <w:noProof/>
            <w:webHidden/>
            <w:color w:val="000000" w:themeColor="text1"/>
            <w:szCs w:val="24"/>
          </w:rPr>
          <w:tab/>
        </w:r>
        <w:r w:rsidR="00200B8A" w:rsidRPr="00015059">
          <w:rPr>
            <w:rFonts w:cs="Times New Roman"/>
            <w:noProof/>
            <w:webHidden/>
            <w:color w:val="000000" w:themeColor="text1"/>
            <w:szCs w:val="24"/>
          </w:rPr>
          <w:fldChar w:fldCharType="begin"/>
        </w:r>
        <w:r w:rsidR="00200B8A" w:rsidRPr="00015059">
          <w:rPr>
            <w:rFonts w:cs="Times New Roman"/>
            <w:noProof/>
            <w:webHidden/>
            <w:color w:val="000000" w:themeColor="text1"/>
            <w:szCs w:val="24"/>
          </w:rPr>
          <w:instrText xml:space="preserve"> PAGEREF _Toc528764499 \h </w:instrText>
        </w:r>
        <w:r w:rsidR="00200B8A" w:rsidRPr="00015059">
          <w:rPr>
            <w:rFonts w:cs="Times New Roman"/>
            <w:noProof/>
            <w:webHidden/>
            <w:color w:val="000000" w:themeColor="text1"/>
            <w:szCs w:val="24"/>
          </w:rPr>
        </w:r>
        <w:r w:rsidR="00200B8A" w:rsidRPr="00015059">
          <w:rPr>
            <w:rFonts w:cs="Times New Roman"/>
            <w:noProof/>
            <w:webHidden/>
            <w:color w:val="000000" w:themeColor="text1"/>
            <w:szCs w:val="24"/>
          </w:rPr>
          <w:fldChar w:fldCharType="separate"/>
        </w:r>
        <w:r w:rsidR="00342681">
          <w:rPr>
            <w:rFonts w:cs="Times New Roman"/>
            <w:noProof/>
            <w:webHidden/>
            <w:color w:val="000000" w:themeColor="text1"/>
            <w:szCs w:val="24"/>
          </w:rPr>
          <w:t>ii</w:t>
        </w:r>
        <w:r w:rsidR="00200B8A" w:rsidRPr="00015059">
          <w:rPr>
            <w:rFonts w:cs="Times New Roman"/>
            <w:noProof/>
            <w:webHidden/>
            <w:color w:val="000000" w:themeColor="text1"/>
            <w:szCs w:val="24"/>
          </w:rPr>
          <w:fldChar w:fldCharType="end"/>
        </w:r>
      </w:hyperlink>
    </w:p>
    <w:p w14:paraId="5B96DF07" w14:textId="68C3D67C" w:rsidR="00200B8A" w:rsidRPr="00015059" w:rsidRDefault="003F3945" w:rsidP="00200B8A">
      <w:pPr>
        <w:pStyle w:val="TOC1"/>
        <w:rPr>
          <w:rFonts w:cs="Times New Roman"/>
          <w:b w:val="0"/>
          <w:bCs w:val="0"/>
          <w:caps w:val="0"/>
          <w:noProof/>
          <w:color w:val="000000" w:themeColor="text1"/>
          <w:szCs w:val="24"/>
          <w:lang w:val="en-US"/>
        </w:rPr>
      </w:pPr>
      <w:hyperlink w:anchor="_Toc528764500" w:history="1">
        <w:r w:rsidR="00200B8A" w:rsidRPr="00015059">
          <w:rPr>
            <w:rStyle w:val="Hyperlink"/>
            <w:rFonts w:cs="Times New Roman"/>
            <w:noProof/>
            <w:color w:val="000000" w:themeColor="text1"/>
            <w:szCs w:val="24"/>
          </w:rPr>
          <w:t>TABLE OF CONTENTS</w:t>
        </w:r>
        <w:r w:rsidR="00200B8A" w:rsidRPr="00015059">
          <w:rPr>
            <w:rFonts w:cs="Times New Roman"/>
            <w:noProof/>
            <w:webHidden/>
            <w:color w:val="000000" w:themeColor="text1"/>
            <w:szCs w:val="24"/>
          </w:rPr>
          <w:tab/>
        </w:r>
        <w:r w:rsidR="00200B8A" w:rsidRPr="00015059">
          <w:rPr>
            <w:rFonts w:cs="Times New Roman"/>
            <w:noProof/>
            <w:webHidden/>
            <w:color w:val="000000" w:themeColor="text1"/>
            <w:szCs w:val="24"/>
          </w:rPr>
          <w:fldChar w:fldCharType="begin"/>
        </w:r>
        <w:r w:rsidR="00200B8A" w:rsidRPr="00015059">
          <w:rPr>
            <w:rFonts w:cs="Times New Roman"/>
            <w:noProof/>
            <w:webHidden/>
            <w:color w:val="000000" w:themeColor="text1"/>
            <w:szCs w:val="24"/>
          </w:rPr>
          <w:instrText xml:space="preserve"> PAGEREF _Toc528764500 \h </w:instrText>
        </w:r>
        <w:r w:rsidR="00200B8A" w:rsidRPr="00015059">
          <w:rPr>
            <w:rFonts w:cs="Times New Roman"/>
            <w:noProof/>
            <w:webHidden/>
            <w:color w:val="000000" w:themeColor="text1"/>
            <w:szCs w:val="24"/>
          </w:rPr>
        </w:r>
        <w:r w:rsidR="00200B8A" w:rsidRPr="00015059">
          <w:rPr>
            <w:rFonts w:cs="Times New Roman"/>
            <w:noProof/>
            <w:webHidden/>
            <w:color w:val="000000" w:themeColor="text1"/>
            <w:szCs w:val="24"/>
          </w:rPr>
          <w:fldChar w:fldCharType="separate"/>
        </w:r>
        <w:r w:rsidR="00342681">
          <w:rPr>
            <w:rFonts w:cs="Times New Roman"/>
            <w:noProof/>
            <w:webHidden/>
            <w:color w:val="000000" w:themeColor="text1"/>
            <w:szCs w:val="24"/>
          </w:rPr>
          <w:t>iii</w:t>
        </w:r>
        <w:r w:rsidR="00200B8A" w:rsidRPr="00015059">
          <w:rPr>
            <w:rFonts w:cs="Times New Roman"/>
            <w:noProof/>
            <w:webHidden/>
            <w:color w:val="000000" w:themeColor="text1"/>
            <w:szCs w:val="24"/>
          </w:rPr>
          <w:fldChar w:fldCharType="end"/>
        </w:r>
      </w:hyperlink>
    </w:p>
    <w:p w14:paraId="45F6E63C" w14:textId="2346D444" w:rsidR="00200B8A" w:rsidRPr="00015059" w:rsidRDefault="003F3945" w:rsidP="00200B8A">
      <w:pPr>
        <w:pStyle w:val="TOC1"/>
        <w:rPr>
          <w:rFonts w:cs="Times New Roman"/>
          <w:b w:val="0"/>
          <w:bCs w:val="0"/>
          <w:caps w:val="0"/>
          <w:noProof/>
          <w:color w:val="000000" w:themeColor="text1"/>
          <w:szCs w:val="24"/>
          <w:lang w:val="en-US"/>
        </w:rPr>
      </w:pPr>
      <w:hyperlink w:anchor="_Toc528764501" w:history="1">
        <w:r w:rsidR="00200B8A" w:rsidRPr="00015059">
          <w:rPr>
            <w:rStyle w:val="Hyperlink"/>
            <w:rFonts w:cs="Times New Roman"/>
            <w:noProof/>
            <w:color w:val="000000" w:themeColor="text1"/>
            <w:szCs w:val="24"/>
          </w:rPr>
          <w:t>LIST OF TABLES</w:t>
        </w:r>
        <w:r w:rsidR="00200B8A" w:rsidRPr="00015059">
          <w:rPr>
            <w:rFonts w:cs="Times New Roman"/>
            <w:noProof/>
            <w:webHidden/>
            <w:color w:val="000000" w:themeColor="text1"/>
            <w:szCs w:val="24"/>
          </w:rPr>
          <w:tab/>
        </w:r>
        <w:r w:rsidR="00200B8A" w:rsidRPr="00015059">
          <w:rPr>
            <w:rFonts w:cs="Times New Roman"/>
            <w:noProof/>
            <w:webHidden/>
            <w:color w:val="000000" w:themeColor="text1"/>
            <w:szCs w:val="24"/>
          </w:rPr>
          <w:fldChar w:fldCharType="begin"/>
        </w:r>
        <w:r w:rsidR="00200B8A" w:rsidRPr="00015059">
          <w:rPr>
            <w:rFonts w:cs="Times New Roman"/>
            <w:noProof/>
            <w:webHidden/>
            <w:color w:val="000000" w:themeColor="text1"/>
            <w:szCs w:val="24"/>
          </w:rPr>
          <w:instrText xml:space="preserve"> PAGEREF _Toc528764501 \h </w:instrText>
        </w:r>
        <w:r w:rsidR="00200B8A" w:rsidRPr="00015059">
          <w:rPr>
            <w:rFonts w:cs="Times New Roman"/>
            <w:noProof/>
            <w:webHidden/>
            <w:color w:val="000000" w:themeColor="text1"/>
            <w:szCs w:val="24"/>
          </w:rPr>
        </w:r>
        <w:r w:rsidR="00200B8A" w:rsidRPr="00015059">
          <w:rPr>
            <w:rFonts w:cs="Times New Roman"/>
            <w:noProof/>
            <w:webHidden/>
            <w:color w:val="000000" w:themeColor="text1"/>
            <w:szCs w:val="24"/>
          </w:rPr>
          <w:fldChar w:fldCharType="separate"/>
        </w:r>
        <w:r w:rsidR="00342681">
          <w:rPr>
            <w:rFonts w:cs="Times New Roman"/>
            <w:noProof/>
            <w:webHidden/>
            <w:color w:val="000000" w:themeColor="text1"/>
            <w:szCs w:val="24"/>
          </w:rPr>
          <w:t>v</w:t>
        </w:r>
        <w:r w:rsidR="00200B8A" w:rsidRPr="00015059">
          <w:rPr>
            <w:rFonts w:cs="Times New Roman"/>
            <w:noProof/>
            <w:webHidden/>
            <w:color w:val="000000" w:themeColor="text1"/>
            <w:szCs w:val="24"/>
          </w:rPr>
          <w:fldChar w:fldCharType="end"/>
        </w:r>
      </w:hyperlink>
    </w:p>
    <w:p w14:paraId="2BEB6BB5" w14:textId="025CD2E0" w:rsidR="00200B8A" w:rsidRPr="00015059" w:rsidRDefault="003F3945" w:rsidP="00200B8A">
      <w:pPr>
        <w:pStyle w:val="TOC1"/>
        <w:rPr>
          <w:rFonts w:cs="Times New Roman"/>
          <w:b w:val="0"/>
          <w:bCs w:val="0"/>
          <w:caps w:val="0"/>
          <w:noProof/>
          <w:color w:val="000000" w:themeColor="text1"/>
          <w:szCs w:val="24"/>
          <w:lang w:val="en-US"/>
        </w:rPr>
      </w:pPr>
      <w:hyperlink w:anchor="_Toc528764502" w:history="1">
        <w:r w:rsidR="00200B8A" w:rsidRPr="00015059">
          <w:rPr>
            <w:rStyle w:val="Hyperlink"/>
            <w:rFonts w:cs="Times New Roman"/>
            <w:noProof/>
            <w:color w:val="000000" w:themeColor="text1"/>
            <w:szCs w:val="24"/>
          </w:rPr>
          <w:t>LIST OF FIGURES</w:t>
        </w:r>
        <w:r w:rsidR="00200B8A" w:rsidRPr="00015059">
          <w:rPr>
            <w:rFonts w:cs="Times New Roman"/>
            <w:noProof/>
            <w:webHidden/>
            <w:color w:val="000000" w:themeColor="text1"/>
            <w:szCs w:val="24"/>
          </w:rPr>
          <w:tab/>
        </w:r>
        <w:r w:rsidR="00200B8A" w:rsidRPr="00015059">
          <w:rPr>
            <w:rFonts w:cs="Times New Roman"/>
            <w:noProof/>
            <w:webHidden/>
            <w:color w:val="000000" w:themeColor="text1"/>
            <w:szCs w:val="24"/>
          </w:rPr>
          <w:fldChar w:fldCharType="begin"/>
        </w:r>
        <w:r w:rsidR="00200B8A" w:rsidRPr="00015059">
          <w:rPr>
            <w:rFonts w:cs="Times New Roman"/>
            <w:noProof/>
            <w:webHidden/>
            <w:color w:val="000000" w:themeColor="text1"/>
            <w:szCs w:val="24"/>
          </w:rPr>
          <w:instrText xml:space="preserve"> PAGEREF _Toc528764502 \h </w:instrText>
        </w:r>
        <w:r w:rsidR="00200B8A" w:rsidRPr="00015059">
          <w:rPr>
            <w:rFonts w:cs="Times New Roman"/>
            <w:noProof/>
            <w:webHidden/>
            <w:color w:val="000000" w:themeColor="text1"/>
            <w:szCs w:val="24"/>
          </w:rPr>
        </w:r>
        <w:r w:rsidR="00200B8A" w:rsidRPr="00015059">
          <w:rPr>
            <w:rFonts w:cs="Times New Roman"/>
            <w:noProof/>
            <w:webHidden/>
            <w:color w:val="000000" w:themeColor="text1"/>
            <w:szCs w:val="24"/>
          </w:rPr>
          <w:fldChar w:fldCharType="separate"/>
        </w:r>
        <w:r w:rsidR="00342681">
          <w:rPr>
            <w:rFonts w:cs="Times New Roman"/>
            <w:noProof/>
            <w:webHidden/>
            <w:color w:val="000000" w:themeColor="text1"/>
            <w:szCs w:val="24"/>
          </w:rPr>
          <w:t>vi</w:t>
        </w:r>
        <w:r w:rsidR="00200B8A" w:rsidRPr="00015059">
          <w:rPr>
            <w:rFonts w:cs="Times New Roman"/>
            <w:noProof/>
            <w:webHidden/>
            <w:color w:val="000000" w:themeColor="text1"/>
            <w:szCs w:val="24"/>
          </w:rPr>
          <w:fldChar w:fldCharType="end"/>
        </w:r>
      </w:hyperlink>
    </w:p>
    <w:p w14:paraId="018FC56A" w14:textId="6B77766A" w:rsidR="00200B8A" w:rsidRPr="00015059" w:rsidRDefault="003F3945" w:rsidP="00200B8A">
      <w:pPr>
        <w:pStyle w:val="TOC1"/>
        <w:rPr>
          <w:rFonts w:cs="Times New Roman"/>
          <w:b w:val="0"/>
          <w:bCs w:val="0"/>
          <w:caps w:val="0"/>
          <w:noProof/>
          <w:color w:val="000000" w:themeColor="text1"/>
          <w:szCs w:val="24"/>
          <w:lang w:val="en-US"/>
        </w:rPr>
      </w:pPr>
      <w:hyperlink w:anchor="_Toc528764503" w:history="1">
        <w:r w:rsidR="00200B8A" w:rsidRPr="00015059">
          <w:rPr>
            <w:rStyle w:val="Hyperlink"/>
            <w:rFonts w:cs="Times New Roman"/>
            <w:noProof/>
            <w:color w:val="000000" w:themeColor="text1"/>
            <w:szCs w:val="24"/>
          </w:rPr>
          <w:t>ABBREVIATIONS AND OR ACRONYMS</w:t>
        </w:r>
        <w:r w:rsidR="00200B8A" w:rsidRPr="00015059">
          <w:rPr>
            <w:rFonts w:cs="Times New Roman"/>
            <w:noProof/>
            <w:webHidden/>
            <w:color w:val="000000" w:themeColor="text1"/>
            <w:szCs w:val="24"/>
          </w:rPr>
          <w:tab/>
        </w:r>
        <w:r w:rsidR="00200B8A" w:rsidRPr="00015059">
          <w:rPr>
            <w:rFonts w:cs="Times New Roman"/>
            <w:noProof/>
            <w:webHidden/>
            <w:color w:val="000000" w:themeColor="text1"/>
            <w:szCs w:val="24"/>
          </w:rPr>
          <w:fldChar w:fldCharType="begin"/>
        </w:r>
        <w:r w:rsidR="00200B8A" w:rsidRPr="00015059">
          <w:rPr>
            <w:rFonts w:cs="Times New Roman"/>
            <w:noProof/>
            <w:webHidden/>
            <w:color w:val="000000" w:themeColor="text1"/>
            <w:szCs w:val="24"/>
          </w:rPr>
          <w:instrText xml:space="preserve"> PAGEREF _Toc528764503 \h </w:instrText>
        </w:r>
        <w:r w:rsidR="00200B8A" w:rsidRPr="00015059">
          <w:rPr>
            <w:rFonts w:cs="Times New Roman"/>
            <w:noProof/>
            <w:webHidden/>
            <w:color w:val="000000" w:themeColor="text1"/>
            <w:szCs w:val="24"/>
          </w:rPr>
        </w:r>
        <w:r w:rsidR="00200B8A" w:rsidRPr="00015059">
          <w:rPr>
            <w:rFonts w:cs="Times New Roman"/>
            <w:noProof/>
            <w:webHidden/>
            <w:color w:val="000000" w:themeColor="text1"/>
            <w:szCs w:val="24"/>
          </w:rPr>
          <w:fldChar w:fldCharType="separate"/>
        </w:r>
        <w:r w:rsidR="00342681">
          <w:rPr>
            <w:rFonts w:cs="Times New Roman"/>
            <w:noProof/>
            <w:webHidden/>
            <w:color w:val="000000" w:themeColor="text1"/>
            <w:szCs w:val="24"/>
          </w:rPr>
          <w:t>vii</w:t>
        </w:r>
        <w:r w:rsidR="00200B8A" w:rsidRPr="00015059">
          <w:rPr>
            <w:rFonts w:cs="Times New Roman"/>
            <w:noProof/>
            <w:webHidden/>
            <w:color w:val="000000" w:themeColor="text1"/>
            <w:szCs w:val="24"/>
          </w:rPr>
          <w:fldChar w:fldCharType="end"/>
        </w:r>
      </w:hyperlink>
    </w:p>
    <w:p w14:paraId="03953201" w14:textId="5AD9BAC3" w:rsidR="00200B8A" w:rsidRPr="00015059" w:rsidRDefault="003F3945" w:rsidP="00200B8A">
      <w:pPr>
        <w:pStyle w:val="TOC1"/>
        <w:rPr>
          <w:rFonts w:cs="Times New Roman"/>
          <w:b w:val="0"/>
          <w:bCs w:val="0"/>
          <w:caps w:val="0"/>
          <w:noProof/>
          <w:color w:val="000000" w:themeColor="text1"/>
          <w:szCs w:val="24"/>
          <w:lang w:val="en-US"/>
        </w:rPr>
      </w:pPr>
      <w:hyperlink w:anchor="_Toc528764504" w:history="1">
        <w:r w:rsidR="00200B8A" w:rsidRPr="00015059">
          <w:rPr>
            <w:rStyle w:val="Hyperlink"/>
            <w:rFonts w:cs="Times New Roman"/>
            <w:noProof/>
            <w:color w:val="000000" w:themeColor="text1"/>
            <w:szCs w:val="24"/>
          </w:rPr>
          <w:t>ABSTRACT</w:t>
        </w:r>
        <w:r w:rsidR="00200B8A" w:rsidRPr="00015059">
          <w:rPr>
            <w:rFonts w:cs="Times New Roman"/>
            <w:noProof/>
            <w:webHidden/>
            <w:color w:val="000000" w:themeColor="text1"/>
            <w:szCs w:val="24"/>
          </w:rPr>
          <w:tab/>
        </w:r>
        <w:r w:rsidR="00200B8A" w:rsidRPr="00015059">
          <w:rPr>
            <w:rFonts w:cs="Times New Roman"/>
            <w:noProof/>
            <w:webHidden/>
            <w:color w:val="000000" w:themeColor="text1"/>
            <w:szCs w:val="24"/>
          </w:rPr>
          <w:fldChar w:fldCharType="begin"/>
        </w:r>
        <w:r w:rsidR="00200B8A" w:rsidRPr="00015059">
          <w:rPr>
            <w:rFonts w:cs="Times New Roman"/>
            <w:noProof/>
            <w:webHidden/>
            <w:color w:val="000000" w:themeColor="text1"/>
            <w:szCs w:val="24"/>
          </w:rPr>
          <w:instrText xml:space="preserve"> PAGEREF _Toc528764504 \h </w:instrText>
        </w:r>
        <w:r w:rsidR="00200B8A" w:rsidRPr="00015059">
          <w:rPr>
            <w:rFonts w:cs="Times New Roman"/>
            <w:noProof/>
            <w:webHidden/>
            <w:color w:val="000000" w:themeColor="text1"/>
            <w:szCs w:val="24"/>
          </w:rPr>
        </w:r>
        <w:r w:rsidR="00200B8A" w:rsidRPr="00015059">
          <w:rPr>
            <w:rFonts w:cs="Times New Roman"/>
            <w:noProof/>
            <w:webHidden/>
            <w:color w:val="000000" w:themeColor="text1"/>
            <w:szCs w:val="24"/>
          </w:rPr>
          <w:fldChar w:fldCharType="separate"/>
        </w:r>
        <w:r w:rsidR="00342681">
          <w:rPr>
            <w:rFonts w:cs="Times New Roman"/>
            <w:noProof/>
            <w:webHidden/>
            <w:color w:val="000000" w:themeColor="text1"/>
            <w:szCs w:val="24"/>
          </w:rPr>
          <w:t>viii</w:t>
        </w:r>
        <w:r w:rsidR="00200B8A" w:rsidRPr="00015059">
          <w:rPr>
            <w:rFonts w:cs="Times New Roman"/>
            <w:noProof/>
            <w:webHidden/>
            <w:color w:val="000000" w:themeColor="text1"/>
            <w:szCs w:val="24"/>
          </w:rPr>
          <w:fldChar w:fldCharType="end"/>
        </w:r>
      </w:hyperlink>
    </w:p>
    <w:p w14:paraId="0DABF036" w14:textId="1403FA7F" w:rsidR="00200B8A" w:rsidRPr="00015059" w:rsidRDefault="003F3945" w:rsidP="00200B8A">
      <w:pPr>
        <w:pStyle w:val="TOC1"/>
        <w:rPr>
          <w:rFonts w:cs="Times New Roman"/>
          <w:b w:val="0"/>
          <w:bCs w:val="0"/>
          <w:caps w:val="0"/>
          <w:noProof/>
          <w:color w:val="000000" w:themeColor="text1"/>
          <w:szCs w:val="24"/>
          <w:lang w:val="en-US"/>
        </w:rPr>
      </w:pPr>
      <w:hyperlink w:anchor="_Toc528764505" w:history="1">
        <w:r w:rsidR="00200B8A" w:rsidRPr="00015059">
          <w:rPr>
            <w:rStyle w:val="Hyperlink"/>
            <w:rFonts w:cs="Times New Roman"/>
            <w:noProof/>
            <w:color w:val="000000" w:themeColor="text1"/>
            <w:szCs w:val="24"/>
          </w:rPr>
          <w:t>CHAPTER ONE</w:t>
        </w:r>
        <w:r w:rsidR="00200B8A" w:rsidRPr="00015059">
          <w:rPr>
            <w:rFonts w:cs="Times New Roman"/>
            <w:noProof/>
            <w:webHidden/>
            <w:color w:val="000000" w:themeColor="text1"/>
            <w:szCs w:val="24"/>
          </w:rPr>
          <w:tab/>
        </w:r>
        <w:r w:rsidR="00200B8A" w:rsidRPr="00015059">
          <w:rPr>
            <w:rFonts w:cs="Times New Roman"/>
            <w:noProof/>
            <w:webHidden/>
            <w:color w:val="000000" w:themeColor="text1"/>
            <w:szCs w:val="24"/>
          </w:rPr>
          <w:fldChar w:fldCharType="begin"/>
        </w:r>
        <w:r w:rsidR="00200B8A" w:rsidRPr="00015059">
          <w:rPr>
            <w:rFonts w:cs="Times New Roman"/>
            <w:noProof/>
            <w:webHidden/>
            <w:color w:val="000000" w:themeColor="text1"/>
            <w:szCs w:val="24"/>
          </w:rPr>
          <w:instrText xml:space="preserve"> PAGEREF _Toc528764505 \h </w:instrText>
        </w:r>
        <w:r w:rsidR="00200B8A" w:rsidRPr="00015059">
          <w:rPr>
            <w:rFonts w:cs="Times New Roman"/>
            <w:noProof/>
            <w:webHidden/>
            <w:color w:val="000000" w:themeColor="text1"/>
            <w:szCs w:val="24"/>
          </w:rPr>
        </w:r>
        <w:r w:rsidR="00200B8A" w:rsidRPr="00015059">
          <w:rPr>
            <w:rFonts w:cs="Times New Roman"/>
            <w:noProof/>
            <w:webHidden/>
            <w:color w:val="000000" w:themeColor="text1"/>
            <w:szCs w:val="24"/>
          </w:rPr>
          <w:fldChar w:fldCharType="separate"/>
        </w:r>
        <w:r w:rsidR="00342681">
          <w:rPr>
            <w:rFonts w:cs="Times New Roman"/>
            <w:noProof/>
            <w:webHidden/>
            <w:color w:val="000000" w:themeColor="text1"/>
            <w:szCs w:val="24"/>
          </w:rPr>
          <w:t>1</w:t>
        </w:r>
        <w:r w:rsidR="00200B8A" w:rsidRPr="00015059">
          <w:rPr>
            <w:rFonts w:cs="Times New Roman"/>
            <w:noProof/>
            <w:webHidden/>
            <w:color w:val="000000" w:themeColor="text1"/>
            <w:szCs w:val="24"/>
          </w:rPr>
          <w:fldChar w:fldCharType="end"/>
        </w:r>
      </w:hyperlink>
    </w:p>
    <w:p w14:paraId="182B0E29" w14:textId="56A8E285" w:rsidR="00200B8A" w:rsidRPr="00015059" w:rsidRDefault="003F3945" w:rsidP="00200B8A">
      <w:pPr>
        <w:pStyle w:val="TOC1"/>
        <w:rPr>
          <w:rFonts w:cs="Times New Roman"/>
          <w:b w:val="0"/>
          <w:bCs w:val="0"/>
          <w:caps w:val="0"/>
          <w:noProof/>
          <w:color w:val="000000" w:themeColor="text1"/>
          <w:szCs w:val="24"/>
          <w:lang w:val="en-US"/>
        </w:rPr>
      </w:pPr>
      <w:hyperlink w:anchor="_Toc528764506" w:history="1">
        <w:r w:rsidR="00200B8A" w:rsidRPr="00015059">
          <w:rPr>
            <w:rStyle w:val="Hyperlink"/>
            <w:rFonts w:cs="Times New Roman"/>
            <w:noProof/>
            <w:color w:val="000000" w:themeColor="text1"/>
            <w:szCs w:val="24"/>
          </w:rPr>
          <w:t>1.0 INTRODUCTION</w:t>
        </w:r>
        <w:r w:rsidR="00200B8A" w:rsidRPr="00015059">
          <w:rPr>
            <w:rFonts w:cs="Times New Roman"/>
            <w:noProof/>
            <w:webHidden/>
            <w:color w:val="000000" w:themeColor="text1"/>
            <w:szCs w:val="24"/>
          </w:rPr>
          <w:tab/>
        </w:r>
        <w:r w:rsidR="00200B8A" w:rsidRPr="00015059">
          <w:rPr>
            <w:rFonts w:cs="Times New Roman"/>
            <w:noProof/>
            <w:webHidden/>
            <w:color w:val="000000" w:themeColor="text1"/>
            <w:szCs w:val="24"/>
          </w:rPr>
          <w:fldChar w:fldCharType="begin"/>
        </w:r>
        <w:r w:rsidR="00200B8A" w:rsidRPr="00015059">
          <w:rPr>
            <w:rFonts w:cs="Times New Roman"/>
            <w:noProof/>
            <w:webHidden/>
            <w:color w:val="000000" w:themeColor="text1"/>
            <w:szCs w:val="24"/>
          </w:rPr>
          <w:instrText xml:space="preserve"> PAGEREF _Toc528764506 \h </w:instrText>
        </w:r>
        <w:r w:rsidR="00200B8A" w:rsidRPr="00015059">
          <w:rPr>
            <w:rFonts w:cs="Times New Roman"/>
            <w:noProof/>
            <w:webHidden/>
            <w:color w:val="000000" w:themeColor="text1"/>
            <w:szCs w:val="24"/>
          </w:rPr>
        </w:r>
        <w:r w:rsidR="00200B8A" w:rsidRPr="00015059">
          <w:rPr>
            <w:rFonts w:cs="Times New Roman"/>
            <w:noProof/>
            <w:webHidden/>
            <w:color w:val="000000" w:themeColor="text1"/>
            <w:szCs w:val="24"/>
          </w:rPr>
          <w:fldChar w:fldCharType="separate"/>
        </w:r>
        <w:r w:rsidR="00342681">
          <w:rPr>
            <w:rFonts w:cs="Times New Roman"/>
            <w:noProof/>
            <w:webHidden/>
            <w:color w:val="000000" w:themeColor="text1"/>
            <w:szCs w:val="24"/>
          </w:rPr>
          <w:t>1</w:t>
        </w:r>
        <w:r w:rsidR="00200B8A" w:rsidRPr="00015059">
          <w:rPr>
            <w:rFonts w:cs="Times New Roman"/>
            <w:noProof/>
            <w:webHidden/>
            <w:color w:val="000000" w:themeColor="text1"/>
            <w:szCs w:val="24"/>
          </w:rPr>
          <w:fldChar w:fldCharType="end"/>
        </w:r>
      </w:hyperlink>
    </w:p>
    <w:p w14:paraId="46CAFA7D" w14:textId="2AD9ED4F" w:rsidR="00200B8A" w:rsidRPr="00015059" w:rsidRDefault="003F3945" w:rsidP="00200B8A">
      <w:pPr>
        <w:pStyle w:val="TOC2"/>
        <w:tabs>
          <w:tab w:val="right" w:leader="dot" w:pos="9350"/>
        </w:tabs>
        <w:rPr>
          <w:rFonts w:ascii="Times New Roman" w:hAnsi="Times New Roman" w:cs="Times New Roman"/>
          <w:smallCaps w:val="0"/>
          <w:noProof/>
          <w:color w:val="000000" w:themeColor="text1"/>
          <w:sz w:val="24"/>
          <w:szCs w:val="24"/>
          <w:lang w:val="en-US"/>
        </w:rPr>
      </w:pPr>
      <w:hyperlink w:anchor="_Toc528764507" w:history="1">
        <w:r w:rsidR="00200B8A" w:rsidRPr="00015059">
          <w:rPr>
            <w:rStyle w:val="Hyperlink"/>
            <w:rFonts w:ascii="Times New Roman" w:hAnsi="Times New Roman" w:cs="Times New Roman"/>
            <w:noProof/>
            <w:color w:val="000000" w:themeColor="text1"/>
            <w:sz w:val="24"/>
            <w:szCs w:val="24"/>
          </w:rPr>
          <w:t>1.1 Background information</w:t>
        </w:r>
        <w:r w:rsidR="00200B8A" w:rsidRPr="00015059">
          <w:rPr>
            <w:rFonts w:ascii="Times New Roman" w:hAnsi="Times New Roman" w:cs="Times New Roman"/>
            <w:noProof/>
            <w:webHidden/>
            <w:color w:val="000000" w:themeColor="text1"/>
            <w:sz w:val="24"/>
            <w:szCs w:val="24"/>
          </w:rPr>
          <w:tab/>
        </w:r>
        <w:r w:rsidR="00200B8A" w:rsidRPr="00015059">
          <w:rPr>
            <w:rFonts w:ascii="Times New Roman" w:hAnsi="Times New Roman" w:cs="Times New Roman"/>
            <w:noProof/>
            <w:webHidden/>
            <w:color w:val="000000" w:themeColor="text1"/>
            <w:sz w:val="24"/>
            <w:szCs w:val="24"/>
          </w:rPr>
          <w:fldChar w:fldCharType="begin"/>
        </w:r>
        <w:r w:rsidR="00200B8A" w:rsidRPr="00015059">
          <w:rPr>
            <w:rFonts w:ascii="Times New Roman" w:hAnsi="Times New Roman" w:cs="Times New Roman"/>
            <w:noProof/>
            <w:webHidden/>
            <w:color w:val="000000" w:themeColor="text1"/>
            <w:sz w:val="24"/>
            <w:szCs w:val="24"/>
          </w:rPr>
          <w:instrText xml:space="preserve"> PAGEREF _Toc528764507 \h </w:instrText>
        </w:r>
        <w:r w:rsidR="00200B8A" w:rsidRPr="00015059">
          <w:rPr>
            <w:rFonts w:ascii="Times New Roman" w:hAnsi="Times New Roman" w:cs="Times New Roman"/>
            <w:noProof/>
            <w:webHidden/>
            <w:color w:val="000000" w:themeColor="text1"/>
            <w:sz w:val="24"/>
            <w:szCs w:val="24"/>
          </w:rPr>
        </w:r>
        <w:r w:rsidR="00200B8A" w:rsidRPr="00015059">
          <w:rPr>
            <w:rFonts w:ascii="Times New Roman" w:hAnsi="Times New Roman" w:cs="Times New Roman"/>
            <w:noProof/>
            <w:webHidden/>
            <w:color w:val="000000" w:themeColor="text1"/>
            <w:sz w:val="24"/>
            <w:szCs w:val="24"/>
          </w:rPr>
          <w:fldChar w:fldCharType="separate"/>
        </w:r>
        <w:r w:rsidR="00342681">
          <w:rPr>
            <w:rFonts w:ascii="Times New Roman" w:hAnsi="Times New Roman" w:cs="Times New Roman"/>
            <w:noProof/>
            <w:webHidden/>
            <w:color w:val="000000" w:themeColor="text1"/>
            <w:sz w:val="24"/>
            <w:szCs w:val="24"/>
          </w:rPr>
          <w:t>1</w:t>
        </w:r>
        <w:r w:rsidR="00200B8A" w:rsidRPr="00015059">
          <w:rPr>
            <w:rFonts w:ascii="Times New Roman" w:hAnsi="Times New Roman" w:cs="Times New Roman"/>
            <w:noProof/>
            <w:webHidden/>
            <w:color w:val="000000" w:themeColor="text1"/>
            <w:sz w:val="24"/>
            <w:szCs w:val="24"/>
          </w:rPr>
          <w:fldChar w:fldCharType="end"/>
        </w:r>
      </w:hyperlink>
    </w:p>
    <w:p w14:paraId="73F87743" w14:textId="76CF6183" w:rsidR="00200B8A" w:rsidRPr="00015059" w:rsidRDefault="003F3945" w:rsidP="00200B8A">
      <w:pPr>
        <w:pStyle w:val="TOC2"/>
        <w:tabs>
          <w:tab w:val="right" w:leader="dot" w:pos="9350"/>
        </w:tabs>
        <w:rPr>
          <w:rFonts w:ascii="Times New Roman" w:hAnsi="Times New Roman" w:cs="Times New Roman"/>
          <w:smallCaps w:val="0"/>
          <w:noProof/>
          <w:color w:val="000000" w:themeColor="text1"/>
          <w:sz w:val="24"/>
          <w:szCs w:val="24"/>
          <w:lang w:val="en-US"/>
        </w:rPr>
      </w:pPr>
      <w:hyperlink w:anchor="_Toc528764508" w:history="1">
        <w:r w:rsidR="00200B8A" w:rsidRPr="00015059">
          <w:rPr>
            <w:rStyle w:val="Hyperlink"/>
            <w:rFonts w:ascii="Times New Roman" w:hAnsi="Times New Roman" w:cs="Times New Roman"/>
            <w:noProof/>
            <w:color w:val="000000" w:themeColor="text1"/>
            <w:sz w:val="24"/>
            <w:szCs w:val="24"/>
          </w:rPr>
          <w:t>1.2 Problem Statement</w:t>
        </w:r>
        <w:r w:rsidR="00200B8A" w:rsidRPr="00015059">
          <w:rPr>
            <w:rFonts w:ascii="Times New Roman" w:hAnsi="Times New Roman" w:cs="Times New Roman"/>
            <w:noProof/>
            <w:webHidden/>
            <w:color w:val="000000" w:themeColor="text1"/>
            <w:sz w:val="24"/>
            <w:szCs w:val="24"/>
          </w:rPr>
          <w:tab/>
        </w:r>
        <w:r w:rsidR="00200B8A" w:rsidRPr="00015059">
          <w:rPr>
            <w:rFonts w:ascii="Times New Roman" w:hAnsi="Times New Roman" w:cs="Times New Roman"/>
            <w:noProof/>
            <w:webHidden/>
            <w:color w:val="000000" w:themeColor="text1"/>
            <w:sz w:val="24"/>
            <w:szCs w:val="24"/>
          </w:rPr>
          <w:fldChar w:fldCharType="begin"/>
        </w:r>
        <w:r w:rsidR="00200B8A" w:rsidRPr="00015059">
          <w:rPr>
            <w:rFonts w:ascii="Times New Roman" w:hAnsi="Times New Roman" w:cs="Times New Roman"/>
            <w:noProof/>
            <w:webHidden/>
            <w:color w:val="000000" w:themeColor="text1"/>
            <w:sz w:val="24"/>
            <w:szCs w:val="24"/>
          </w:rPr>
          <w:instrText xml:space="preserve"> PAGEREF _Toc528764508 \h </w:instrText>
        </w:r>
        <w:r w:rsidR="00200B8A" w:rsidRPr="00015059">
          <w:rPr>
            <w:rFonts w:ascii="Times New Roman" w:hAnsi="Times New Roman" w:cs="Times New Roman"/>
            <w:noProof/>
            <w:webHidden/>
            <w:color w:val="000000" w:themeColor="text1"/>
            <w:sz w:val="24"/>
            <w:szCs w:val="24"/>
          </w:rPr>
        </w:r>
        <w:r w:rsidR="00200B8A" w:rsidRPr="00015059">
          <w:rPr>
            <w:rFonts w:ascii="Times New Roman" w:hAnsi="Times New Roman" w:cs="Times New Roman"/>
            <w:noProof/>
            <w:webHidden/>
            <w:color w:val="000000" w:themeColor="text1"/>
            <w:sz w:val="24"/>
            <w:szCs w:val="24"/>
          </w:rPr>
          <w:fldChar w:fldCharType="separate"/>
        </w:r>
        <w:r w:rsidR="00342681">
          <w:rPr>
            <w:rFonts w:ascii="Times New Roman" w:hAnsi="Times New Roman" w:cs="Times New Roman"/>
            <w:noProof/>
            <w:webHidden/>
            <w:color w:val="000000" w:themeColor="text1"/>
            <w:sz w:val="24"/>
            <w:szCs w:val="24"/>
          </w:rPr>
          <w:t>3</w:t>
        </w:r>
        <w:r w:rsidR="00200B8A" w:rsidRPr="00015059">
          <w:rPr>
            <w:rFonts w:ascii="Times New Roman" w:hAnsi="Times New Roman" w:cs="Times New Roman"/>
            <w:noProof/>
            <w:webHidden/>
            <w:color w:val="000000" w:themeColor="text1"/>
            <w:sz w:val="24"/>
            <w:szCs w:val="24"/>
          </w:rPr>
          <w:fldChar w:fldCharType="end"/>
        </w:r>
      </w:hyperlink>
    </w:p>
    <w:p w14:paraId="1E04404D" w14:textId="0F6A6E5C" w:rsidR="00200B8A" w:rsidRPr="00015059" w:rsidRDefault="003F3945" w:rsidP="00200B8A">
      <w:pPr>
        <w:pStyle w:val="TOC2"/>
        <w:tabs>
          <w:tab w:val="right" w:leader="dot" w:pos="9350"/>
        </w:tabs>
        <w:rPr>
          <w:rFonts w:ascii="Times New Roman" w:hAnsi="Times New Roman" w:cs="Times New Roman"/>
          <w:smallCaps w:val="0"/>
          <w:noProof/>
          <w:color w:val="000000" w:themeColor="text1"/>
          <w:sz w:val="24"/>
          <w:szCs w:val="24"/>
          <w:lang w:val="en-US"/>
        </w:rPr>
      </w:pPr>
      <w:hyperlink w:anchor="_Toc528764509" w:history="1">
        <w:r w:rsidR="00200B8A" w:rsidRPr="00015059">
          <w:rPr>
            <w:rStyle w:val="Hyperlink"/>
            <w:rFonts w:ascii="Times New Roman" w:hAnsi="Times New Roman" w:cs="Times New Roman"/>
            <w:noProof/>
            <w:color w:val="000000" w:themeColor="text1"/>
            <w:sz w:val="24"/>
            <w:szCs w:val="24"/>
          </w:rPr>
          <w:t>1.3 Justification</w:t>
        </w:r>
        <w:r w:rsidR="00200B8A" w:rsidRPr="00015059">
          <w:rPr>
            <w:rFonts w:ascii="Times New Roman" w:hAnsi="Times New Roman" w:cs="Times New Roman"/>
            <w:noProof/>
            <w:webHidden/>
            <w:color w:val="000000" w:themeColor="text1"/>
            <w:sz w:val="24"/>
            <w:szCs w:val="24"/>
          </w:rPr>
          <w:tab/>
        </w:r>
        <w:r w:rsidR="00200B8A" w:rsidRPr="00015059">
          <w:rPr>
            <w:rFonts w:ascii="Times New Roman" w:hAnsi="Times New Roman" w:cs="Times New Roman"/>
            <w:noProof/>
            <w:webHidden/>
            <w:color w:val="000000" w:themeColor="text1"/>
            <w:sz w:val="24"/>
            <w:szCs w:val="24"/>
          </w:rPr>
          <w:fldChar w:fldCharType="begin"/>
        </w:r>
        <w:r w:rsidR="00200B8A" w:rsidRPr="00015059">
          <w:rPr>
            <w:rFonts w:ascii="Times New Roman" w:hAnsi="Times New Roman" w:cs="Times New Roman"/>
            <w:noProof/>
            <w:webHidden/>
            <w:color w:val="000000" w:themeColor="text1"/>
            <w:sz w:val="24"/>
            <w:szCs w:val="24"/>
          </w:rPr>
          <w:instrText xml:space="preserve"> PAGEREF _Toc528764509 \h </w:instrText>
        </w:r>
        <w:r w:rsidR="00200B8A" w:rsidRPr="00015059">
          <w:rPr>
            <w:rFonts w:ascii="Times New Roman" w:hAnsi="Times New Roman" w:cs="Times New Roman"/>
            <w:noProof/>
            <w:webHidden/>
            <w:color w:val="000000" w:themeColor="text1"/>
            <w:sz w:val="24"/>
            <w:szCs w:val="24"/>
          </w:rPr>
        </w:r>
        <w:r w:rsidR="00200B8A" w:rsidRPr="00015059">
          <w:rPr>
            <w:rFonts w:ascii="Times New Roman" w:hAnsi="Times New Roman" w:cs="Times New Roman"/>
            <w:noProof/>
            <w:webHidden/>
            <w:color w:val="000000" w:themeColor="text1"/>
            <w:sz w:val="24"/>
            <w:szCs w:val="24"/>
          </w:rPr>
          <w:fldChar w:fldCharType="separate"/>
        </w:r>
        <w:r w:rsidR="00342681">
          <w:rPr>
            <w:rFonts w:ascii="Times New Roman" w:hAnsi="Times New Roman" w:cs="Times New Roman"/>
            <w:noProof/>
            <w:webHidden/>
            <w:color w:val="000000" w:themeColor="text1"/>
            <w:sz w:val="24"/>
            <w:szCs w:val="24"/>
          </w:rPr>
          <w:t>3</w:t>
        </w:r>
        <w:r w:rsidR="00200B8A" w:rsidRPr="00015059">
          <w:rPr>
            <w:rFonts w:ascii="Times New Roman" w:hAnsi="Times New Roman" w:cs="Times New Roman"/>
            <w:noProof/>
            <w:webHidden/>
            <w:color w:val="000000" w:themeColor="text1"/>
            <w:sz w:val="24"/>
            <w:szCs w:val="24"/>
          </w:rPr>
          <w:fldChar w:fldCharType="end"/>
        </w:r>
      </w:hyperlink>
    </w:p>
    <w:p w14:paraId="2423804C" w14:textId="2319466D" w:rsidR="00200B8A" w:rsidRPr="00015059" w:rsidRDefault="003F3945" w:rsidP="00200B8A">
      <w:pPr>
        <w:pStyle w:val="TOC2"/>
        <w:tabs>
          <w:tab w:val="right" w:leader="dot" w:pos="9350"/>
        </w:tabs>
        <w:rPr>
          <w:rFonts w:ascii="Times New Roman" w:hAnsi="Times New Roman" w:cs="Times New Roman"/>
          <w:smallCaps w:val="0"/>
          <w:noProof/>
          <w:color w:val="000000" w:themeColor="text1"/>
          <w:sz w:val="24"/>
          <w:szCs w:val="24"/>
          <w:lang w:val="en-US"/>
        </w:rPr>
      </w:pPr>
      <w:hyperlink w:anchor="_Toc528764510" w:history="1">
        <w:r w:rsidR="00200B8A" w:rsidRPr="00015059">
          <w:rPr>
            <w:rStyle w:val="Hyperlink"/>
            <w:rFonts w:ascii="Times New Roman" w:hAnsi="Times New Roman" w:cs="Times New Roman"/>
            <w:noProof/>
            <w:color w:val="000000" w:themeColor="text1"/>
            <w:sz w:val="24"/>
            <w:szCs w:val="24"/>
          </w:rPr>
          <w:t>1.4 Research Questions</w:t>
        </w:r>
        <w:r w:rsidR="00200B8A" w:rsidRPr="00015059">
          <w:rPr>
            <w:rFonts w:ascii="Times New Roman" w:hAnsi="Times New Roman" w:cs="Times New Roman"/>
            <w:noProof/>
            <w:webHidden/>
            <w:color w:val="000000" w:themeColor="text1"/>
            <w:sz w:val="24"/>
            <w:szCs w:val="24"/>
          </w:rPr>
          <w:tab/>
        </w:r>
        <w:r w:rsidR="00200B8A" w:rsidRPr="00015059">
          <w:rPr>
            <w:rFonts w:ascii="Times New Roman" w:hAnsi="Times New Roman" w:cs="Times New Roman"/>
            <w:noProof/>
            <w:webHidden/>
            <w:color w:val="000000" w:themeColor="text1"/>
            <w:sz w:val="24"/>
            <w:szCs w:val="24"/>
          </w:rPr>
          <w:fldChar w:fldCharType="begin"/>
        </w:r>
        <w:r w:rsidR="00200B8A" w:rsidRPr="00015059">
          <w:rPr>
            <w:rFonts w:ascii="Times New Roman" w:hAnsi="Times New Roman" w:cs="Times New Roman"/>
            <w:noProof/>
            <w:webHidden/>
            <w:color w:val="000000" w:themeColor="text1"/>
            <w:sz w:val="24"/>
            <w:szCs w:val="24"/>
          </w:rPr>
          <w:instrText xml:space="preserve"> PAGEREF _Toc528764510 \h </w:instrText>
        </w:r>
        <w:r w:rsidR="00200B8A" w:rsidRPr="00015059">
          <w:rPr>
            <w:rFonts w:ascii="Times New Roman" w:hAnsi="Times New Roman" w:cs="Times New Roman"/>
            <w:noProof/>
            <w:webHidden/>
            <w:color w:val="000000" w:themeColor="text1"/>
            <w:sz w:val="24"/>
            <w:szCs w:val="24"/>
          </w:rPr>
        </w:r>
        <w:r w:rsidR="00200B8A" w:rsidRPr="00015059">
          <w:rPr>
            <w:rFonts w:ascii="Times New Roman" w:hAnsi="Times New Roman" w:cs="Times New Roman"/>
            <w:noProof/>
            <w:webHidden/>
            <w:color w:val="000000" w:themeColor="text1"/>
            <w:sz w:val="24"/>
            <w:szCs w:val="24"/>
          </w:rPr>
          <w:fldChar w:fldCharType="separate"/>
        </w:r>
        <w:r w:rsidR="00342681">
          <w:rPr>
            <w:rFonts w:ascii="Times New Roman" w:hAnsi="Times New Roman" w:cs="Times New Roman"/>
            <w:noProof/>
            <w:webHidden/>
            <w:color w:val="000000" w:themeColor="text1"/>
            <w:sz w:val="24"/>
            <w:szCs w:val="24"/>
          </w:rPr>
          <w:t>4</w:t>
        </w:r>
        <w:r w:rsidR="00200B8A" w:rsidRPr="00015059">
          <w:rPr>
            <w:rFonts w:ascii="Times New Roman" w:hAnsi="Times New Roman" w:cs="Times New Roman"/>
            <w:noProof/>
            <w:webHidden/>
            <w:color w:val="000000" w:themeColor="text1"/>
            <w:sz w:val="24"/>
            <w:szCs w:val="24"/>
          </w:rPr>
          <w:fldChar w:fldCharType="end"/>
        </w:r>
      </w:hyperlink>
    </w:p>
    <w:p w14:paraId="00FDB18A" w14:textId="378039AB" w:rsidR="00200B8A" w:rsidRPr="00015059" w:rsidRDefault="003F3945" w:rsidP="00200B8A">
      <w:pPr>
        <w:pStyle w:val="TOC2"/>
        <w:tabs>
          <w:tab w:val="right" w:leader="dot" w:pos="9350"/>
        </w:tabs>
        <w:rPr>
          <w:rFonts w:ascii="Times New Roman" w:hAnsi="Times New Roman" w:cs="Times New Roman"/>
          <w:smallCaps w:val="0"/>
          <w:noProof/>
          <w:color w:val="000000" w:themeColor="text1"/>
          <w:sz w:val="24"/>
          <w:szCs w:val="24"/>
          <w:lang w:val="en-US"/>
        </w:rPr>
      </w:pPr>
      <w:hyperlink w:anchor="_Toc528764511" w:history="1">
        <w:r w:rsidR="00200B8A" w:rsidRPr="00015059">
          <w:rPr>
            <w:rStyle w:val="Hyperlink"/>
            <w:rFonts w:ascii="Times New Roman" w:hAnsi="Times New Roman" w:cs="Times New Roman"/>
            <w:noProof/>
            <w:color w:val="000000" w:themeColor="text1"/>
            <w:sz w:val="24"/>
            <w:szCs w:val="24"/>
          </w:rPr>
          <w:t>1.5 Hypothesis</w:t>
        </w:r>
        <w:r w:rsidR="00200B8A" w:rsidRPr="00015059">
          <w:rPr>
            <w:rFonts w:ascii="Times New Roman" w:hAnsi="Times New Roman" w:cs="Times New Roman"/>
            <w:noProof/>
            <w:webHidden/>
            <w:color w:val="000000" w:themeColor="text1"/>
            <w:sz w:val="24"/>
            <w:szCs w:val="24"/>
          </w:rPr>
          <w:tab/>
        </w:r>
        <w:r w:rsidR="00200B8A" w:rsidRPr="00015059">
          <w:rPr>
            <w:rFonts w:ascii="Times New Roman" w:hAnsi="Times New Roman" w:cs="Times New Roman"/>
            <w:noProof/>
            <w:webHidden/>
            <w:color w:val="000000" w:themeColor="text1"/>
            <w:sz w:val="24"/>
            <w:szCs w:val="24"/>
          </w:rPr>
          <w:fldChar w:fldCharType="begin"/>
        </w:r>
        <w:r w:rsidR="00200B8A" w:rsidRPr="00015059">
          <w:rPr>
            <w:rFonts w:ascii="Times New Roman" w:hAnsi="Times New Roman" w:cs="Times New Roman"/>
            <w:noProof/>
            <w:webHidden/>
            <w:color w:val="000000" w:themeColor="text1"/>
            <w:sz w:val="24"/>
            <w:szCs w:val="24"/>
          </w:rPr>
          <w:instrText xml:space="preserve"> PAGEREF _Toc528764511 \h </w:instrText>
        </w:r>
        <w:r w:rsidR="00200B8A" w:rsidRPr="00015059">
          <w:rPr>
            <w:rFonts w:ascii="Times New Roman" w:hAnsi="Times New Roman" w:cs="Times New Roman"/>
            <w:noProof/>
            <w:webHidden/>
            <w:color w:val="000000" w:themeColor="text1"/>
            <w:sz w:val="24"/>
            <w:szCs w:val="24"/>
          </w:rPr>
        </w:r>
        <w:r w:rsidR="00200B8A" w:rsidRPr="00015059">
          <w:rPr>
            <w:rFonts w:ascii="Times New Roman" w:hAnsi="Times New Roman" w:cs="Times New Roman"/>
            <w:noProof/>
            <w:webHidden/>
            <w:color w:val="000000" w:themeColor="text1"/>
            <w:sz w:val="24"/>
            <w:szCs w:val="24"/>
          </w:rPr>
          <w:fldChar w:fldCharType="separate"/>
        </w:r>
        <w:r w:rsidR="00342681">
          <w:rPr>
            <w:rFonts w:ascii="Times New Roman" w:hAnsi="Times New Roman" w:cs="Times New Roman"/>
            <w:noProof/>
            <w:webHidden/>
            <w:color w:val="000000" w:themeColor="text1"/>
            <w:sz w:val="24"/>
            <w:szCs w:val="24"/>
          </w:rPr>
          <w:t>4</w:t>
        </w:r>
        <w:r w:rsidR="00200B8A" w:rsidRPr="00015059">
          <w:rPr>
            <w:rFonts w:ascii="Times New Roman" w:hAnsi="Times New Roman" w:cs="Times New Roman"/>
            <w:noProof/>
            <w:webHidden/>
            <w:color w:val="000000" w:themeColor="text1"/>
            <w:sz w:val="24"/>
            <w:szCs w:val="24"/>
          </w:rPr>
          <w:fldChar w:fldCharType="end"/>
        </w:r>
      </w:hyperlink>
    </w:p>
    <w:p w14:paraId="1F90AB04" w14:textId="727799D9" w:rsidR="00200B8A" w:rsidRPr="00015059" w:rsidRDefault="003F3945" w:rsidP="00200B8A">
      <w:pPr>
        <w:pStyle w:val="TOC3"/>
        <w:tabs>
          <w:tab w:val="right" w:leader="dot" w:pos="9350"/>
        </w:tabs>
        <w:rPr>
          <w:rFonts w:ascii="Times New Roman" w:hAnsi="Times New Roman" w:cs="Times New Roman"/>
          <w:i w:val="0"/>
          <w:iCs w:val="0"/>
          <w:noProof/>
          <w:color w:val="000000" w:themeColor="text1"/>
          <w:sz w:val="24"/>
          <w:szCs w:val="24"/>
          <w:lang w:val="en-US"/>
        </w:rPr>
      </w:pPr>
      <w:hyperlink w:anchor="_Toc528764512" w:history="1">
        <w:r w:rsidR="00200B8A" w:rsidRPr="00015059">
          <w:rPr>
            <w:rStyle w:val="Hyperlink"/>
            <w:rFonts w:ascii="Times New Roman" w:hAnsi="Times New Roman" w:cs="Times New Roman"/>
            <w:noProof/>
            <w:color w:val="000000" w:themeColor="text1"/>
            <w:sz w:val="24"/>
            <w:szCs w:val="24"/>
          </w:rPr>
          <w:t>1.5.1 Research Question One</w:t>
        </w:r>
        <w:r w:rsidR="00200B8A" w:rsidRPr="00015059">
          <w:rPr>
            <w:rFonts w:ascii="Times New Roman" w:hAnsi="Times New Roman" w:cs="Times New Roman"/>
            <w:noProof/>
            <w:webHidden/>
            <w:color w:val="000000" w:themeColor="text1"/>
            <w:sz w:val="24"/>
            <w:szCs w:val="24"/>
          </w:rPr>
          <w:tab/>
        </w:r>
        <w:r w:rsidR="00200B8A" w:rsidRPr="00015059">
          <w:rPr>
            <w:rFonts w:ascii="Times New Roman" w:hAnsi="Times New Roman" w:cs="Times New Roman"/>
            <w:noProof/>
            <w:webHidden/>
            <w:color w:val="000000" w:themeColor="text1"/>
            <w:sz w:val="24"/>
            <w:szCs w:val="24"/>
          </w:rPr>
          <w:fldChar w:fldCharType="begin"/>
        </w:r>
        <w:r w:rsidR="00200B8A" w:rsidRPr="00015059">
          <w:rPr>
            <w:rFonts w:ascii="Times New Roman" w:hAnsi="Times New Roman" w:cs="Times New Roman"/>
            <w:noProof/>
            <w:webHidden/>
            <w:color w:val="000000" w:themeColor="text1"/>
            <w:sz w:val="24"/>
            <w:szCs w:val="24"/>
          </w:rPr>
          <w:instrText xml:space="preserve"> PAGEREF _Toc528764512 \h </w:instrText>
        </w:r>
        <w:r w:rsidR="00200B8A" w:rsidRPr="00015059">
          <w:rPr>
            <w:rFonts w:ascii="Times New Roman" w:hAnsi="Times New Roman" w:cs="Times New Roman"/>
            <w:noProof/>
            <w:webHidden/>
            <w:color w:val="000000" w:themeColor="text1"/>
            <w:sz w:val="24"/>
            <w:szCs w:val="24"/>
          </w:rPr>
        </w:r>
        <w:r w:rsidR="00200B8A" w:rsidRPr="00015059">
          <w:rPr>
            <w:rFonts w:ascii="Times New Roman" w:hAnsi="Times New Roman" w:cs="Times New Roman"/>
            <w:noProof/>
            <w:webHidden/>
            <w:color w:val="000000" w:themeColor="text1"/>
            <w:sz w:val="24"/>
            <w:szCs w:val="24"/>
          </w:rPr>
          <w:fldChar w:fldCharType="separate"/>
        </w:r>
        <w:r w:rsidR="00342681">
          <w:rPr>
            <w:rFonts w:ascii="Times New Roman" w:hAnsi="Times New Roman" w:cs="Times New Roman"/>
            <w:noProof/>
            <w:webHidden/>
            <w:color w:val="000000" w:themeColor="text1"/>
            <w:sz w:val="24"/>
            <w:szCs w:val="24"/>
          </w:rPr>
          <w:t>4</w:t>
        </w:r>
        <w:r w:rsidR="00200B8A" w:rsidRPr="00015059">
          <w:rPr>
            <w:rFonts w:ascii="Times New Roman" w:hAnsi="Times New Roman" w:cs="Times New Roman"/>
            <w:noProof/>
            <w:webHidden/>
            <w:color w:val="000000" w:themeColor="text1"/>
            <w:sz w:val="24"/>
            <w:szCs w:val="24"/>
          </w:rPr>
          <w:fldChar w:fldCharType="end"/>
        </w:r>
      </w:hyperlink>
    </w:p>
    <w:p w14:paraId="0BFD6E8E" w14:textId="0EC461EF" w:rsidR="00200B8A" w:rsidRPr="00015059" w:rsidRDefault="003F3945" w:rsidP="00200B8A">
      <w:pPr>
        <w:pStyle w:val="TOC3"/>
        <w:tabs>
          <w:tab w:val="right" w:leader="dot" w:pos="9350"/>
        </w:tabs>
        <w:rPr>
          <w:rFonts w:ascii="Times New Roman" w:hAnsi="Times New Roman" w:cs="Times New Roman"/>
          <w:i w:val="0"/>
          <w:iCs w:val="0"/>
          <w:noProof/>
          <w:color w:val="000000" w:themeColor="text1"/>
          <w:sz w:val="24"/>
          <w:szCs w:val="24"/>
          <w:lang w:val="en-US"/>
        </w:rPr>
      </w:pPr>
      <w:hyperlink w:anchor="_Toc528764513" w:history="1">
        <w:r w:rsidR="00200B8A" w:rsidRPr="00015059">
          <w:rPr>
            <w:rStyle w:val="Hyperlink"/>
            <w:rFonts w:ascii="Times New Roman" w:hAnsi="Times New Roman" w:cs="Times New Roman"/>
            <w:noProof/>
            <w:color w:val="000000" w:themeColor="text1"/>
            <w:sz w:val="24"/>
            <w:szCs w:val="24"/>
          </w:rPr>
          <w:t>1.5.2 Research Question Two</w:t>
        </w:r>
        <w:r w:rsidR="00200B8A" w:rsidRPr="00015059">
          <w:rPr>
            <w:rFonts w:ascii="Times New Roman" w:hAnsi="Times New Roman" w:cs="Times New Roman"/>
            <w:noProof/>
            <w:webHidden/>
            <w:color w:val="000000" w:themeColor="text1"/>
            <w:sz w:val="24"/>
            <w:szCs w:val="24"/>
          </w:rPr>
          <w:tab/>
        </w:r>
        <w:r w:rsidR="00200B8A" w:rsidRPr="00015059">
          <w:rPr>
            <w:rFonts w:ascii="Times New Roman" w:hAnsi="Times New Roman" w:cs="Times New Roman"/>
            <w:noProof/>
            <w:webHidden/>
            <w:color w:val="000000" w:themeColor="text1"/>
            <w:sz w:val="24"/>
            <w:szCs w:val="24"/>
          </w:rPr>
          <w:fldChar w:fldCharType="begin"/>
        </w:r>
        <w:r w:rsidR="00200B8A" w:rsidRPr="00015059">
          <w:rPr>
            <w:rFonts w:ascii="Times New Roman" w:hAnsi="Times New Roman" w:cs="Times New Roman"/>
            <w:noProof/>
            <w:webHidden/>
            <w:color w:val="000000" w:themeColor="text1"/>
            <w:sz w:val="24"/>
            <w:szCs w:val="24"/>
          </w:rPr>
          <w:instrText xml:space="preserve"> PAGEREF _Toc528764513 \h </w:instrText>
        </w:r>
        <w:r w:rsidR="00200B8A" w:rsidRPr="00015059">
          <w:rPr>
            <w:rFonts w:ascii="Times New Roman" w:hAnsi="Times New Roman" w:cs="Times New Roman"/>
            <w:noProof/>
            <w:webHidden/>
            <w:color w:val="000000" w:themeColor="text1"/>
            <w:sz w:val="24"/>
            <w:szCs w:val="24"/>
          </w:rPr>
        </w:r>
        <w:r w:rsidR="00200B8A" w:rsidRPr="00015059">
          <w:rPr>
            <w:rFonts w:ascii="Times New Roman" w:hAnsi="Times New Roman" w:cs="Times New Roman"/>
            <w:noProof/>
            <w:webHidden/>
            <w:color w:val="000000" w:themeColor="text1"/>
            <w:sz w:val="24"/>
            <w:szCs w:val="24"/>
          </w:rPr>
          <w:fldChar w:fldCharType="separate"/>
        </w:r>
        <w:r w:rsidR="00342681">
          <w:rPr>
            <w:rFonts w:ascii="Times New Roman" w:hAnsi="Times New Roman" w:cs="Times New Roman"/>
            <w:noProof/>
            <w:webHidden/>
            <w:color w:val="000000" w:themeColor="text1"/>
            <w:sz w:val="24"/>
            <w:szCs w:val="24"/>
          </w:rPr>
          <w:t>4</w:t>
        </w:r>
        <w:r w:rsidR="00200B8A" w:rsidRPr="00015059">
          <w:rPr>
            <w:rFonts w:ascii="Times New Roman" w:hAnsi="Times New Roman" w:cs="Times New Roman"/>
            <w:noProof/>
            <w:webHidden/>
            <w:color w:val="000000" w:themeColor="text1"/>
            <w:sz w:val="24"/>
            <w:szCs w:val="24"/>
          </w:rPr>
          <w:fldChar w:fldCharType="end"/>
        </w:r>
      </w:hyperlink>
    </w:p>
    <w:p w14:paraId="1487021C" w14:textId="239327D6" w:rsidR="00200B8A" w:rsidRPr="00015059" w:rsidRDefault="003F3945" w:rsidP="00200B8A">
      <w:pPr>
        <w:pStyle w:val="TOC2"/>
        <w:tabs>
          <w:tab w:val="right" w:leader="dot" w:pos="9350"/>
        </w:tabs>
        <w:rPr>
          <w:rFonts w:ascii="Times New Roman" w:hAnsi="Times New Roman" w:cs="Times New Roman"/>
          <w:smallCaps w:val="0"/>
          <w:noProof/>
          <w:color w:val="000000" w:themeColor="text1"/>
          <w:sz w:val="24"/>
          <w:szCs w:val="24"/>
          <w:lang w:val="en-US"/>
        </w:rPr>
      </w:pPr>
      <w:hyperlink w:anchor="_Toc528764514" w:history="1">
        <w:r w:rsidR="00200B8A" w:rsidRPr="00015059">
          <w:rPr>
            <w:rStyle w:val="Hyperlink"/>
            <w:rFonts w:ascii="Times New Roman" w:hAnsi="Times New Roman" w:cs="Times New Roman"/>
            <w:noProof/>
            <w:color w:val="000000" w:themeColor="text1"/>
            <w:sz w:val="24"/>
            <w:szCs w:val="24"/>
          </w:rPr>
          <w:t>1.6 Objectives</w:t>
        </w:r>
        <w:r w:rsidR="00200B8A" w:rsidRPr="00015059">
          <w:rPr>
            <w:rFonts w:ascii="Times New Roman" w:hAnsi="Times New Roman" w:cs="Times New Roman"/>
            <w:noProof/>
            <w:webHidden/>
            <w:color w:val="000000" w:themeColor="text1"/>
            <w:sz w:val="24"/>
            <w:szCs w:val="24"/>
          </w:rPr>
          <w:tab/>
        </w:r>
        <w:r w:rsidR="00200B8A" w:rsidRPr="00015059">
          <w:rPr>
            <w:rFonts w:ascii="Times New Roman" w:hAnsi="Times New Roman" w:cs="Times New Roman"/>
            <w:noProof/>
            <w:webHidden/>
            <w:color w:val="000000" w:themeColor="text1"/>
            <w:sz w:val="24"/>
            <w:szCs w:val="24"/>
          </w:rPr>
          <w:fldChar w:fldCharType="begin"/>
        </w:r>
        <w:r w:rsidR="00200B8A" w:rsidRPr="00015059">
          <w:rPr>
            <w:rFonts w:ascii="Times New Roman" w:hAnsi="Times New Roman" w:cs="Times New Roman"/>
            <w:noProof/>
            <w:webHidden/>
            <w:color w:val="000000" w:themeColor="text1"/>
            <w:sz w:val="24"/>
            <w:szCs w:val="24"/>
          </w:rPr>
          <w:instrText xml:space="preserve"> PAGEREF _Toc528764514 \h </w:instrText>
        </w:r>
        <w:r w:rsidR="00200B8A" w:rsidRPr="00015059">
          <w:rPr>
            <w:rFonts w:ascii="Times New Roman" w:hAnsi="Times New Roman" w:cs="Times New Roman"/>
            <w:noProof/>
            <w:webHidden/>
            <w:color w:val="000000" w:themeColor="text1"/>
            <w:sz w:val="24"/>
            <w:szCs w:val="24"/>
          </w:rPr>
        </w:r>
        <w:r w:rsidR="00200B8A" w:rsidRPr="00015059">
          <w:rPr>
            <w:rFonts w:ascii="Times New Roman" w:hAnsi="Times New Roman" w:cs="Times New Roman"/>
            <w:noProof/>
            <w:webHidden/>
            <w:color w:val="000000" w:themeColor="text1"/>
            <w:sz w:val="24"/>
            <w:szCs w:val="24"/>
          </w:rPr>
          <w:fldChar w:fldCharType="separate"/>
        </w:r>
        <w:r w:rsidR="00342681">
          <w:rPr>
            <w:rFonts w:ascii="Times New Roman" w:hAnsi="Times New Roman" w:cs="Times New Roman"/>
            <w:noProof/>
            <w:webHidden/>
            <w:color w:val="000000" w:themeColor="text1"/>
            <w:sz w:val="24"/>
            <w:szCs w:val="24"/>
          </w:rPr>
          <w:t>4</w:t>
        </w:r>
        <w:r w:rsidR="00200B8A" w:rsidRPr="00015059">
          <w:rPr>
            <w:rFonts w:ascii="Times New Roman" w:hAnsi="Times New Roman" w:cs="Times New Roman"/>
            <w:noProof/>
            <w:webHidden/>
            <w:color w:val="000000" w:themeColor="text1"/>
            <w:sz w:val="24"/>
            <w:szCs w:val="24"/>
          </w:rPr>
          <w:fldChar w:fldCharType="end"/>
        </w:r>
      </w:hyperlink>
    </w:p>
    <w:p w14:paraId="1A68B711" w14:textId="4B0DE477" w:rsidR="00200B8A" w:rsidRPr="00015059" w:rsidRDefault="003F3945" w:rsidP="00200B8A">
      <w:pPr>
        <w:pStyle w:val="TOC3"/>
        <w:tabs>
          <w:tab w:val="right" w:leader="dot" w:pos="9350"/>
        </w:tabs>
        <w:rPr>
          <w:rFonts w:ascii="Times New Roman" w:hAnsi="Times New Roman" w:cs="Times New Roman"/>
          <w:i w:val="0"/>
          <w:iCs w:val="0"/>
          <w:noProof/>
          <w:color w:val="000000" w:themeColor="text1"/>
          <w:sz w:val="24"/>
          <w:szCs w:val="24"/>
          <w:lang w:val="en-US"/>
        </w:rPr>
      </w:pPr>
      <w:hyperlink w:anchor="_Toc528764515" w:history="1">
        <w:r w:rsidR="00200B8A" w:rsidRPr="00015059">
          <w:rPr>
            <w:rStyle w:val="Hyperlink"/>
            <w:rFonts w:ascii="Times New Roman" w:hAnsi="Times New Roman" w:cs="Times New Roman"/>
            <w:noProof/>
            <w:color w:val="000000" w:themeColor="text1"/>
            <w:sz w:val="24"/>
            <w:szCs w:val="24"/>
          </w:rPr>
          <w:t>1.6.1 General Objectives</w:t>
        </w:r>
        <w:r w:rsidR="00200B8A" w:rsidRPr="00015059">
          <w:rPr>
            <w:rFonts w:ascii="Times New Roman" w:hAnsi="Times New Roman" w:cs="Times New Roman"/>
            <w:noProof/>
            <w:webHidden/>
            <w:color w:val="000000" w:themeColor="text1"/>
            <w:sz w:val="24"/>
            <w:szCs w:val="24"/>
          </w:rPr>
          <w:tab/>
        </w:r>
        <w:r w:rsidR="00200B8A" w:rsidRPr="00015059">
          <w:rPr>
            <w:rFonts w:ascii="Times New Roman" w:hAnsi="Times New Roman" w:cs="Times New Roman"/>
            <w:noProof/>
            <w:webHidden/>
            <w:color w:val="000000" w:themeColor="text1"/>
            <w:sz w:val="24"/>
            <w:szCs w:val="24"/>
          </w:rPr>
          <w:fldChar w:fldCharType="begin"/>
        </w:r>
        <w:r w:rsidR="00200B8A" w:rsidRPr="00015059">
          <w:rPr>
            <w:rFonts w:ascii="Times New Roman" w:hAnsi="Times New Roman" w:cs="Times New Roman"/>
            <w:noProof/>
            <w:webHidden/>
            <w:color w:val="000000" w:themeColor="text1"/>
            <w:sz w:val="24"/>
            <w:szCs w:val="24"/>
          </w:rPr>
          <w:instrText xml:space="preserve"> PAGEREF _Toc528764515 \h </w:instrText>
        </w:r>
        <w:r w:rsidR="00200B8A" w:rsidRPr="00015059">
          <w:rPr>
            <w:rFonts w:ascii="Times New Roman" w:hAnsi="Times New Roman" w:cs="Times New Roman"/>
            <w:noProof/>
            <w:webHidden/>
            <w:color w:val="000000" w:themeColor="text1"/>
            <w:sz w:val="24"/>
            <w:szCs w:val="24"/>
          </w:rPr>
        </w:r>
        <w:r w:rsidR="00200B8A" w:rsidRPr="00015059">
          <w:rPr>
            <w:rFonts w:ascii="Times New Roman" w:hAnsi="Times New Roman" w:cs="Times New Roman"/>
            <w:noProof/>
            <w:webHidden/>
            <w:color w:val="000000" w:themeColor="text1"/>
            <w:sz w:val="24"/>
            <w:szCs w:val="24"/>
          </w:rPr>
          <w:fldChar w:fldCharType="separate"/>
        </w:r>
        <w:r w:rsidR="00342681">
          <w:rPr>
            <w:rFonts w:ascii="Times New Roman" w:hAnsi="Times New Roman" w:cs="Times New Roman"/>
            <w:noProof/>
            <w:webHidden/>
            <w:color w:val="000000" w:themeColor="text1"/>
            <w:sz w:val="24"/>
            <w:szCs w:val="24"/>
          </w:rPr>
          <w:t>4</w:t>
        </w:r>
        <w:r w:rsidR="00200B8A" w:rsidRPr="00015059">
          <w:rPr>
            <w:rFonts w:ascii="Times New Roman" w:hAnsi="Times New Roman" w:cs="Times New Roman"/>
            <w:noProof/>
            <w:webHidden/>
            <w:color w:val="000000" w:themeColor="text1"/>
            <w:sz w:val="24"/>
            <w:szCs w:val="24"/>
          </w:rPr>
          <w:fldChar w:fldCharType="end"/>
        </w:r>
      </w:hyperlink>
    </w:p>
    <w:p w14:paraId="3E43BC90" w14:textId="4CB06F20" w:rsidR="00200B8A" w:rsidRPr="00015059" w:rsidRDefault="003F3945" w:rsidP="00200B8A">
      <w:pPr>
        <w:pStyle w:val="TOC3"/>
        <w:tabs>
          <w:tab w:val="right" w:leader="dot" w:pos="9350"/>
        </w:tabs>
        <w:rPr>
          <w:rFonts w:ascii="Times New Roman" w:hAnsi="Times New Roman" w:cs="Times New Roman"/>
          <w:i w:val="0"/>
          <w:iCs w:val="0"/>
          <w:noProof/>
          <w:color w:val="000000" w:themeColor="text1"/>
          <w:sz w:val="24"/>
          <w:szCs w:val="24"/>
          <w:lang w:val="en-US"/>
        </w:rPr>
      </w:pPr>
      <w:hyperlink w:anchor="_Toc528764516" w:history="1">
        <w:r w:rsidR="00200B8A" w:rsidRPr="00015059">
          <w:rPr>
            <w:rStyle w:val="Hyperlink"/>
            <w:rFonts w:ascii="Times New Roman" w:hAnsi="Times New Roman" w:cs="Times New Roman"/>
            <w:noProof/>
            <w:color w:val="000000" w:themeColor="text1"/>
            <w:sz w:val="24"/>
            <w:szCs w:val="24"/>
          </w:rPr>
          <w:t>1.6.2 Specific Objectives</w:t>
        </w:r>
        <w:r w:rsidR="00200B8A" w:rsidRPr="00015059">
          <w:rPr>
            <w:rFonts w:ascii="Times New Roman" w:hAnsi="Times New Roman" w:cs="Times New Roman"/>
            <w:noProof/>
            <w:webHidden/>
            <w:color w:val="000000" w:themeColor="text1"/>
            <w:sz w:val="24"/>
            <w:szCs w:val="24"/>
          </w:rPr>
          <w:tab/>
        </w:r>
        <w:r w:rsidR="00200B8A" w:rsidRPr="00015059">
          <w:rPr>
            <w:rFonts w:ascii="Times New Roman" w:hAnsi="Times New Roman" w:cs="Times New Roman"/>
            <w:noProof/>
            <w:webHidden/>
            <w:color w:val="000000" w:themeColor="text1"/>
            <w:sz w:val="24"/>
            <w:szCs w:val="24"/>
          </w:rPr>
          <w:fldChar w:fldCharType="begin"/>
        </w:r>
        <w:r w:rsidR="00200B8A" w:rsidRPr="00015059">
          <w:rPr>
            <w:rFonts w:ascii="Times New Roman" w:hAnsi="Times New Roman" w:cs="Times New Roman"/>
            <w:noProof/>
            <w:webHidden/>
            <w:color w:val="000000" w:themeColor="text1"/>
            <w:sz w:val="24"/>
            <w:szCs w:val="24"/>
          </w:rPr>
          <w:instrText xml:space="preserve"> PAGEREF _Toc528764516 \h </w:instrText>
        </w:r>
        <w:r w:rsidR="00200B8A" w:rsidRPr="00015059">
          <w:rPr>
            <w:rFonts w:ascii="Times New Roman" w:hAnsi="Times New Roman" w:cs="Times New Roman"/>
            <w:noProof/>
            <w:webHidden/>
            <w:color w:val="000000" w:themeColor="text1"/>
            <w:sz w:val="24"/>
            <w:szCs w:val="24"/>
          </w:rPr>
        </w:r>
        <w:r w:rsidR="00200B8A" w:rsidRPr="00015059">
          <w:rPr>
            <w:rFonts w:ascii="Times New Roman" w:hAnsi="Times New Roman" w:cs="Times New Roman"/>
            <w:noProof/>
            <w:webHidden/>
            <w:color w:val="000000" w:themeColor="text1"/>
            <w:sz w:val="24"/>
            <w:szCs w:val="24"/>
          </w:rPr>
          <w:fldChar w:fldCharType="separate"/>
        </w:r>
        <w:r w:rsidR="00342681">
          <w:rPr>
            <w:rFonts w:ascii="Times New Roman" w:hAnsi="Times New Roman" w:cs="Times New Roman"/>
            <w:noProof/>
            <w:webHidden/>
            <w:color w:val="000000" w:themeColor="text1"/>
            <w:sz w:val="24"/>
            <w:szCs w:val="24"/>
          </w:rPr>
          <w:t>5</w:t>
        </w:r>
        <w:r w:rsidR="00200B8A" w:rsidRPr="00015059">
          <w:rPr>
            <w:rFonts w:ascii="Times New Roman" w:hAnsi="Times New Roman" w:cs="Times New Roman"/>
            <w:noProof/>
            <w:webHidden/>
            <w:color w:val="000000" w:themeColor="text1"/>
            <w:sz w:val="24"/>
            <w:szCs w:val="24"/>
          </w:rPr>
          <w:fldChar w:fldCharType="end"/>
        </w:r>
      </w:hyperlink>
    </w:p>
    <w:p w14:paraId="47A5B70B" w14:textId="5B8D9BB9" w:rsidR="00200B8A" w:rsidRPr="00015059" w:rsidRDefault="003F3945" w:rsidP="00200B8A">
      <w:pPr>
        <w:pStyle w:val="TOC1"/>
        <w:rPr>
          <w:rFonts w:cs="Times New Roman"/>
          <w:b w:val="0"/>
          <w:bCs w:val="0"/>
          <w:caps w:val="0"/>
          <w:noProof/>
          <w:color w:val="000000" w:themeColor="text1"/>
          <w:szCs w:val="24"/>
          <w:lang w:val="en-US"/>
        </w:rPr>
      </w:pPr>
      <w:hyperlink w:anchor="_Toc528764517" w:history="1">
        <w:r w:rsidR="00200B8A" w:rsidRPr="00015059">
          <w:rPr>
            <w:rStyle w:val="Hyperlink"/>
            <w:rFonts w:cs="Times New Roman"/>
            <w:noProof/>
            <w:color w:val="000000" w:themeColor="text1"/>
            <w:szCs w:val="24"/>
          </w:rPr>
          <w:t>CHAPTER TWO</w:t>
        </w:r>
        <w:r w:rsidR="00200B8A" w:rsidRPr="00015059">
          <w:rPr>
            <w:rFonts w:cs="Times New Roman"/>
            <w:noProof/>
            <w:webHidden/>
            <w:color w:val="000000" w:themeColor="text1"/>
            <w:szCs w:val="24"/>
          </w:rPr>
          <w:tab/>
        </w:r>
        <w:r w:rsidR="00200B8A" w:rsidRPr="00015059">
          <w:rPr>
            <w:rFonts w:cs="Times New Roman"/>
            <w:noProof/>
            <w:webHidden/>
            <w:color w:val="000000" w:themeColor="text1"/>
            <w:szCs w:val="24"/>
          </w:rPr>
          <w:fldChar w:fldCharType="begin"/>
        </w:r>
        <w:r w:rsidR="00200B8A" w:rsidRPr="00015059">
          <w:rPr>
            <w:rFonts w:cs="Times New Roman"/>
            <w:noProof/>
            <w:webHidden/>
            <w:color w:val="000000" w:themeColor="text1"/>
            <w:szCs w:val="24"/>
          </w:rPr>
          <w:instrText xml:space="preserve"> PAGEREF _Toc528764517 \h </w:instrText>
        </w:r>
        <w:r w:rsidR="00200B8A" w:rsidRPr="00015059">
          <w:rPr>
            <w:rFonts w:cs="Times New Roman"/>
            <w:noProof/>
            <w:webHidden/>
            <w:color w:val="000000" w:themeColor="text1"/>
            <w:szCs w:val="24"/>
          </w:rPr>
        </w:r>
        <w:r w:rsidR="00200B8A" w:rsidRPr="00015059">
          <w:rPr>
            <w:rFonts w:cs="Times New Roman"/>
            <w:noProof/>
            <w:webHidden/>
            <w:color w:val="000000" w:themeColor="text1"/>
            <w:szCs w:val="24"/>
          </w:rPr>
          <w:fldChar w:fldCharType="separate"/>
        </w:r>
        <w:r w:rsidR="00342681">
          <w:rPr>
            <w:rFonts w:cs="Times New Roman"/>
            <w:noProof/>
            <w:webHidden/>
            <w:color w:val="000000" w:themeColor="text1"/>
            <w:szCs w:val="24"/>
          </w:rPr>
          <w:t>6</w:t>
        </w:r>
        <w:r w:rsidR="00200B8A" w:rsidRPr="00015059">
          <w:rPr>
            <w:rFonts w:cs="Times New Roman"/>
            <w:noProof/>
            <w:webHidden/>
            <w:color w:val="000000" w:themeColor="text1"/>
            <w:szCs w:val="24"/>
          </w:rPr>
          <w:fldChar w:fldCharType="end"/>
        </w:r>
      </w:hyperlink>
    </w:p>
    <w:p w14:paraId="3B6BF12C" w14:textId="15A84514" w:rsidR="00200B8A" w:rsidRPr="00015059" w:rsidRDefault="003F3945" w:rsidP="00200B8A">
      <w:pPr>
        <w:pStyle w:val="TOC1"/>
        <w:rPr>
          <w:rFonts w:cs="Times New Roman"/>
          <w:b w:val="0"/>
          <w:bCs w:val="0"/>
          <w:caps w:val="0"/>
          <w:noProof/>
          <w:color w:val="000000" w:themeColor="text1"/>
          <w:szCs w:val="24"/>
          <w:lang w:val="en-US"/>
        </w:rPr>
      </w:pPr>
      <w:hyperlink w:anchor="_Toc528764518" w:history="1">
        <w:r w:rsidR="00200B8A" w:rsidRPr="00015059">
          <w:rPr>
            <w:rStyle w:val="Hyperlink"/>
            <w:rFonts w:cs="Times New Roman"/>
            <w:noProof/>
            <w:color w:val="000000" w:themeColor="text1"/>
            <w:szCs w:val="24"/>
          </w:rPr>
          <w:t>2.0 LITERATURE REVIEW</w:t>
        </w:r>
        <w:r w:rsidR="00200B8A" w:rsidRPr="00015059">
          <w:rPr>
            <w:rFonts w:cs="Times New Roman"/>
            <w:noProof/>
            <w:webHidden/>
            <w:color w:val="000000" w:themeColor="text1"/>
            <w:szCs w:val="24"/>
          </w:rPr>
          <w:tab/>
        </w:r>
        <w:r w:rsidR="00200B8A" w:rsidRPr="00015059">
          <w:rPr>
            <w:rFonts w:cs="Times New Roman"/>
            <w:noProof/>
            <w:webHidden/>
            <w:color w:val="000000" w:themeColor="text1"/>
            <w:szCs w:val="24"/>
          </w:rPr>
          <w:fldChar w:fldCharType="begin"/>
        </w:r>
        <w:r w:rsidR="00200B8A" w:rsidRPr="00015059">
          <w:rPr>
            <w:rFonts w:cs="Times New Roman"/>
            <w:noProof/>
            <w:webHidden/>
            <w:color w:val="000000" w:themeColor="text1"/>
            <w:szCs w:val="24"/>
          </w:rPr>
          <w:instrText xml:space="preserve"> PAGEREF _Toc528764518 \h </w:instrText>
        </w:r>
        <w:r w:rsidR="00200B8A" w:rsidRPr="00015059">
          <w:rPr>
            <w:rFonts w:cs="Times New Roman"/>
            <w:noProof/>
            <w:webHidden/>
            <w:color w:val="000000" w:themeColor="text1"/>
            <w:szCs w:val="24"/>
          </w:rPr>
        </w:r>
        <w:r w:rsidR="00200B8A" w:rsidRPr="00015059">
          <w:rPr>
            <w:rFonts w:cs="Times New Roman"/>
            <w:noProof/>
            <w:webHidden/>
            <w:color w:val="000000" w:themeColor="text1"/>
            <w:szCs w:val="24"/>
          </w:rPr>
          <w:fldChar w:fldCharType="separate"/>
        </w:r>
        <w:r w:rsidR="00342681">
          <w:rPr>
            <w:rFonts w:cs="Times New Roman"/>
            <w:noProof/>
            <w:webHidden/>
            <w:color w:val="000000" w:themeColor="text1"/>
            <w:szCs w:val="24"/>
          </w:rPr>
          <w:t>6</w:t>
        </w:r>
        <w:r w:rsidR="00200B8A" w:rsidRPr="00015059">
          <w:rPr>
            <w:rFonts w:cs="Times New Roman"/>
            <w:noProof/>
            <w:webHidden/>
            <w:color w:val="000000" w:themeColor="text1"/>
            <w:szCs w:val="24"/>
          </w:rPr>
          <w:fldChar w:fldCharType="end"/>
        </w:r>
      </w:hyperlink>
    </w:p>
    <w:p w14:paraId="370FE619" w14:textId="7F2975B9" w:rsidR="00200B8A" w:rsidRPr="00015059" w:rsidRDefault="003F3945" w:rsidP="00200B8A">
      <w:pPr>
        <w:pStyle w:val="TOC2"/>
        <w:tabs>
          <w:tab w:val="right" w:leader="dot" w:pos="9350"/>
        </w:tabs>
        <w:rPr>
          <w:rFonts w:ascii="Times New Roman" w:hAnsi="Times New Roman" w:cs="Times New Roman"/>
          <w:smallCaps w:val="0"/>
          <w:noProof/>
          <w:color w:val="000000" w:themeColor="text1"/>
          <w:sz w:val="24"/>
          <w:szCs w:val="24"/>
          <w:lang w:val="en-US"/>
        </w:rPr>
      </w:pPr>
      <w:hyperlink w:anchor="_Toc528764519" w:history="1">
        <w:r w:rsidR="00200B8A" w:rsidRPr="00015059">
          <w:rPr>
            <w:rStyle w:val="Hyperlink"/>
            <w:rFonts w:ascii="Times New Roman" w:hAnsi="Times New Roman" w:cs="Times New Roman"/>
            <w:noProof/>
            <w:color w:val="000000" w:themeColor="text1"/>
            <w:sz w:val="24"/>
            <w:szCs w:val="24"/>
          </w:rPr>
          <w:t>2.1 DNA Barcoding Initiatives</w:t>
        </w:r>
        <w:r w:rsidR="00200B8A" w:rsidRPr="00015059">
          <w:rPr>
            <w:rFonts w:ascii="Times New Roman" w:hAnsi="Times New Roman" w:cs="Times New Roman"/>
            <w:noProof/>
            <w:webHidden/>
            <w:color w:val="000000" w:themeColor="text1"/>
            <w:sz w:val="24"/>
            <w:szCs w:val="24"/>
          </w:rPr>
          <w:tab/>
        </w:r>
        <w:r w:rsidR="00200B8A" w:rsidRPr="00015059">
          <w:rPr>
            <w:rFonts w:ascii="Times New Roman" w:hAnsi="Times New Roman" w:cs="Times New Roman"/>
            <w:noProof/>
            <w:webHidden/>
            <w:color w:val="000000" w:themeColor="text1"/>
            <w:sz w:val="24"/>
            <w:szCs w:val="24"/>
          </w:rPr>
          <w:fldChar w:fldCharType="begin"/>
        </w:r>
        <w:r w:rsidR="00200B8A" w:rsidRPr="00015059">
          <w:rPr>
            <w:rFonts w:ascii="Times New Roman" w:hAnsi="Times New Roman" w:cs="Times New Roman"/>
            <w:noProof/>
            <w:webHidden/>
            <w:color w:val="000000" w:themeColor="text1"/>
            <w:sz w:val="24"/>
            <w:szCs w:val="24"/>
          </w:rPr>
          <w:instrText xml:space="preserve"> PAGEREF _Toc528764519 \h </w:instrText>
        </w:r>
        <w:r w:rsidR="00200B8A" w:rsidRPr="00015059">
          <w:rPr>
            <w:rFonts w:ascii="Times New Roman" w:hAnsi="Times New Roman" w:cs="Times New Roman"/>
            <w:noProof/>
            <w:webHidden/>
            <w:color w:val="000000" w:themeColor="text1"/>
            <w:sz w:val="24"/>
            <w:szCs w:val="24"/>
          </w:rPr>
        </w:r>
        <w:r w:rsidR="00200B8A" w:rsidRPr="00015059">
          <w:rPr>
            <w:rFonts w:ascii="Times New Roman" w:hAnsi="Times New Roman" w:cs="Times New Roman"/>
            <w:noProof/>
            <w:webHidden/>
            <w:color w:val="000000" w:themeColor="text1"/>
            <w:sz w:val="24"/>
            <w:szCs w:val="24"/>
          </w:rPr>
          <w:fldChar w:fldCharType="separate"/>
        </w:r>
        <w:r w:rsidR="00342681">
          <w:rPr>
            <w:rFonts w:ascii="Times New Roman" w:hAnsi="Times New Roman" w:cs="Times New Roman"/>
            <w:noProof/>
            <w:webHidden/>
            <w:color w:val="000000" w:themeColor="text1"/>
            <w:sz w:val="24"/>
            <w:szCs w:val="24"/>
          </w:rPr>
          <w:t>6</w:t>
        </w:r>
        <w:r w:rsidR="00200B8A" w:rsidRPr="00015059">
          <w:rPr>
            <w:rFonts w:ascii="Times New Roman" w:hAnsi="Times New Roman" w:cs="Times New Roman"/>
            <w:noProof/>
            <w:webHidden/>
            <w:color w:val="000000" w:themeColor="text1"/>
            <w:sz w:val="24"/>
            <w:szCs w:val="24"/>
          </w:rPr>
          <w:fldChar w:fldCharType="end"/>
        </w:r>
      </w:hyperlink>
    </w:p>
    <w:p w14:paraId="77FB2100" w14:textId="3F3DC311" w:rsidR="00200B8A" w:rsidRPr="00015059" w:rsidRDefault="003F3945" w:rsidP="00200B8A">
      <w:pPr>
        <w:pStyle w:val="TOC2"/>
        <w:tabs>
          <w:tab w:val="right" w:leader="dot" w:pos="9350"/>
        </w:tabs>
        <w:rPr>
          <w:rFonts w:ascii="Times New Roman" w:hAnsi="Times New Roman" w:cs="Times New Roman"/>
          <w:smallCaps w:val="0"/>
          <w:noProof/>
          <w:color w:val="000000" w:themeColor="text1"/>
          <w:sz w:val="24"/>
          <w:szCs w:val="24"/>
          <w:lang w:val="en-US"/>
        </w:rPr>
      </w:pPr>
      <w:hyperlink w:anchor="_Toc528764520" w:history="1">
        <w:r w:rsidR="00200B8A" w:rsidRPr="00015059">
          <w:rPr>
            <w:rStyle w:val="Hyperlink"/>
            <w:rFonts w:ascii="Times New Roman" w:hAnsi="Times New Roman" w:cs="Times New Roman"/>
            <w:noProof/>
            <w:color w:val="000000" w:themeColor="text1"/>
            <w:sz w:val="24"/>
            <w:szCs w:val="24"/>
          </w:rPr>
          <w:t>2.2 Datasets</w:t>
        </w:r>
        <w:r w:rsidR="00200B8A" w:rsidRPr="00015059">
          <w:rPr>
            <w:rFonts w:ascii="Times New Roman" w:hAnsi="Times New Roman" w:cs="Times New Roman"/>
            <w:noProof/>
            <w:webHidden/>
            <w:color w:val="000000" w:themeColor="text1"/>
            <w:sz w:val="24"/>
            <w:szCs w:val="24"/>
          </w:rPr>
          <w:tab/>
        </w:r>
        <w:r w:rsidR="00200B8A" w:rsidRPr="00015059">
          <w:rPr>
            <w:rFonts w:ascii="Times New Roman" w:hAnsi="Times New Roman" w:cs="Times New Roman"/>
            <w:noProof/>
            <w:webHidden/>
            <w:color w:val="000000" w:themeColor="text1"/>
            <w:sz w:val="24"/>
            <w:szCs w:val="24"/>
          </w:rPr>
          <w:fldChar w:fldCharType="begin"/>
        </w:r>
        <w:r w:rsidR="00200B8A" w:rsidRPr="00015059">
          <w:rPr>
            <w:rFonts w:ascii="Times New Roman" w:hAnsi="Times New Roman" w:cs="Times New Roman"/>
            <w:noProof/>
            <w:webHidden/>
            <w:color w:val="000000" w:themeColor="text1"/>
            <w:sz w:val="24"/>
            <w:szCs w:val="24"/>
          </w:rPr>
          <w:instrText xml:space="preserve"> PAGEREF _Toc528764520 \h </w:instrText>
        </w:r>
        <w:r w:rsidR="00200B8A" w:rsidRPr="00015059">
          <w:rPr>
            <w:rFonts w:ascii="Times New Roman" w:hAnsi="Times New Roman" w:cs="Times New Roman"/>
            <w:noProof/>
            <w:webHidden/>
            <w:color w:val="000000" w:themeColor="text1"/>
            <w:sz w:val="24"/>
            <w:szCs w:val="24"/>
          </w:rPr>
        </w:r>
        <w:r w:rsidR="00200B8A" w:rsidRPr="00015059">
          <w:rPr>
            <w:rFonts w:ascii="Times New Roman" w:hAnsi="Times New Roman" w:cs="Times New Roman"/>
            <w:noProof/>
            <w:webHidden/>
            <w:color w:val="000000" w:themeColor="text1"/>
            <w:sz w:val="24"/>
            <w:szCs w:val="24"/>
          </w:rPr>
          <w:fldChar w:fldCharType="separate"/>
        </w:r>
        <w:r w:rsidR="00342681">
          <w:rPr>
            <w:rFonts w:ascii="Times New Roman" w:hAnsi="Times New Roman" w:cs="Times New Roman"/>
            <w:noProof/>
            <w:webHidden/>
            <w:color w:val="000000" w:themeColor="text1"/>
            <w:sz w:val="24"/>
            <w:szCs w:val="24"/>
          </w:rPr>
          <w:t>8</w:t>
        </w:r>
        <w:r w:rsidR="00200B8A" w:rsidRPr="00015059">
          <w:rPr>
            <w:rFonts w:ascii="Times New Roman" w:hAnsi="Times New Roman" w:cs="Times New Roman"/>
            <w:noProof/>
            <w:webHidden/>
            <w:color w:val="000000" w:themeColor="text1"/>
            <w:sz w:val="24"/>
            <w:szCs w:val="24"/>
          </w:rPr>
          <w:fldChar w:fldCharType="end"/>
        </w:r>
      </w:hyperlink>
    </w:p>
    <w:p w14:paraId="782DE79F" w14:textId="787D7A42" w:rsidR="00200B8A" w:rsidRPr="00015059" w:rsidRDefault="00F71B01" w:rsidP="00200B8A">
      <w:pPr>
        <w:pStyle w:val="TOC2"/>
        <w:tabs>
          <w:tab w:val="right" w:leader="dot" w:pos="9350"/>
        </w:tabs>
        <w:rPr>
          <w:rFonts w:ascii="Times New Roman" w:hAnsi="Times New Roman" w:cs="Times New Roman"/>
          <w:smallCaps w:val="0"/>
          <w:noProof/>
          <w:color w:val="000000" w:themeColor="text1"/>
          <w:sz w:val="24"/>
          <w:szCs w:val="24"/>
          <w:lang w:val="en-US"/>
        </w:rPr>
      </w:pPr>
      <w:r>
        <w:fldChar w:fldCharType="begin"/>
      </w:r>
      <w:r>
        <w:instrText xml:space="preserve"> HYPERLINK \l "_Toc528764521" </w:instrText>
      </w:r>
      <w:r>
        <w:fldChar w:fldCharType="separate"/>
      </w:r>
      <w:r w:rsidR="00200B8A" w:rsidRPr="00015059">
        <w:rPr>
          <w:rStyle w:val="Hyperlink"/>
          <w:rFonts w:ascii="Times New Roman" w:hAnsi="Times New Roman" w:cs="Times New Roman"/>
          <w:noProof/>
          <w:color w:val="000000" w:themeColor="text1"/>
          <w:sz w:val="24"/>
          <w:szCs w:val="24"/>
          <w:shd w:val="clear" w:color="auto" w:fill="FFFFFF"/>
        </w:rPr>
        <w:t>2.3 Phylogenetics</w:t>
      </w:r>
      <w:r w:rsidR="00200B8A" w:rsidRPr="00015059">
        <w:rPr>
          <w:rFonts w:ascii="Times New Roman" w:hAnsi="Times New Roman" w:cs="Times New Roman"/>
          <w:noProof/>
          <w:webHidden/>
          <w:color w:val="000000" w:themeColor="text1"/>
          <w:sz w:val="24"/>
          <w:szCs w:val="24"/>
        </w:rPr>
        <w:tab/>
      </w:r>
      <w:r w:rsidR="00200B8A" w:rsidRPr="00015059">
        <w:rPr>
          <w:rFonts w:ascii="Times New Roman" w:hAnsi="Times New Roman" w:cs="Times New Roman"/>
          <w:noProof/>
          <w:webHidden/>
          <w:color w:val="000000" w:themeColor="text1"/>
          <w:sz w:val="24"/>
          <w:szCs w:val="24"/>
        </w:rPr>
        <w:fldChar w:fldCharType="begin"/>
      </w:r>
      <w:r w:rsidR="00200B8A" w:rsidRPr="00015059">
        <w:rPr>
          <w:rFonts w:ascii="Times New Roman" w:hAnsi="Times New Roman" w:cs="Times New Roman"/>
          <w:noProof/>
          <w:webHidden/>
          <w:color w:val="000000" w:themeColor="text1"/>
          <w:sz w:val="24"/>
          <w:szCs w:val="24"/>
        </w:rPr>
        <w:instrText xml:space="preserve"> PAGEREF _Toc528764521 \h </w:instrText>
      </w:r>
      <w:r w:rsidR="00200B8A" w:rsidRPr="00015059">
        <w:rPr>
          <w:rFonts w:ascii="Times New Roman" w:hAnsi="Times New Roman" w:cs="Times New Roman"/>
          <w:noProof/>
          <w:webHidden/>
          <w:color w:val="000000" w:themeColor="text1"/>
          <w:sz w:val="24"/>
          <w:szCs w:val="24"/>
        </w:rPr>
      </w:r>
      <w:r w:rsidR="00200B8A" w:rsidRPr="00015059">
        <w:rPr>
          <w:rFonts w:ascii="Times New Roman" w:hAnsi="Times New Roman" w:cs="Times New Roman"/>
          <w:noProof/>
          <w:webHidden/>
          <w:color w:val="000000" w:themeColor="text1"/>
          <w:sz w:val="24"/>
          <w:szCs w:val="24"/>
        </w:rPr>
        <w:fldChar w:fldCharType="separate"/>
      </w:r>
      <w:ins w:id="3" w:author="KIBET GILBERT" w:date="2019-02-14T12:09:00Z">
        <w:r w:rsidR="00342681">
          <w:rPr>
            <w:rFonts w:ascii="Times New Roman" w:hAnsi="Times New Roman" w:cs="Times New Roman"/>
            <w:noProof/>
            <w:webHidden/>
            <w:color w:val="000000" w:themeColor="text1"/>
            <w:sz w:val="24"/>
            <w:szCs w:val="24"/>
          </w:rPr>
          <w:t>12</w:t>
        </w:r>
      </w:ins>
      <w:del w:id="4" w:author="KIBET GILBERT" w:date="2019-02-14T12:04:00Z">
        <w:r w:rsidR="00416421" w:rsidDel="00416421">
          <w:rPr>
            <w:rFonts w:ascii="Times New Roman" w:hAnsi="Times New Roman" w:cs="Times New Roman"/>
            <w:noProof/>
            <w:webHidden/>
            <w:color w:val="000000" w:themeColor="text1"/>
            <w:sz w:val="24"/>
            <w:szCs w:val="24"/>
          </w:rPr>
          <w:delText>11</w:delText>
        </w:r>
      </w:del>
      <w:r w:rsidR="00200B8A" w:rsidRPr="00015059">
        <w:rPr>
          <w:rFonts w:ascii="Times New Roman" w:hAnsi="Times New Roman" w:cs="Times New Roman"/>
          <w:noProof/>
          <w:webHidden/>
          <w:color w:val="000000" w:themeColor="text1"/>
          <w:sz w:val="24"/>
          <w:szCs w:val="24"/>
        </w:rPr>
        <w:fldChar w:fldCharType="end"/>
      </w:r>
      <w:r>
        <w:rPr>
          <w:rFonts w:ascii="Times New Roman" w:hAnsi="Times New Roman" w:cs="Times New Roman"/>
          <w:noProof/>
          <w:color w:val="000000" w:themeColor="text1"/>
          <w:sz w:val="24"/>
          <w:szCs w:val="24"/>
        </w:rPr>
        <w:fldChar w:fldCharType="end"/>
      </w:r>
    </w:p>
    <w:p w14:paraId="141BAAE3" w14:textId="18F9354F" w:rsidR="00200B8A" w:rsidRPr="00015059" w:rsidRDefault="003F3945" w:rsidP="00200B8A">
      <w:pPr>
        <w:pStyle w:val="TOC2"/>
        <w:tabs>
          <w:tab w:val="right" w:leader="dot" w:pos="9350"/>
        </w:tabs>
        <w:rPr>
          <w:rFonts w:ascii="Times New Roman" w:hAnsi="Times New Roman" w:cs="Times New Roman"/>
          <w:smallCaps w:val="0"/>
          <w:noProof/>
          <w:color w:val="000000" w:themeColor="text1"/>
          <w:sz w:val="24"/>
          <w:szCs w:val="24"/>
          <w:lang w:val="en-US"/>
        </w:rPr>
      </w:pPr>
      <w:hyperlink w:anchor="_Toc528764522" w:history="1">
        <w:r w:rsidR="00200B8A" w:rsidRPr="00015059">
          <w:rPr>
            <w:rStyle w:val="Hyperlink"/>
            <w:rFonts w:ascii="Times New Roman" w:hAnsi="Times New Roman" w:cs="Times New Roman"/>
            <w:noProof/>
            <w:color w:val="000000" w:themeColor="text1"/>
            <w:sz w:val="24"/>
            <w:szCs w:val="24"/>
            <w:shd w:val="clear" w:color="auto" w:fill="FFFFFF"/>
          </w:rPr>
          <w:t>2.4 Diversity and species discovery</w:t>
        </w:r>
        <w:r w:rsidR="00200B8A" w:rsidRPr="00015059">
          <w:rPr>
            <w:rFonts w:ascii="Times New Roman" w:hAnsi="Times New Roman" w:cs="Times New Roman"/>
            <w:noProof/>
            <w:webHidden/>
            <w:color w:val="000000" w:themeColor="text1"/>
            <w:sz w:val="24"/>
            <w:szCs w:val="24"/>
          </w:rPr>
          <w:tab/>
        </w:r>
        <w:r w:rsidR="00200B8A" w:rsidRPr="00015059">
          <w:rPr>
            <w:rFonts w:ascii="Times New Roman" w:hAnsi="Times New Roman" w:cs="Times New Roman"/>
            <w:noProof/>
            <w:webHidden/>
            <w:color w:val="000000" w:themeColor="text1"/>
            <w:sz w:val="24"/>
            <w:szCs w:val="24"/>
          </w:rPr>
          <w:fldChar w:fldCharType="begin"/>
        </w:r>
        <w:r w:rsidR="00200B8A" w:rsidRPr="00015059">
          <w:rPr>
            <w:rFonts w:ascii="Times New Roman" w:hAnsi="Times New Roman" w:cs="Times New Roman"/>
            <w:noProof/>
            <w:webHidden/>
            <w:color w:val="000000" w:themeColor="text1"/>
            <w:sz w:val="24"/>
            <w:szCs w:val="24"/>
          </w:rPr>
          <w:instrText xml:space="preserve"> PAGEREF _Toc528764522 \h </w:instrText>
        </w:r>
        <w:r w:rsidR="00200B8A" w:rsidRPr="00015059">
          <w:rPr>
            <w:rFonts w:ascii="Times New Roman" w:hAnsi="Times New Roman" w:cs="Times New Roman"/>
            <w:noProof/>
            <w:webHidden/>
            <w:color w:val="000000" w:themeColor="text1"/>
            <w:sz w:val="24"/>
            <w:szCs w:val="24"/>
          </w:rPr>
        </w:r>
        <w:r w:rsidR="00200B8A" w:rsidRPr="00015059">
          <w:rPr>
            <w:rFonts w:ascii="Times New Roman" w:hAnsi="Times New Roman" w:cs="Times New Roman"/>
            <w:noProof/>
            <w:webHidden/>
            <w:color w:val="000000" w:themeColor="text1"/>
            <w:sz w:val="24"/>
            <w:szCs w:val="24"/>
          </w:rPr>
          <w:fldChar w:fldCharType="separate"/>
        </w:r>
        <w:r w:rsidR="00342681">
          <w:rPr>
            <w:rFonts w:ascii="Times New Roman" w:hAnsi="Times New Roman" w:cs="Times New Roman"/>
            <w:noProof/>
            <w:webHidden/>
            <w:color w:val="000000" w:themeColor="text1"/>
            <w:sz w:val="24"/>
            <w:szCs w:val="24"/>
          </w:rPr>
          <w:t>14</w:t>
        </w:r>
        <w:r w:rsidR="00200B8A" w:rsidRPr="00015059">
          <w:rPr>
            <w:rFonts w:ascii="Times New Roman" w:hAnsi="Times New Roman" w:cs="Times New Roman"/>
            <w:noProof/>
            <w:webHidden/>
            <w:color w:val="000000" w:themeColor="text1"/>
            <w:sz w:val="24"/>
            <w:szCs w:val="24"/>
          </w:rPr>
          <w:fldChar w:fldCharType="end"/>
        </w:r>
      </w:hyperlink>
    </w:p>
    <w:p w14:paraId="04777E24" w14:textId="3CE31C63" w:rsidR="00200B8A" w:rsidRPr="00015059" w:rsidRDefault="003F3945" w:rsidP="00200B8A">
      <w:pPr>
        <w:pStyle w:val="TOC2"/>
        <w:tabs>
          <w:tab w:val="right" w:leader="dot" w:pos="9350"/>
        </w:tabs>
        <w:rPr>
          <w:rFonts w:ascii="Times New Roman" w:hAnsi="Times New Roman" w:cs="Times New Roman"/>
          <w:smallCaps w:val="0"/>
          <w:noProof/>
          <w:color w:val="000000" w:themeColor="text1"/>
          <w:sz w:val="24"/>
          <w:szCs w:val="24"/>
          <w:lang w:val="en-US"/>
        </w:rPr>
      </w:pPr>
      <w:hyperlink w:anchor="_Toc528764523" w:history="1">
        <w:r w:rsidR="00200B8A" w:rsidRPr="00015059">
          <w:rPr>
            <w:rStyle w:val="Hyperlink"/>
            <w:rFonts w:ascii="Times New Roman" w:hAnsi="Times New Roman" w:cs="Times New Roman"/>
            <w:noProof/>
            <w:color w:val="000000" w:themeColor="text1"/>
            <w:sz w:val="24"/>
            <w:szCs w:val="24"/>
            <w:shd w:val="clear" w:color="auto" w:fill="FFFFFF"/>
          </w:rPr>
          <w:t>2.5 Phylogeography</w:t>
        </w:r>
        <w:r w:rsidR="00200B8A" w:rsidRPr="00015059">
          <w:rPr>
            <w:rFonts w:ascii="Times New Roman" w:hAnsi="Times New Roman" w:cs="Times New Roman"/>
            <w:noProof/>
            <w:webHidden/>
            <w:color w:val="000000" w:themeColor="text1"/>
            <w:sz w:val="24"/>
            <w:szCs w:val="24"/>
          </w:rPr>
          <w:tab/>
        </w:r>
        <w:r w:rsidR="00200B8A" w:rsidRPr="00015059">
          <w:rPr>
            <w:rFonts w:ascii="Times New Roman" w:hAnsi="Times New Roman" w:cs="Times New Roman"/>
            <w:noProof/>
            <w:webHidden/>
            <w:color w:val="000000" w:themeColor="text1"/>
            <w:sz w:val="24"/>
            <w:szCs w:val="24"/>
          </w:rPr>
          <w:fldChar w:fldCharType="begin"/>
        </w:r>
        <w:r w:rsidR="00200B8A" w:rsidRPr="00015059">
          <w:rPr>
            <w:rFonts w:ascii="Times New Roman" w:hAnsi="Times New Roman" w:cs="Times New Roman"/>
            <w:noProof/>
            <w:webHidden/>
            <w:color w:val="000000" w:themeColor="text1"/>
            <w:sz w:val="24"/>
            <w:szCs w:val="24"/>
          </w:rPr>
          <w:instrText xml:space="preserve"> PAGEREF _Toc528764523 \h </w:instrText>
        </w:r>
        <w:r w:rsidR="00200B8A" w:rsidRPr="00015059">
          <w:rPr>
            <w:rFonts w:ascii="Times New Roman" w:hAnsi="Times New Roman" w:cs="Times New Roman"/>
            <w:noProof/>
            <w:webHidden/>
            <w:color w:val="000000" w:themeColor="text1"/>
            <w:sz w:val="24"/>
            <w:szCs w:val="24"/>
          </w:rPr>
        </w:r>
        <w:r w:rsidR="00200B8A" w:rsidRPr="00015059">
          <w:rPr>
            <w:rFonts w:ascii="Times New Roman" w:hAnsi="Times New Roman" w:cs="Times New Roman"/>
            <w:noProof/>
            <w:webHidden/>
            <w:color w:val="000000" w:themeColor="text1"/>
            <w:sz w:val="24"/>
            <w:szCs w:val="24"/>
          </w:rPr>
          <w:fldChar w:fldCharType="separate"/>
        </w:r>
        <w:r w:rsidR="00342681">
          <w:rPr>
            <w:rFonts w:ascii="Times New Roman" w:hAnsi="Times New Roman" w:cs="Times New Roman"/>
            <w:noProof/>
            <w:webHidden/>
            <w:color w:val="000000" w:themeColor="text1"/>
            <w:sz w:val="24"/>
            <w:szCs w:val="24"/>
          </w:rPr>
          <w:t>15</w:t>
        </w:r>
        <w:r w:rsidR="00200B8A" w:rsidRPr="00015059">
          <w:rPr>
            <w:rFonts w:ascii="Times New Roman" w:hAnsi="Times New Roman" w:cs="Times New Roman"/>
            <w:noProof/>
            <w:webHidden/>
            <w:color w:val="000000" w:themeColor="text1"/>
            <w:sz w:val="24"/>
            <w:szCs w:val="24"/>
          </w:rPr>
          <w:fldChar w:fldCharType="end"/>
        </w:r>
      </w:hyperlink>
    </w:p>
    <w:p w14:paraId="772EDCFA" w14:textId="7026D8E6" w:rsidR="00200B8A" w:rsidRPr="00015059" w:rsidRDefault="003F3945" w:rsidP="00200B8A">
      <w:pPr>
        <w:pStyle w:val="TOC1"/>
        <w:rPr>
          <w:rFonts w:cs="Times New Roman"/>
          <w:b w:val="0"/>
          <w:bCs w:val="0"/>
          <w:caps w:val="0"/>
          <w:noProof/>
          <w:color w:val="000000" w:themeColor="text1"/>
          <w:szCs w:val="24"/>
          <w:lang w:val="en-US"/>
        </w:rPr>
      </w:pPr>
      <w:hyperlink w:anchor="_Toc528764524" w:history="1">
        <w:r w:rsidR="00200B8A" w:rsidRPr="00015059">
          <w:rPr>
            <w:rStyle w:val="Hyperlink"/>
            <w:rFonts w:cs="Times New Roman"/>
            <w:noProof/>
            <w:color w:val="000000" w:themeColor="text1"/>
            <w:szCs w:val="24"/>
          </w:rPr>
          <w:t>CHAPTER THREE</w:t>
        </w:r>
        <w:r w:rsidR="00200B8A" w:rsidRPr="00015059">
          <w:rPr>
            <w:rFonts w:cs="Times New Roman"/>
            <w:noProof/>
            <w:webHidden/>
            <w:color w:val="000000" w:themeColor="text1"/>
            <w:szCs w:val="24"/>
          </w:rPr>
          <w:tab/>
        </w:r>
        <w:r w:rsidR="00200B8A" w:rsidRPr="00015059">
          <w:rPr>
            <w:rFonts w:cs="Times New Roman"/>
            <w:noProof/>
            <w:webHidden/>
            <w:color w:val="000000" w:themeColor="text1"/>
            <w:szCs w:val="24"/>
          </w:rPr>
          <w:fldChar w:fldCharType="begin"/>
        </w:r>
        <w:r w:rsidR="00200B8A" w:rsidRPr="00015059">
          <w:rPr>
            <w:rFonts w:cs="Times New Roman"/>
            <w:noProof/>
            <w:webHidden/>
            <w:color w:val="000000" w:themeColor="text1"/>
            <w:szCs w:val="24"/>
          </w:rPr>
          <w:instrText xml:space="preserve"> PAGEREF _Toc528764524 \h </w:instrText>
        </w:r>
        <w:r w:rsidR="00200B8A" w:rsidRPr="00015059">
          <w:rPr>
            <w:rFonts w:cs="Times New Roman"/>
            <w:noProof/>
            <w:webHidden/>
            <w:color w:val="000000" w:themeColor="text1"/>
            <w:szCs w:val="24"/>
          </w:rPr>
        </w:r>
        <w:r w:rsidR="00200B8A" w:rsidRPr="00015059">
          <w:rPr>
            <w:rFonts w:cs="Times New Roman"/>
            <w:noProof/>
            <w:webHidden/>
            <w:color w:val="000000" w:themeColor="text1"/>
            <w:szCs w:val="24"/>
          </w:rPr>
          <w:fldChar w:fldCharType="separate"/>
        </w:r>
        <w:r w:rsidR="00342681">
          <w:rPr>
            <w:rFonts w:cs="Times New Roman"/>
            <w:noProof/>
            <w:webHidden/>
            <w:color w:val="000000" w:themeColor="text1"/>
            <w:szCs w:val="24"/>
          </w:rPr>
          <w:t>18</w:t>
        </w:r>
        <w:r w:rsidR="00200B8A" w:rsidRPr="00015059">
          <w:rPr>
            <w:rFonts w:cs="Times New Roman"/>
            <w:noProof/>
            <w:webHidden/>
            <w:color w:val="000000" w:themeColor="text1"/>
            <w:szCs w:val="24"/>
          </w:rPr>
          <w:fldChar w:fldCharType="end"/>
        </w:r>
      </w:hyperlink>
    </w:p>
    <w:p w14:paraId="5BE061F9" w14:textId="6BEFACE0" w:rsidR="00200B8A" w:rsidRPr="00015059" w:rsidRDefault="003F3945" w:rsidP="00200B8A">
      <w:pPr>
        <w:pStyle w:val="TOC1"/>
        <w:rPr>
          <w:rFonts w:cs="Times New Roman"/>
          <w:b w:val="0"/>
          <w:bCs w:val="0"/>
          <w:caps w:val="0"/>
          <w:noProof/>
          <w:color w:val="000000" w:themeColor="text1"/>
          <w:szCs w:val="24"/>
          <w:lang w:val="en-US"/>
        </w:rPr>
      </w:pPr>
      <w:hyperlink w:anchor="_Toc528764525" w:history="1">
        <w:r w:rsidR="00200B8A" w:rsidRPr="00015059">
          <w:rPr>
            <w:rStyle w:val="Hyperlink"/>
            <w:rFonts w:cs="Times New Roman"/>
            <w:noProof/>
            <w:color w:val="000000" w:themeColor="text1"/>
            <w:szCs w:val="24"/>
          </w:rPr>
          <w:t>3.0 MATERIALS AND METHODS</w:t>
        </w:r>
        <w:r w:rsidR="00200B8A" w:rsidRPr="00015059">
          <w:rPr>
            <w:rFonts w:cs="Times New Roman"/>
            <w:noProof/>
            <w:webHidden/>
            <w:color w:val="000000" w:themeColor="text1"/>
            <w:szCs w:val="24"/>
          </w:rPr>
          <w:tab/>
        </w:r>
        <w:r w:rsidR="00200B8A" w:rsidRPr="00015059">
          <w:rPr>
            <w:rFonts w:cs="Times New Roman"/>
            <w:noProof/>
            <w:webHidden/>
            <w:color w:val="000000" w:themeColor="text1"/>
            <w:szCs w:val="24"/>
          </w:rPr>
          <w:fldChar w:fldCharType="begin"/>
        </w:r>
        <w:r w:rsidR="00200B8A" w:rsidRPr="00015059">
          <w:rPr>
            <w:rFonts w:cs="Times New Roman"/>
            <w:noProof/>
            <w:webHidden/>
            <w:color w:val="000000" w:themeColor="text1"/>
            <w:szCs w:val="24"/>
          </w:rPr>
          <w:instrText xml:space="preserve"> PAGEREF _Toc528764525 \h </w:instrText>
        </w:r>
        <w:r w:rsidR="00200B8A" w:rsidRPr="00015059">
          <w:rPr>
            <w:rFonts w:cs="Times New Roman"/>
            <w:noProof/>
            <w:webHidden/>
            <w:color w:val="000000" w:themeColor="text1"/>
            <w:szCs w:val="24"/>
          </w:rPr>
        </w:r>
        <w:r w:rsidR="00200B8A" w:rsidRPr="00015059">
          <w:rPr>
            <w:rFonts w:cs="Times New Roman"/>
            <w:noProof/>
            <w:webHidden/>
            <w:color w:val="000000" w:themeColor="text1"/>
            <w:szCs w:val="24"/>
          </w:rPr>
          <w:fldChar w:fldCharType="separate"/>
        </w:r>
        <w:r w:rsidR="00342681">
          <w:rPr>
            <w:rFonts w:cs="Times New Roman"/>
            <w:noProof/>
            <w:webHidden/>
            <w:color w:val="000000" w:themeColor="text1"/>
            <w:szCs w:val="24"/>
          </w:rPr>
          <w:t>18</w:t>
        </w:r>
        <w:r w:rsidR="00200B8A" w:rsidRPr="00015059">
          <w:rPr>
            <w:rFonts w:cs="Times New Roman"/>
            <w:noProof/>
            <w:webHidden/>
            <w:color w:val="000000" w:themeColor="text1"/>
            <w:szCs w:val="24"/>
          </w:rPr>
          <w:fldChar w:fldCharType="end"/>
        </w:r>
      </w:hyperlink>
    </w:p>
    <w:p w14:paraId="4A1B70BD" w14:textId="674DF4A6" w:rsidR="00200B8A" w:rsidRPr="00015059" w:rsidRDefault="003F3945" w:rsidP="00200B8A">
      <w:pPr>
        <w:pStyle w:val="TOC2"/>
        <w:tabs>
          <w:tab w:val="right" w:leader="dot" w:pos="9350"/>
        </w:tabs>
        <w:rPr>
          <w:rFonts w:ascii="Times New Roman" w:hAnsi="Times New Roman" w:cs="Times New Roman"/>
          <w:smallCaps w:val="0"/>
          <w:noProof/>
          <w:color w:val="000000" w:themeColor="text1"/>
          <w:sz w:val="24"/>
          <w:szCs w:val="24"/>
          <w:lang w:val="en-US"/>
        </w:rPr>
      </w:pPr>
      <w:hyperlink w:anchor="_Toc528764526" w:history="1">
        <w:r w:rsidR="00200B8A" w:rsidRPr="00015059">
          <w:rPr>
            <w:rStyle w:val="Hyperlink"/>
            <w:rFonts w:ascii="Times New Roman" w:hAnsi="Times New Roman" w:cs="Times New Roman"/>
            <w:noProof/>
            <w:color w:val="000000" w:themeColor="text1"/>
            <w:sz w:val="24"/>
            <w:szCs w:val="24"/>
          </w:rPr>
          <w:t>3.1 Study design</w:t>
        </w:r>
        <w:r w:rsidR="00200B8A" w:rsidRPr="00015059">
          <w:rPr>
            <w:rFonts w:ascii="Times New Roman" w:hAnsi="Times New Roman" w:cs="Times New Roman"/>
            <w:noProof/>
            <w:webHidden/>
            <w:color w:val="000000" w:themeColor="text1"/>
            <w:sz w:val="24"/>
            <w:szCs w:val="24"/>
          </w:rPr>
          <w:tab/>
        </w:r>
        <w:r w:rsidR="00200B8A" w:rsidRPr="00015059">
          <w:rPr>
            <w:rFonts w:ascii="Times New Roman" w:hAnsi="Times New Roman" w:cs="Times New Roman"/>
            <w:noProof/>
            <w:webHidden/>
            <w:color w:val="000000" w:themeColor="text1"/>
            <w:sz w:val="24"/>
            <w:szCs w:val="24"/>
          </w:rPr>
          <w:fldChar w:fldCharType="begin"/>
        </w:r>
        <w:r w:rsidR="00200B8A" w:rsidRPr="00015059">
          <w:rPr>
            <w:rFonts w:ascii="Times New Roman" w:hAnsi="Times New Roman" w:cs="Times New Roman"/>
            <w:noProof/>
            <w:webHidden/>
            <w:color w:val="000000" w:themeColor="text1"/>
            <w:sz w:val="24"/>
            <w:szCs w:val="24"/>
          </w:rPr>
          <w:instrText xml:space="preserve"> PAGEREF _Toc528764526 \h </w:instrText>
        </w:r>
        <w:r w:rsidR="00200B8A" w:rsidRPr="00015059">
          <w:rPr>
            <w:rFonts w:ascii="Times New Roman" w:hAnsi="Times New Roman" w:cs="Times New Roman"/>
            <w:noProof/>
            <w:webHidden/>
            <w:color w:val="000000" w:themeColor="text1"/>
            <w:sz w:val="24"/>
            <w:szCs w:val="24"/>
          </w:rPr>
        </w:r>
        <w:r w:rsidR="00200B8A" w:rsidRPr="00015059">
          <w:rPr>
            <w:rFonts w:ascii="Times New Roman" w:hAnsi="Times New Roman" w:cs="Times New Roman"/>
            <w:noProof/>
            <w:webHidden/>
            <w:color w:val="000000" w:themeColor="text1"/>
            <w:sz w:val="24"/>
            <w:szCs w:val="24"/>
          </w:rPr>
          <w:fldChar w:fldCharType="separate"/>
        </w:r>
        <w:r w:rsidR="00342681">
          <w:rPr>
            <w:rFonts w:ascii="Times New Roman" w:hAnsi="Times New Roman" w:cs="Times New Roman"/>
            <w:noProof/>
            <w:webHidden/>
            <w:color w:val="000000" w:themeColor="text1"/>
            <w:sz w:val="24"/>
            <w:szCs w:val="24"/>
          </w:rPr>
          <w:t>18</w:t>
        </w:r>
        <w:r w:rsidR="00200B8A" w:rsidRPr="00015059">
          <w:rPr>
            <w:rFonts w:ascii="Times New Roman" w:hAnsi="Times New Roman" w:cs="Times New Roman"/>
            <w:noProof/>
            <w:webHidden/>
            <w:color w:val="000000" w:themeColor="text1"/>
            <w:sz w:val="24"/>
            <w:szCs w:val="24"/>
          </w:rPr>
          <w:fldChar w:fldCharType="end"/>
        </w:r>
      </w:hyperlink>
    </w:p>
    <w:p w14:paraId="19C0CFFD" w14:textId="4A89F745" w:rsidR="00200B8A" w:rsidRPr="00015059" w:rsidRDefault="003F3945" w:rsidP="00200B8A">
      <w:pPr>
        <w:pStyle w:val="TOC2"/>
        <w:tabs>
          <w:tab w:val="right" w:leader="dot" w:pos="9350"/>
        </w:tabs>
        <w:rPr>
          <w:rFonts w:ascii="Times New Roman" w:hAnsi="Times New Roman" w:cs="Times New Roman"/>
          <w:smallCaps w:val="0"/>
          <w:noProof/>
          <w:color w:val="000000" w:themeColor="text1"/>
          <w:sz w:val="24"/>
          <w:szCs w:val="24"/>
          <w:lang w:val="en-US"/>
        </w:rPr>
      </w:pPr>
      <w:hyperlink w:anchor="_Toc528764527" w:history="1">
        <w:r w:rsidR="00200B8A" w:rsidRPr="00015059">
          <w:rPr>
            <w:rStyle w:val="Hyperlink"/>
            <w:rFonts w:ascii="Times New Roman" w:hAnsi="Times New Roman" w:cs="Times New Roman"/>
            <w:noProof/>
            <w:color w:val="000000" w:themeColor="text1"/>
            <w:sz w:val="24"/>
            <w:szCs w:val="24"/>
          </w:rPr>
          <w:t>3.2 Data mining</w:t>
        </w:r>
        <w:r w:rsidR="00200B8A" w:rsidRPr="00015059">
          <w:rPr>
            <w:rFonts w:ascii="Times New Roman" w:hAnsi="Times New Roman" w:cs="Times New Roman"/>
            <w:noProof/>
            <w:webHidden/>
            <w:color w:val="000000" w:themeColor="text1"/>
            <w:sz w:val="24"/>
            <w:szCs w:val="24"/>
          </w:rPr>
          <w:tab/>
        </w:r>
        <w:r w:rsidR="00200B8A" w:rsidRPr="00015059">
          <w:rPr>
            <w:rFonts w:ascii="Times New Roman" w:hAnsi="Times New Roman" w:cs="Times New Roman"/>
            <w:noProof/>
            <w:webHidden/>
            <w:color w:val="000000" w:themeColor="text1"/>
            <w:sz w:val="24"/>
            <w:szCs w:val="24"/>
          </w:rPr>
          <w:fldChar w:fldCharType="begin"/>
        </w:r>
        <w:r w:rsidR="00200B8A" w:rsidRPr="00015059">
          <w:rPr>
            <w:rFonts w:ascii="Times New Roman" w:hAnsi="Times New Roman" w:cs="Times New Roman"/>
            <w:noProof/>
            <w:webHidden/>
            <w:color w:val="000000" w:themeColor="text1"/>
            <w:sz w:val="24"/>
            <w:szCs w:val="24"/>
          </w:rPr>
          <w:instrText xml:space="preserve"> PAGEREF _Toc528764527 \h </w:instrText>
        </w:r>
        <w:r w:rsidR="00200B8A" w:rsidRPr="00015059">
          <w:rPr>
            <w:rFonts w:ascii="Times New Roman" w:hAnsi="Times New Roman" w:cs="Times New Roman"/>
            <w:noProof/>
            <w:webHidden/>
            <w:color w:val="000000" w:themeColor="text1"/>
            <w:sz w:val="24"/>
            <w:szCs w:val="24"/>
          </w:rPr>
        </w:r>
        <w:r w:rsidR="00200B8A" w:rsidRPr="00015059">
          <w:rPr>
            <w:rFonts w:ascii="Times New Roman" w:hAnsi="Times New Roman" w:cs="Times New Roman"/>
            <w:noProof/>
            <w:webHidden/>
            <w:color w:val="000000" w:themeColor="text1"/>
            <w:sz w:val="24"/>
            <w:szCs w:val="24"/>
          </w:rPr>
          <w:fldChar w:fldCharType="separate"/>
        </w:r>
        <w:r w:rsidR="00342681">
          <w:rPr>
            <w:rFonts w:ascii="Times New Roman" w:hAnsi="Times New Roman" w:cs="Times New Roman"/>
            <w:noProof/>
            <w:webHidden/>
            <w:color w:val="000000" w:themeColor="text1"/>
            <w:sz w:val="24"/>
            <w:szCs w:val="24"/>
          </w:rPr>
          <w:t>18</w:t>
        </w:r>
        <w:r w:rsidR="00200B8A" w:rsidRPr="00015059">
          <w:rPr>
            <w:rFonts w:ascii="Times New Roman" w:hAnsi="Times New Roman" w:cs="Times New Roman"/>
            <w:noProof/>
            <w:webHidden/>
            <w:color w:val="000000" w:themeColor="text1"/>
            <w:sz w:val="24"/>
            <w:szCs w:val="24"/>
          </w:rPr>
          <w:fldChar w:fldCharType="end"/>
        </w:r>
      </w:hyperlink>
    </w:p>
    <w:p w14:paraId="14F7E1C6" w14:textId="11B42F10" w:rsidR="00200B8A" w:rsidRPr="00015059" w:rsidRDefault="003F3945" w:rsidP="00200B8A">
      <w:pPr>
        <w:pStyle w:val="TOC2"/>
        <w:tabs>
          <w:tab w:val="right" w:leader="dot" w:pos="9350"/>
        </w:tabs>
        <w:rPr>
          <w:rFonts w:ascii="Times New Roman" w:hAnsi="Times New Roman" w:cs="Times New Roman"/>
          <w:smallCaps w:val="0"/>
          <w:noProof/>
          <w:color w:val="000000" w:themeColor="text1"/>
          <w:sz w:val="24"/>
          <w:szCs w:val="24"/>
          <w:lang w:val="en-US"/>
        </w:rPr>
      </w:pPr>
      <w:hyperlink w:anchor="_Toc528764528" w:history="1">
        <w:r w:rsidR="00200B8A" w:rsidRPr="00015059">
          <w:rPr>
            <w:rStyle w:val="Hyperlink"/>
            <w:rFonts w:ascii="Times New Roman" w:hAnsi="Times New Roman" w:cs="Times New Roman"/>
            <w:noProof/>
            <w:color w:val="000000" w:themeColor="text1"/>
            <w:sz w:val="24"/>
            <w:szCs w:val="24"/>
          </w:rPr>
          <w:t>3.3 Sequence alignment</w:t>
        </w:r>
        <w:r w:rsidR="00200B8A" w:rsidRPr="00015059">
          <w:rPr>
            <w:rFonts w:ascii="Times New Roman" w:hAnsi="Times New Roman" w:cs="Times New Roman"/>
            <w:noProof/>
            <w:webHidden/>
            <w:color w:val="000000" w:themeColor="text1"/>
            <w:sz w:val="24"/>
            <w:szCs w:val="24"/>
          </w:rPr>
          <w:tab/>
        </w:r>
        <w:r w:rsidR="00200B8A" w:rsidRPr="00015059">
          <w:rPr>
            <w:rFonts w:ascii="Times New Roman" w:hAnsi="Times New Roman" w:cs="Times New Roman"/>
            <w:noProof/>
            <w:webHidden/>
            <w:color w:val="000000" w:themeColor="text1"/>
            <w:sz w:val="24"/>
            <w:szCs w:val="24"/>
          </w:rPr>
          <w:fldChar w:fldCharType="begin"/>
        </w:r>
        <w:r w:rsidR="00200B8A" w:rsidRPr="00015059">
          <w:rPr>
            <w:rFonts w:ascii="Times New Roman" w:hAnsi="Times New Roman" w:cs="Times New Roman"/>
            <w:noProof/>
            <w:webHidden/>
            <w:color w:val="000000" w:themeColor="text1"/>
            <w:sz w:val="24"/>
            <w:szCs w:val="24"/>
          </w:rPr>
          <w:instrText xml:space="preserve"> PAGEREF _Toc528764528 \h </w:instrText>
        </w:r>
        <w:r w:rsidR="00200B8A" w:rsidRPr="00015059">
          <w:rPr>
            <w:rFonts w:ascii="Times New Roman" w:hAnsi="Times New Roman" w:cs="Times New Roman"/>
            <w:noProof/>
            <w:webHidden/>
            <w:color w:val="000000" w:themeColor="text1"/>
            <w:sz w:val="24"/>
            <w:szCs w:val="24"/>
          </w:rPr>
        </w:r>
        <w:r w:rsidR="00200B8A" w:rsidRPr="00015059">
          <w:rPr>
            <w:rFonts w:ascii="Times New Roman" w:hAnsi="Times New Roman" w:cs="Times New Roman"/>
            <w:noProof/>
            <w:webHidden/>
            <w:color w:val="000000" w:themeColor="text1"/>
            <w:sz w:val="24"/>
            <w:szCs w:val="24"/>
          </w:rPr>
          <w:fldChar w:fldCharType="separate"/>
        </w:r>
        <w:r w:rsidR="00342681">
          <w:rPr>
            <w:rFonts w:ascii="Times New Roman" w:hAnsi="Times New Roman" w:cs="Times New Roman"/>
            <w:noProof/>
            <w:webHidden/>
            <w:color w:val="000000" w:themeColor="text1"/>
            <w:sz w:val="24"/>
            <w:szCs w:val="24"/>
          </w:rPr>
          <w:t>19</w:t>
        </w:r>
        <w:r w:rsidR="00200B8A" w:rsidRPr="00015059">
          <w:rPr>
            <w:rFonts w:ascii="Times New Roman" w:hAnsi="Times New Roman" w:cs="Times New Roman"/>
            <w:noProof/>
            <w:webHidden/>
            <w:color w:val="000000" w:themeColor="text1"/>
            <w:sz w:val="24"/>
            <w:szCs w:val="24"/>
          </w:rPr>
          <w:fldChar w:fldCharType="end"/>
        </w:r>
      </w:hyperlink>
    </w:p>
    <w:p w14:paraId="049D19A3" w14:textId="2E69E28B" w:rsidR="00200B8A" w:rsidRPr="00015059" w:rsidRDefault="003F3945" w:rsidP="00200B8A">
      <w:pPr>
        <w:pStyle w:val="TOC2"/>
        <w:tabs>
          <w:tab w:val="right" w:leader="dot" w:pos="9350"/>
        </w:tabs>
        <w:rPr>
          <w:rFonts w:ascii="Times New Roman" w:hAnsi="Times New Roman" w:cs="Times New Roman"/>
          <w:smallCaps w:val="0"/>
          <w:noProof/>
          <w:color w:val="000000" w:themeColor="text1"/>
          <w:sz w:val="24"/>
          <w:szCs w:val="24"/>
          <w:lang w:val="en-US"/>
        </w:rPr>
      </w:pPr>
      <w:hyperlink w:anchor="_Toc528764529" w:history="1">
        <w:r w:rsidR="00200B8A" w:rsidRPr="00015059">
          <w:rPr>
            <w:rStyle w:val="Hyperlink"/>
            <w:rFonts w:ascii="Times New Roman" w:hAnsi="Times New Roman" w:cs="Times New Roman"/>
            <w:noProof/>
            <w:color w:val="000000" w:themeColor="text1"/>
            <w:sz w:val="24"/>
            <w:szCs w:val="24"/>
          </w:rPr>
          <w:t>3.4 Reconstruction of phylogenetic trees</w:t>
        </w:r>
        <w:r w:rsidR="00200B8A" w:rsidRPr="00015059">
          <w:rPr>
            <w:rFonts w:ascii="Times New Roman" w:hAnsi="Times New Roman" w:cs="Times New Roman"/>
            <w:noProof/>
            <w:webHidden/>
            <w:color w:val="000000" w:themeColor="text1"/>
            <w:sz w:val="24"/>
            <w:szCs w:val="24"/>
          </w:rPr>
          <w:tab/>
        </w:r>
        <w:r w:rsidR="00200B8A" w:rsidRPr="00015059">
          <w:rPr>
            <w:rFonts w:ascii="Times New Roman" w:hAnsi="Times New Roman" w:cs="Times New Roman"/>
            <w:noProof/>
            <w:webHidden/>
            <w:color w:val="000000" w:themeColor="text1"/>
            <w:sz w:val="24"/>
            <w:szCs w:val="24"/>
          </w:rPr>
          <w:fldChar w:fldCharType="begin"/>
        </w:r>
        <w:r w:rsidR="00200B8A" w:rsidRPr="00015059">
          <w:rPr>
            <w:rFonts w:ascii="Times New Roman" w:hAnsi="Times New Roman" w:cs="Times New Roman"/>
            <w:noProof/>
            <w:webHidden/>
            <w:color w:val="000000" w:themeColor="text1"/>
            <w:sz w:val="24"/>
            <w:szCs w:val="24"/>
          </w:rPr>
          <w:instrText xml:space="preserve"> PAGEREF _Toc528764529 \h </w:instrText>
        </w:r>
        <w:r w:rsidR="00200B8A" w:rsidRPr="00015059">
          <w:rPr>
            <w:rFonts w:ascii="Times New Roman" w:hAnsi="Times New Roman" w:cs="Times New Roman"/>
            <w:noProof/>
            <w:webHidden/>
            <w:color w:val="000000" w:themeColor="text1"/>
            <w:sz w:val="24"/>
            <w:szCs w:val="24"/>
          </w:rPr>
        </w:r>
        <w:r w:rsidR="00200B8A" w:rsidRPr="00015059">
          <w:rPr>
            <w:rFonts w:ascii="Times New Roman" w:hAnsi="Times New Roman" w:cs="Times New Roman"/>
            <w:noProof/>
            <w:webHidden/>
            <w:color w:val="000000" w:themeColor="text1"/>
            <w:sz w:val="24"/>
            <w:szCs w:val="24"/>
          </w:rPr>
          <w:fldChar w:fldCharType="separate"/>
        </w:r>
        <w:r w:rsidR="00342681">
          <w:rPr>
            <w:rFonts w:ascii="Times New Roman" w:hAnsi="Times New Roman" w:cs="Times New Roman"/>
            <w:noProof/>
            <w:webHidden/>
            <w:color w:val="000000" w:themeColor="text1"/>
            <w:sz w:val="24"/>
            <w:szCs w:val="24"/>
          </w:rPr>
          <w:t>21</w:t>
        </w:r>
        <w:r w:rsidR="00200B8A" w:rsidRPr="00015059">
          <w:rPr>
            <w:rFonts w:ascii="Times New Roman" w:hAnsi="Times New Roman" w:cs="Times New Roman"/>
            <w:noProof/>
            <w:webHidden/>
            <w:color w:val="000000" w:themeColor="text1"/>
            <w:sz w:val="24"/>
            <w:szCs w:val="24"/>
          </w:rPr>
          <w:fldChar w:fldCharType="end"/>
        </w:r>
      </w:hyperlink>
    </w:p>
    <w:p w14:paraId="19ED383E" w14:textId="2FA24E60" w:rsidR="00200B8A" w:rsidRPr="00015059" w:rsidRDefault="003F3945" w:rsidP="00200B8A">
      <w:pPr>
        <w:pStyle w:val="TOC2"/>
        <w:tabs>
          <w:tab w:val="right" w:leader="dot" w:pos="9350"/>
        </w:tabs>
        <w:rPr>
          <w:rFonts w:ascii="Times New Roman" w:hAnsi="Times New Roman" w:cs="Times New Roman"/>
          <w:smallCaps w:val="0"/>
          <w:noProof/>
          <w:color w:val="000000" w:themeColor="text1"/>
          <w:sz w:val="24"/>
          <w:szCs w:val="24"/>
          <w:lang w:val="en-US"/>
        </w:rPr>
      </w:pPr>
      <w:hyperlink w:anchor="_Toc528764530" w:history="1">
        <w:r w:rsidR="00200B8A" w:rsidRPr="00015059">
          <w:rPr>
            <w:rStyle w:val="Hyperlink"/>
            <w:rFonts w:ascii="Times New Roman" w:hAnsi="Times New Roman" w:cs="Times New Roman"/>
            <w:noProof/>
            <w:color w:val="000000" w:themeColor="text1"/>
            <w:sz w:val="24"/>
            <w:szCs w:val="24"/>
          </w:rPr>
          <w:t>3.5 Phylogeographic Distribution Analysis</w:t>
        </w:r>
        <w:r w:rsidR="00200B8A" w:rsidRPr="00015059">
          <w:rPr>
            <w:rFonts w:ascii="Times New Roman" w:hAnsi="Times New Roman" w:cs="Times New Roman"/>
            <w:noProof/>
            <w:webHidden/>
            <w:color w:val="000000" w:themeColor="text1"/>
            <w:sz w:val="24"/>
            <w:szCs w:val="24"/>
          </w:rPr>
          <w:tab/>
        </w:r>
        <w:r w:rsidR="00200B8A" w:rsidRPr="00015059">
          <w:rPr>
            <w:rFonts w:ascii="Times New Roman" w:hAnsi="Times New Roman" w:cs="Times New Roman"/>
            <w:noProof/>
            <w:webHidden/>
            <w:color w:val="000000" w:themeColor="text1"/>
            <w:sz w:val="24"/>
            <w:szCs w:val="24"/>
          </w:rPr>
          <w:fldChar w:fldCharType="begin"/>
        </w:r>
        <w:r w:rsidR="00200B8A" w:rsidRPr="00015059">
          <w:rPr>
            <w:rFonts w:ascii="Times New Roman" w:hAnsi="Times New Roman" w:cs="Times New Roman"/>
            <w:noProof/>
            <w:webHidden/>
            <w:color w:val="000000" w:themeColor="text1"/>
            <w:sz w:val="24"/>
            <w:szCs w:val="24"/>
          </w:rPr>
          <w:instrText xml:space="preserve"> PAGEREF _Toc528764530 \h </w:instrText>
        </w:r>
        <w:r w:rsidR="00200B8A" w:rsidRPr="00015059">
          <w:rPr>
            <w:rFonts w:ascii="Times New Roman" w:hAnsi="Times New Roman" w:cs="Times New Roman"/>
            <w:noProof/>
            <w:webHidden/>
            <w:color w:val="000000" w:themeColor="text1"/>
            <w:sz w:val="24"/>
            <w:szCs w:val="24"/>
          </w:rPr>
        </w:r>
        <w:r w:rsidR="00200B8A" w:rsidRPr="00015059">
          <w:rPr>
            <w:rFonts w:ascii="Times New Roman" w:hAnsi="Times New Roman" w:cs="Times New Roman"/>
            <w:noProof/>
            <w:webHidden/>
            <w:color w:val="000000" w:themeColor="text1"/>
            <w:sz w:val="24"/>
            <w:szCs w:val="24"/>
          </w:rPr>
          <w:fldChar w:fldCharType="separate"/>
        </w:r>
        <w:r w:rsidR="00342681">
          <w:rPr>
            <w:rFonts w:ascii="Times New Roman" w:hAnsi="Times New Roman" w:cs="Times New Roman"/>
            <w:noProof/>
            <w:webHidden/>
            <w:color w:val="000000" w:themeColor="text1"/>
            <w:sz w:val="24"/>
            <w:szCs w:val="24"/>
          </w:rPr>
          <w:t>22</w:t>
        </w:r>
        <w:r w:rsidR="00200B8A" w:rsidRPr="00015059">
          <w:rPr>
            <w:rFonts w:ascii="Times New Roman" w:hAnsi="Times New Roman" w:cs="Times New Roman"/>
            <w:noProof/>
            <w:webHidden/>
            <w:color w:val="000000" w:themeColor="text1"/>
            <w:sz w:val="24"/>
            <w:szCs w:val="24"/>
          </w:rPr>
          <w:fldChar w:fldCharType="end"/>
        </w:r>
      </w:hyperlink>
    </w:p>
    <w:p w14:paraId="3C935493" w14:textId="680C09E7" w:rsidR="00200B8A" w:rsidRPr="00015059" w:rsidRDefault="00F71B01" w:rsidP="00200B8A">
      <w:pPr>
        <w:pStyle w:val="TOC1"/>
        <w:rPr>
          <w:rFonts w:cs="Times New Roman"/>
          <w:b w:val="0"/>
          <w:bCs w:val="0"/>
          <w:caps w:val="0"/>
          <w:noProof/>
          <w:color w:val="000000" w:themeColor="text1"/>
          <w:szCs w:val="24"/>
          <w:lang w:val="en-US"/>
        </w:rPr>
      </w:pPr>
      <w:hyperlink w:anchor="_Toc528764531" w:history="1">
        <w:r w:rsidR="00200B8A" w:rsidRPr="00015059">
          <w:rPr>
            <w:rStyle w:val="Hyperlink"/>
            <w:rFonts w:cs="Times New Roman"/>
            <w:noProof/>
            <w:color w:val="000000" w:themeColor="text1"/>
            <w:szCs w:val="24"/>
          </w:rPr>
          <w:t>WORK FLOW</w:t>
        </w:r>
        <w:r w:rsidR="00200B8A" w:rsidRPr="00015059">
          <w:rPr>
            <w:rFonts w:cs="Times New Roman"/>
            <w:noProof/>
            <w:webHidden/>
            <w:color w:val="000000" w:themeColor="text1"/>
            <w:szCs w:val="24"/>
          </w:rPr>
          <w:tab/>
        </w:r>
        <w:r w:rsidR="00200B8A" w:rsidRPr="00015059">
          <w:rPr>
            <w:rFonts w:cs="Times New Roman"/>
            <w:noProof/>
            <w:webHidden/>
            <w:color w:val="000000" w:themeColor="text1"/>
            <w:szCs w:val="24"/>
          </w:rPr>
          <w:fldChar w:fldCharType="begin"/>
        </w:r>
        <w:r w:rsidR="00200B8A" w:rsidRPr="00015059">
          <w:rPr>
            <w:rFonts w:cs="Times New Roman"/>
            <w:noProof/>
            <w:webHidden/>
            <w:color w:val="000000" w:themeColor="text1"/>
            <w:szCs w:val="24"/>
          </w:rPr>
          <w:instrText xml:space="preserve"> PAGEREF _Toc528764531 \h </w:instrText>
        </w:r>
        <w:r w:rsidR="00200B8A" w:rsidRPr="00015059">
          <w:rPr>
            <w:rFonts w:cs="Times New Roman"/>
            <w:noProof/>
            <w:webHidden/>
            <w:color w:val="000000" w:themeColor="text1"/>
            <w:szCs w:val="24"/>
          </w:rPr>
        </w:r>
        <w:r w:rsidR="00200B8A" w:rsidRPr="00015059">
          <w:rPr>
            <w:rFonts w:cs="Times New Roman"/>
            <w:noProof/>
            <w:webHidden/>
            <w:color w:val="000000" w:themeColor="text1"/>
            <w:szCs w:val="24"/>
          </w:rPr>
          <w:fldChar w:fldCharType="separate"/>
        </w:r>
        <w:r w:rsidR="00342681">
          <w:rPr>
            <w:rFonts w:cs="Times New Roman"/>
            <w:noProof/>
            <w:webHidden/>
            <w:color w:val="000000" w:themeColor="text1"/>
            <w:szCs w:val="24"/>
          </w:rPr>
          <w:t>23</w:t>
        </w:r>
        <w:r w:rsidR="00200B8A" w:rsidRPr="00015059">
          <w:rPr>
            <w:rFonts w:cs="Times New Roman"/>
            <w:noProof/>
            <w:webHidden/>
            <w:color w:val="000000" w:themeColor="text1"/>
            <w:szCs w:val="24"/>
          </w:rPr>
          <w:fldChar w:fldCharType="end"/>
        </w:r>
      </w:hyperlink>
    </w:p>
    <w:p w14:paraId="7B207220" w14:textId="580F57B7" w:rsidR="00200B8A" w:rsidRPr="00015059" w:rsidRDefault="00F71B01" w:rsidP="00200B8A">
      <w:pPr>
        <w:pStyle w:val="TOC1"/>
        <w:rPr>
          <w:rFonts w:cs="Times New Roman"/>
          <w:b w:val="0"/>
          <w:bCs w:val="0"/>
          <w:caps w:val="0"/>
          <w:noProof/>
          <w:color w:val="000000" w:themeColor="text1"/>
          <w:szCs w:val="24"/>
          <w:lang w:val="en-US"/>
        </w:rPr>
      </w:pPr>
      <w:hyperlink w:anchor="_Toc528764532" w:history="1">
        <w:r w:rsidR="00200B8A" w:rsidRPr="00015059">
          <w:rPr>
            <w:rStyle w:val="Hyperlink"/>
            <w:rFonts w:cs="Times New Roman"/>
            <w:noProof/>
            <w:color w:val="000000" w:themeColor="text1"/>
            <w:szCs w:val="24"/>
          </w:rPr>
          <w:t>BUDGET</w:t>
        </w:r>
        <w:r w:rsidR="00200B8A" w:rsidRPr="00015059">
          <w:rPr>
            <w:rFonts w:cs="Times New Roman"/>
            <w:noProof/>
            <w:webHidden/>
            <w:color w:val="000000" w:themeColor="text1"/>
            <w:szCs w:val="24"/>
          </w:rPr>
          <w:tab/>
        </w:r>
        <w:r w:rsidR="00200B8A" w:rsidRPr="00015059">
          <w:rPr>
            <w:rFonts w:cs="Times New Roman"/>
            <w:noProof/>
            <w:webHidden/>
            <w:color w:val="000000" w:themeColor="text1"/>
            <w:szCs w:val="24"/>
          </w:rPr>
          <w:fldChar w:fldCharType="begin"/>
        </w:r>
        <w:r w:rsidR="00200B8A" w:rsidRPr="00015059">
          <w:rPr>
            <w:rFonts w:cs="Times New Roman"/>
            <w:noProof/>
            <w:webHidden/>
            <w:color w:val="000000" w:themeColor="text1"/>
            <w:szCs w:val="24"/>
          </w:rPr>
          <w:instrText xml:space="preserve"> PAGEREF _Toc528764532 \h </w:instrText>
        </w:r>
        <w:r w:rsidR="00200B8A" w:rsidRPr="00015059">
          <w:rPr>
            <w:rFonts w:cs="Times New Roman"/>
            <w:noProof/>
            <w:webHidden/>
            <w:color w:val="000000" w:themeColor="text1"/>
            <w:szCs w:val="24"/>
          </w:rPr>
        </w:r>
        <w:r w:rsidR="00200B8A" w:rsidRPr="00015059">
          <w:rPr>
            <w:rFonts w:cs="Times New Roman"/>
            <w:noProof/>
            <w:webHidden/>
            <w:color w:val="000000" w:themeColor="text1"/>
            <w:szCs w:val="24"/>
          </w:rPr>
          <w:fldChar w:fldCharType="separate"/>
        </w:r>
        <w:r w:rsidR="00342681">
          <w:rPr>
            <w:rFonts w:cs="Times New Roman"/>
            <w:noProof/>
            <w:webHidden/>
            <w:color w:val="000000" w:themeColor="text1"/>
            <w:szCs w:val="24"/>
          </w:rPr>
          <w:t>24</w:t>
        </w:r>
        <w:r w:rsidR="00200B8A" w:rsidRPr="00015059">
          <w:rPr>
            <w:rFonts w:cs="Times New Roman"/>
            <w:noProof/>
            <w:webHidden/>
            <w:color w:val="000000" w:themeColor="text1"/>
            <w:szCs w:val="24"/>
          </w:rPr>
          <w:fldChar w:fldCharType="end"/>
        </w:r>
      </w:hyperlink>
    </w:p>
    <w:p w14:paraId="26C736F4" w14:textId="55983F1D" w:rsidR="00200B8A" w:rsidRPr="00015059" w:rsidRDefault="00F71B01" w:rsidP="00200B8A">
      <w:pPr>
        <w:pStyle w:val="TOC1"/>
        <w:rPr>
          <w:rFonts w:cs="Times New Roman"/>
          <w:b w:val="0"/>
          <w:bCs w:val="0"/>
          <w:caps w:val="0"/>
          <w:noProof/>
          <w:color w:val="000000" w:themeColor="text1"/>
          <w:szCs w:val="24"/>
          <w:lang w:val="en-US"/>
        </w:rPr>
      </w:pPr>
      <w:hyperlink w:anchor="_Toc528764533" w:history="1">
        <w:r w:rsidR="00200B8A" w:rsidRPr="00015059">
          <w:rPr>
            <w:rStyle w:val="Hyperlink"/>
            <w:rFonts w:cs="Times New Roman"/>
            <w:noProof/>
            <w:color w:val="000000" w:themeColor="text1"/>
            <w:szCs w:val="24"/>
          </w:rPr>
          <w:t>REFERENCES</w:t>
        </w:r>
        <w:r w:rsidR="00200B8A" w:rsidRPr="00015059">
          <w:rPr>
            <w:rFonts w:cs="Times New Roman"/>
            <w:noProof/>
            <w:webHidden/>
            <w:color w:val="000000" w:themeColor="text1"/>
            <w:szCs w:val="24"/>
          </w:rPr>
          <w:tab/>
        </w:r>
        <w:r w:rsidR="00200B8A" w:rsidRPr="00015059">
          <w:rPr>
            <w:rFonts w:cs="Times New Roman"/>
            <w:noProof/>
            <w:webHidden/>
            <w:color w:val="000000" w:themeColor="text1"/>
            <w:szCs w:val="24"/>
          </w:rPr>
          <w:fldChar w:fldCharType="begin"/>
        </w:r>
        <w:r w:rsidR="00200B8A" w:rsidRPr="00015059">
          <w:rPr>
            <w:rFonts w:cs="Times New Roman"/>
            <w:noProof/>
            <w:webHidden/>
            <w:color w:val="000000" w:themeColor="text1"/>
            <w:szCs w:val="24"/>
          </w:rPr>
          <w:instrText xml:space="preserve"> PAGEREF _Toc528764533 \h </w:instrText>
        </w:r>
        <w:r w:rsidR="00200B8A" w:rsidRPr="00015059">
          <w:rPr>
            <w:rFonts w:cs="Times New Roman"/>
            <w:noProof/>
            <w:webHidden/>
            <w:color w:val="000000" w:themeColor="text1"/>
            <w:szCs w:val="24"/>
          </w:rPr>
        </w:r>
        <w:r w:rsidR="00200B8A" w:rsidRPr="00015059">
          <w:rPr>
            <w:rFonts w:cs="Times New Roman"/>
            <w:noProof/>
            <w:webHidden/>
            <w:color w:val="000000" w:themeColor="text1"/>
            <w:szCs w:val="24"/>
          </w:rPr>
          <w:fldChar w:fldCharType="separate"/>
        </w:r>
        <w:r w:rsidR="00342681">
          <w:rPr>
            <w:rFonts w:cs="Times New Roman"/>
            <w:noProof/>
            <w:webHidden/>
            <w:color w:val="000000" w:themeColor="text1"/>
            <w:szCs w:val="24"/>
          </w:rPr>
          <w:t>25</w:t>
        </w:r>
        <w:r w:rsidR="00200B8A" w:rsidRPr="00015059">
          <w:rPr>
            <w:rFonts w:cs="Times New Roman"/>
            <w:noProof/>
            <w:webHidden/>
            <w:color w:val="000000" w:themeColor="text1"/>
            <w:szCs w:val="24"/>
          </w:rPr>
          <w:fldChar w:fldCharType="end"/>
        </w:r>
      </w:hyperlink>
    </w:p>
    <w:p w14:paraId="0109CCFF" w14:textId="285070C5" w:rsidR="004B3A6D" w:rsidRPr="00015059" w:rsidRDefault="00E83EC2" w:rsidP="00200B8A">
      <w:pPr>
        <w:spacing w:after="160"/>
        <w:rPr>
          <w:rFonts w:eastAsia="SimSun" w:cs="Times New Roman"/>
          <w:b/>
          <w:color w:val="000000" w:themeColor="text1"/>
          <w:szCs w:val="24"/>
        </w:rPr>
      </w:pPr>
      <w:r w:rsidRPr="00015059">
        <w:rPr>
          <w:rFonts w:cs="Times New Roman"/>
          <w:color w:val="000000" w:themeColor="text1"/>
          <w:szCs w:val="24"/>
        </w:rPr>
        <w:fldChar w:fldCharType="end"/>
      </w:r>
      <w:r w:rsidR="004B3A6D" w:rsidRPr="00015059">
        <w:rPr>
          <w:rFonts w:cs="Times New Roman"/>
          <w:color w:val="000000" w:themeColor="text1"/>
          <w:szCs w:val="24"/>
        </w:rPr>
        <w:br w:type="page"/>
      </w:r>
    </w:p>
    <w:p w14:paraId="02B6A4F2" w14:textId="765CCAC7" w:rsidR="00020BF0" w:rsidRPr="00015059" w:rsidRDefault="00020BF0" w:rsidP="00D5481B">
      <w:pPr>
        <w:pStyle w:val="Heading1"/>
      </w:pPr>
      <w:bookmarkStart w:id="5" w:name="_Toc528764501"/>
      <w:r w:rsidRPr="00015059">
        <w:lastRenderedPageBreak/>
        <w:t>LIST OF TABLES</w:t>
      </w:r>
      <w:bookmarkEnd w:id="5"/>
      <w:r w:rsidRPr="00015059">
        <w:t xml:space="preserve"> </w:t>
      </w:r>
    </w:p>
    <w:p w14:paraId="33E27D9B" w14:textId="29B796E6" w:rsidR="00020BF0" w:rsidRPr="00015059" w:rsidRDefault="00020BF0" w:rsidP="00B822F6">
      <w:pPr>
        <w:autoSpaceDE w:val="0"/>
        <w:autoSpaceDN w:val="0"/>
        <w:adjustRightInd w:val="0"/>
        <w:spacing w:after="0"/>
        <w:rPr>
          <w:rFonts w:eastAsiaTheme="minorHAnsi" w:cs="Times New Roman"/>
          <w:color w:val="000000" w:themeColor="text1"/>
          <w:szCs w:val="24"/>
        </w:rPr>
      </w:pPr>
      <w:r w:rsidRPr="00015059">
        <w:rPr>
          <w:rFonts w:cs="Times New Roman"/>
          <w:color w:val="000000" w:themeColor="text1"/>
          <w:szCs w:val="24"/>
        </w:rPr>
        <w:t xml:space="preserve">Table </w:t>
      </w:r>
      <w:r w:rsidRPr="00015059">
        <w:rPr>
          <w:rFonts w:cs="Times New Roman"/>
          <w:color w:val="000000" w:themeColor="text1"/>
          <w:szCs w:val="24"/>
        </w:rPr>
        <w:fldChar w:fldCharType="begin"/>
      </w:r>
      <w:r w:rsidRPr="00015059">
        <w:rPr>
          <w:rFonts w:cs="Times New Roman"/>
          <w:color w:val="000000" w:themeColor="text1"/>
          <w:szCs w:val="24"/>
        </w:rPr>
        <w:instrText xml:space="preserve"> SEQ Table \* ARABIC </w:instrText>
      </w:r>
      <w:r w:rsidRPr="00015059">
        <w:rPr>
          <w:rFonts w:cs="Times New Roman"/>
          <w:color w:val="000000" w:themeColor="text1"/>
          <w:szCs w:val="24"/>
        </w:rPr>
        <w:fldChar w:fldCharType="separate"/>
      </w:r>
      <w:r w:rsidR="00342681">
        <w:rPr>
          <w:rFonts w:cs="Times New Roman"/>
          <w:noProof/>
          <w:color w:val="000000" w:themeColor="text1"/>
          <w:szCs w:val="24"/>
        </w:rPr>
        <w:t>1</w:t>
      </w:r>
      <w:r w:rsidRPr="00015059">
        <w:rPr>
          <w:rFonts w:cs="Times New Roman"/>
          <w:color w:val="000000" w:themeColor="text1"/>
          <w:szCs w:val="24"/>
        </w:rPr>
        <w:fldChar w:fldCharType="end"/>
      </w:r>
      <w:r w:rsidRPr="00015059">
        <w:rPr>
          <w:rFonts w:cs="Times New Roman"/>
          <w:color w:val="000000" w:themeColor="text1"/>
          <w:szCs w:val="24"/>
        </w:rPr>
        <w:t xml:space="preserve">: COI sequence divergences in Animalia </w:t>
      </w:r>
      <w:r w:rsidR="000634E2" w:rsidRPr="00015059">
        <w:rPr>
          <w:rFonts w:cs="Times New Roman"/>
          <w:color w:val="000000" w:themeColor="text1"/>
          <w:szCs w:val="24"/>
        </w:rPr>
        <w:t>kingdom</w:t>
      </w:r>
      <w:r w:rsidRPr="00015059">
        <w:rPr>
          <w:rFonts w:eastAsiaTheme="minorHAnsi" w:cs="Times New Roman"/>
          <w:color w:val="000000" w:themeColor="text1"/>
          <w:szCs w:val="24"/>
        </w:rPr>
        <w:t>…………………………………</w:t>
      </w:r>
      <w:r w:rsidR="00240FE9" w:rsidRPr="00015059">
        <w:rPr>
          <w:rFonts w:eastAsiaTheme="minorHAnsi" w:cs="Times New Roman"/>
          <w:color w:val="000000" w:themeColor="text1"/>
          <w:szCs w:val="24"/>
        </w:rPr>
        <w:t>…</w:t>
      </w:r>
      <w:r w:rsidR="00D5481B" w:rsidRPr="00015059">
        <w:rPr>
          <w:rFonts w:eastAsiaTheme="minorHAnsi" w:cs="Times New Roman"/>
          <w:color w:val="000000" w:themeColor="text1"/>
          <w:szCs w:val="24"/>
        </w:rPr>
        <w:t>…</w:t>
      </w:r>
      <w:r w:rsidR="00BD3828" w:rsidRPr="00015059">
        <w:rPr>
          <w:rFonts w:eastAsiaTheme="minorHAnsi" w:cs="Times New Roman"/>
          <w:color w:val="000000" w:themeColor="text1"/>
          <w:szCs w:val="24"/>
        </w:rPr>
        <w:t>7</w:t>
      </w:r>
      <w:r w:rsidRPr="00015059">
        <w:rPr>
          <w:rFonts w:eastAsiaTheme="minorHAnsi" w:cs="Times New Roman"/>
          <w:color w:val="000000" w:themeColor="text1"/>
          <w:szCs w:val="24"/>
        </w:rPr>
        <w:t xml:space="preserve"> </w:t>
      </w:r>
    </w:p>
    <w:p w14:paraId="7B305C70" w14:textId="6E8FCB30" w:rsidR="0084739A" w:rsidRPr="00015059" w:rsidRDefault="0084739A" w:rsidP="00B822F6">
      <w:pPr>
        <w:autoSpaceDE w:val="0"/>
        <w:autoSpaceDN w:val="0"/>
        <w:adjustRightInd w:val="0"/>
        <w:spacing w:after="0"/>
        <w:rPr>
          <w:rFonts w:eastAsiaTheme="minorHAnsi" w:cs="Times New Roman"/>
          <w:color w:val="000000" w:themeColor="text1"/>
          <w:szCs w:val="24"/>
        </w:rPr>
      </w:pPr>
      <w:r w:rsidRPr="00015059">
        <w:rPr>
          <w:rFonts w:cs="Times New Roman"/>
          <w:color w:val="000000" w:themeColor="text1"/>
        </w:rPr>
        <w:t xml:space="preserve">Table 2: GBIF Database East African </w:t>
      </w:r>
      <w:proofErr w:type="spellStart"/>
      <w:r w:rsidRPr="00015059">
        <w:rPr>
          <w:rFonts w:cs="Times New Roman"/>
          <w:color w:val="000000" w:themeColor="text1"/>
        </w:rPr>
        <w:t>Arthropoda</w:t>
      </w:r>
      <w:proofErr w:type="spellEnd"/>
      <w:r w:rsidRPr="00015059">
        <w:rPr>
          <w:rFonts w:cs="Times New Roman"/>
          <w:color w:val="000000" w:themeColor="text1"/>
        </w:rPr>
        <w:t xml:space="preserve"> Phylum records…………………………</w:t>
      </w:r>
      <w:r w:rsidR="00D5481B" w:rsidRPr="00015059">
        <w:rPr>
          <w:rFonts w:cs="Times New Roman"/>
          <w:color w:val="000000" w:themeColor="text1"/>
        </w:rPr>
        <w:t>…</w:t>
      </w:r>
      <w:r w:rsidRPr="00015059">
        <w:rPr>
          <w:rFonts w:cs="Times New Roman"/>
          <w:color w:val="000000" w:themeColor="text1"/>
        </w:rPr>
        <w:t>11</w:t>
      </w:r>
    </w:p>
    <w:p w14:paraId="4FE775C7" w14:textId="05938E51" w:rsidR="00240FE9" w:rsidRPr="00015059" w:rsidRDefault="00240FE9" w:rsidP="00B822F6">
      <w:pPr>
        <w:autoSpaceDE w:val="0"/>
        <w:autoSpaceDN w:val="0"/>
        <w:adjustRightInd w:val="0"/>
        <w:spacing w:after="0"/>
        <w:rPr>
          <w:color w:val="000000" w:themeColor="text1"/>
          <w:szCs w:val="24"/>
        </w:rPr>
      </w:pPr>
      <w:r w:rsidRPr="00015059">
        <w:rPr>
          <w:rFonts w:eastAsiaTheme="minorHAnsi" w:cs="Times New Roman"/>
          <w:color w:val="000000" w:themeColor="text1"/>
          <w:szCs w:val="24"/>
        </w:rPr>
        <w:t xml:space="preserve">Table </w:t>
      </w:r>
      <w:r w:rsidR="00D5481B" w:rsidRPr="00015059">
        <w:rPr>
          <w:rFonts w:eastAsiaTheme="minorHAnsi" w:cs="Times New Roman"/>
          <w:color w:val="000000" w:themeColor="text1"/>
          <w:szCs w:val="24"/>
        </w:rPr>
        <w:t>3</w:t>
      </w:r>
      <w:r w:rsidRPr="00015059">
        <w:rPr>
          <w:rFonts w:eastAsiaTheme="minorHAnsi" w:cs="Times New Roman"/>
          <w:color w:val="000000" w:themeColor="text1"/>
          <w:szCs w:val="24"/>
        </w:rPr>
        <w:t xml:space="preserve">: </w:t>
      </w:r>
      <w:r w:rsidRPr="00015059">
        <w:rPr>
          <w:color w:val="000000" w:themeColor="text1"/>
          <w:szCs w:val="24"/>
        </w:rPr>
        <w:t>Gantt chart of the project workflow…………………………………………………</w:t>
      </w:r>
      <w:r w:rsidR="00D5481B" w:rsidRPr="00015059">
        <w:rPr>
          <w:color w:val="000000" w:themeColor="text1"/>
          <w:szCs w:val="24"/>
        </w:rPr>
        <w:t>…</w:t>
      </w:r>
      <w:r w:rsidRPr="00015059">
        <w:rPr>
          <w:color w:val="000000" w:themeColor="text1"/>
          <w:szCs w:val="24"/>
        </w:rPr>
        <w:t>2</w:t>
      </w:r>
      <w:r w:rsidR="00D5481B" w:rsidRPr="00015059">
        <w:rPr>
          <w:color w:val="000000" w:themeColor="text1"/>
          <w:szCs w:val="24"/>
        </w:rPr>
        <w:t>4</w:t>
      </w:r>
    </w:p>
    <w:p w14:paraId="15D3B349" w14:textId="69050020" w:rsidR="000127F9" w:rsidRPr="00015059" w:rsidRDefault="000127F9" w:rsidP="00B822F6">
      <w:pPr>
        <w:autoSpaceDE w:val="0"/>
        <w:autoSpaceDN w:val="0"/>
        <w:adjustRightInd w:val="0"/>
        <w:spacing w:after="0"/>
        <w:rPr>
          <w:rFonts w:eastAsiaTheme="minorHAnsi" w:cs="Times New Roman"/>
          <w:color w:val="000000" w:themeColor="text1"/>
          <w:szCs w:val="24"/>
        </w:rPr>
      </w:pPr>
      <w:r w:rsidRPr="00015059">
        <w:rPr>
          <w:color w:val="000000" w:themeColor="text1"/>
          <w:szCs w:val="24"/>
        </w:rPr>
        <w:t xml:space="preserve">Table </w:t>
      </w:r>
      <w:r w:rsidR="00D5481B" w:rsidRPr="00015059">
        <w:rPr>
          <w:color w:val="000000" w:themeColor="text1"/>
          <w:szCs w:val="24"/>
        </w:rPr>
        <w:t>4</w:t>
      </w:r>
      <w:r w:rsidRPr="00015059">
        <w:rPr>
          <w:color w:val="000000" w:themeColor="text1"/>
          <w:szCs w:val="24"/>
        </w:rPr>
        <w:t>: Budget…………………………………………………………………………</w:t>
      </w:r>
      <w:r w:rsidR="003C0A09" w:rsidRPr="00015059">
        <w:rPr>
          <w:color w:val="000000" w:themeColor="text1"/>
          <w:szCs w:val="24"/>
        </w:rPr>
        <w:t>……</w:t>
      </w:r>
      <w:r w:rsidR="00D5481B" w:rsidRPr="00015059">
        <w:rPr>
          <w:color w:val="000000" w:themeColor="text1"/>
          <w:szCs w:val="24"/>
        </w:rPr>
        <w:t>….</w:t>
      </w:r>
      <w:r w:rsidRPr="00015059">
        <w:rPr>
          <w:color w:val="000000" w:themeColor="text1"/>
          <w:szCs w:val="24"/>
        </w:rPr>
        <w:t>2</w:t>
      </w:r>
      <w:r w:rsidR="00D5481B" w:rsidRPr="00015059">
        <w:rPr>
          <w:color w:val="000000" w:themeColor="text1"/>
          <w:szCs w:val="24"/>
        </w:rPr>
        <w:t>5</w:t>
      </w:r>
    </w:p>
    <w:p w14:paraId="61463642" w14:textId="77777777" w:rsidR="00022FA1" w:rsidRPr="00015059" w:rsidRDefault="00022FA1" w:rsidP="00B822F6">
      <w:pPr>
        <w:spacing w:after="0"/>
        <w:rPr>
          <w:rFonts w:eastAsia="SimSun" w:cs="Times New Roman"/>
          <w:b/>
          <w:color w:val="000000" w:themeColor="text1"/>
          <w:sz w:val="28"/>
          <w:szCs w:val="28"/>
        </w:rPr>
      </w:pPr>
      <w:r w:rsidRPr="00015059">
        <w:rPr>
          <w:rFonts w:cs="Times New Roman"/>
          <w:color w:val="000000" w:themeColor="text1"/>
        </w:rPr>
        <w:br w:type="page"/>
      </w:r>
    </w:p>
    <w:p w14:paraId="0E84E78B" w14:textId="56CDD0D9" w:rsidR="00020BF0" w:rsidRPr="00015059" w:rsidRDefault="00020BF0" w:rsidP="00D5481B">
      <w:pPr>
        <w:pStyle w:val="Heading1"/>
      </w:pPr>
      <w:bookmarkStart w:id="6" w:name="_Toc528764502"/>
      <w:r w:rsidRPr="00015059">
        <w:lastRenderedPageBreak/>
        <w:t>LIST OF FIGURES</w:t>
      </w:r>
      <w:bookmarkEnd w:id="6"/>
      <w:r w:rsidRPr="00015059">
        <w:t xml:space="preserve"> </w:t>
      </w:r>
    </w:p>
    <w:p w14:paraId="1BB387E1" w14:textId="03809E28" w:rsidR="00020BF0" w:rsidRPr="00015059" w:rsidRDefault="00020BF0" w:rsidP="00B822F6">
      <w:pPr>
        <w:autoSpaceDE w:val="0"/>
        <w:autoSpaceDN w:val="0"/>
        <w:adjustRightInd w:val="0"/>
        <w:spacing w:after="0"/>
        <w:rPr>
          <w:rFonts w:eastAsiaTheme="minorHAnsi" w:cs="Times New Roman"/>
          <w:color w:val="000000" w:themeColor="text1"/>
          <w:szCs w:val="24"/>
        </w:rPr>
      </w:pPr>
      <w:r w:rsidRPr="00015059">
        <w:rPr>
          <w:rFonts w:eastAsiaTheme="minorHAnsi" w:cs="Times New Roman"/>
          <w:color w:val="000000" w:themeColor="text1"/>
          <w:szCs w:val="24"/>
        </w:rPr>
        <w:t>Figure 1: Public Data Portal on BOLD system………………………………………………</w:t>
      </w:r>
      <w:r w:rsidR="00BD3828" w:rsidRPr="00015059">
        <w:rPr>
          <w:rFonts w:eastAsiaTheme="minorHAnsi" w:cs="Times New Roman"/>
          <w:color w:val="000000" w:themeColor="text1"/>
          <w:szCs w:val="24"/>
        </w:rPr>
        <w:t>9</w:t>
      </w:r>
      <w:r w:rsidRPr="00015059">
        <w:rPr>
          <w:rFonts w:eastAsiaTheme="minorHAnsi" w:cs="Times New Roman"/>
          <w:color w:val="000000" w:themeColor="text1"/>
          <w:szCs w:val="24"/>
        </w:rPr>
        <w:t xml:space="preserve"> </w:t>
      </w:r>
    </w:p>
    <w:p w14:paraId="5170880C" w14:textId="37783DB4" w:rsidR="00020BF0" w:rsidRPr="00015059" w:rsidRDefault="00020BF0" w:rsidP="00B822F6">
      <w:pPr>
        <w:spacing w:after="0"/>
        <w:rPr>
          <w:rFonts w:eastAsiaTheme="minorHAnsi" w:cs="Times New Roman"/>
          <w:color w:val="000000" w:themeColor="text1"/>
          <w:szCs w:val="24"/>
        </w:rPr>
      </w:pPr>
      <w:r w:rsidRPr="00015059">
        <w:rPr>
          <w:rFonts w:cs="Times New Roman"/>
          <w:color w:val="000000" w:themeColor="text1"/>
          <w:szCs w:val="24"/>
        </w:rPr>
        <w:t>Figure</w:t>
      </w:r>
      <w:r w:rsidR="00D5481B" w:rsidRPr="00015059">
        <w:rPr>
          <w:rFonts w:cs="Times New Roman"/>
          <w:color w:val="000000" w:themeColor="text1"/>
          <w:szCs w:val="24"/>
        </w:rPr>
        <w:t>2</w:t>
      </w:r>
      <w:r w:rsidRPr="00015059">
        <w:rPr>
          <w:rFonts w:cs="Times New Roman"/>
          <w:color w:val="000000" w:themeColor="text1"/>
          <w:szCs w:val="24"/>
        </w:rPr>
        <w:t>: A typical phylogenetic Gene tree</w:t>
      </w:r>
      <w:r w:rsidRPr="00015059">
        <w:rPr>
          <w:rFonts w:eastAsiaTheme="minorHAnsi" w:cs="Times New Roman"/>
          <w:color w:val="000000" w:themeColor="text1"/>
          <w:szCs w:val="24"/>
        </w:rPr>
        <w:t xml:space="preserve"> …………………………………………………</w:t>
      </w:r>
      <w:r w:rsidR="0084739A" w:rsidRPr="00015059">
        <w:rPr>
          <w:rFonts w:eastAsiaTheme="minorHAnsi" w:cs="Times New Roman"/>
          <w:color w:val="000000" w:themeColor="text1"/>
          <w:szCs w:val="24"/>
        </w:rPr>
        <w:t>12</w:t>
      </w:r>
      <w:r w:rsidRPr="00015059">
        <w:rPr>
          <w:rFonts w:eastAsiaTheme="minorHAnsi" w:cs="Times New Roman"/>
          <w:color w:val="000000" w:themeColor="text1"/>
          <w:szCs w:val="24"/>
        </w:rPr>
        <w:t xml:space="preserve"> </w:t>
      </w:r>
    </w:p>
    <w:p w14:paraId="65200EDF" w14:textId="4D5BDC9B" w:rsidR="00020BF0" w:rsidRPr="00015059" w:rsidRDefault="00020BF0" w:rsidP="00B822F6">
      <w:pPr>
        <w:spacing w:after="0"/>
        <w:rPr>
          <w:rFonts w:eastAsiaTheme="minorHAnsi" w:cs="Times New Roman"/>
          <w:color w:val="000000" w:themeColor="text1"/>
          <w:szCs w:val="24"/>
        </w:rPr>
      </w:pPr>
      <w:r w:rsidRPr="00015059">
        <w:rPr>
          <w:rFonts w:eastAsiaTheme="minorHAnsi" w:cs="Times New Roman"/>
          <w:color w:val="000000" w:themeColor="text1"/>
          <w:szCs w:val="24"/>
        </w:rPr>
        <w:t>Figure 3: Methodology workflow of the project ……………………………………………1</w:t>
      </w:r>
      <w:r w:rsidR="008F57CD" w:rsidRPr="00015059">
        <w:rPr>
          <w:rFonts w:eastAsiaTheme="minorHAnsi" w:cs="Times New Roman"/>
          <w:color w:val="000000" w:themeColor="text1"/>
          <w:szCs w:val="24"/>
        </w:rPr>
        <w:t>8</w:t>
      </w:r>
    </w:p>
    <w:p w14:paraId="35EA7A89" w14:textId="77777777" w:rsidR="00D5481B" w:rsidRPr="00015059" w:rsidRDefault="00D5481B">
      <w:pPr>
        <w:spacing w:after="160" w:line="259" w:lineRule="auto"/>
        <w:rPr>
          <w:rFonts w:eastAsia="SimSun" w:cs="Times New Roman"/>
          <w:b/>
          <w:color w:val="000000" w:themeColor="text1"/>
          <w:szCs w:val="36"/>
        </w:rPr>
      </w:pPr>
      <w:bookmarkStart w:id="7" w:name="_Toc528764503"/>
      <w:r w:rsidRPr="00015059">
        <w:rPr>
          <w:color w:val="000000" w:themeColor="text1"/>
        </w:rPr>
        <w:br w:type="page"/>
      </w:r>
    </w:p>
    <w:p w14:paraId="78BDFDA7" w14:textId="1C7454EB" w:rsidR="00020BF0" w:rsidRPr="00015059" w:rsidRDefault="00FF447B" w:rsidP="00D5481B">
      <w:pPr>
        <w:pStyle w:val="Heading1"/>
      </w:pPr>
      <w:r w:rsidRPr="00015059">
        <w:lastRenderedPageBreak/>
        <w:t>ABBREVIATIONS AND OR ACRONYMS</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8"/>
        <w:gridCol w:w="7302"/>
      </w:tblGrid>
      <w:tr w:rsidR="00015059" w:rsidRPr="00015059" w14:paraId="560061C9" w14:textId="77777777" w:rsidTr="00C867B4">
        <w:trPr>
          <w:trHeight w:val="397"/>
        </w:trPr>
        <w:tc>
          <w:tcPr>
            <w:tcW w:w="2058" w:type="dxa"/>
          </w:tcPr>
          <w:p w14:paraId="5226DA60" w14:textId="77777777" w:rsidR="00C867B4" w:rsidRPr="00015059" w:rsidRDefault="00C867B4" w:rsidP="00171885">
            <w:pPr>
              <w:spacing w:after="0"/>
              <w:rPr>
                <w:rFonts w:cs="Times New Roman"/>
                <w:color w:val="000000" w:themeColor="text1"/>
              </w:rPr>
            </w:pPr>
            <w:r w:rsidRPr="00015059">
              <w:rPr>
                <w:rFonts w:cs="Times New Roman"/>
                <w:color w:val="000000" w:themeColor="text1"/>
              </w:rPr>
              <w:t>ABGD</w:t>
            </w:r>
          </w:p>
        </w:tc>
        <w:tc>
          <w:tcPr>
            <w:tcW w:w="7302" w:type="dxa"/>
          </w:tcPr>
          <w:p w14:paraId="3794795B" w14:textId="77777777" w:rsidR="00C867B4" w:rsidRPr="00015059" w:rsidRDefault="00C867B4" w:rsidP="00171885">
            <w:pPr>
              <w:spacing w:after="0"/>
              <w:rPr>
                <w:rFonts w:cs="Times New Roman"/>
                <w:color w:val="000000" w:themeColor="text1"/>
              </w:rPr>
            </w:pPr>
            <w:r w:rsidRPr="00015059">
              <w:rPr>
                <w:rFonts w:cs="Times New Roman"/>
                <w:color w:val="000000" w:themeColor="text1"/>
              </w:rPr>
              <w:t>Automatic Barcode Gap Discovery</w:t>
            </w:r>
          </w:p>
        </w:tc>
      </w:tr>
      <w:tr w:rsidR="00015059" w:rsidRPr="00015059" w14:paraId="26F64E07" w14:textId="77777777" w:rsidTr="00171885">
        <w:trPr>
          <w:trHeight w:val="397"/>
        </w:trPr>
        <w:tc>
          <w:tcPr>
            <w:tcW w:w="2058" w:type="dxa"/>
          </w:tcPr>
          <w:p w14:paraId="537A53F6" w14:textId="77777777" w:rsidR="00C867B4" w:rsidRPr="00015059" w:rsidRDefault="00C867B4" w:rsidP="00171885">
            <w:pPr>
              <w:spacing w:after="0"/>
              <w:rPr>
                <w:rFonts w:cs="Times New Roman"/>
                <w:color w:val="000000" w:themeColor="text1"/>
              </w:rPr>
            </w:pPr>
            <w:r w:rsidRPr="00015059">
              <w:rPr>
                <w:rFonts w:cs="Times New Roman"/>
                <w:color w:val="000000" w:themeColor="text1"/>
              </w:rPr>
              <w:t>A, C, T, G</w:t>
            </w:r>
          </w:p>
        </w:tc>
        <w:tc>
          <w:tcPr>
            <w:tcW w:w="7302" w:type="dxa"/>
          </w:tcPr>
          <w:p w14:paraId="16F3EDCB" w14:textId="77777777" w:rsidR="00C867B4" w:rsidRPr="00015059" w:rsidRDefault="00C867B4" w:rsidP="00171885">
            <w:pPr>
              <w:spacing w:after="0"/>
              <w:rPr>
                <w:rFonts w:cs="Times New Roman"/>
                <w:color w:val="000000" w:themeColor="text1"/>
              </w:rPr>
            </w:pPr>
            <w:r w:rsidRPr="00015059">
              <w:rPr>
                <w:rFonts w:cs="Times New Roman"/>
                <w:color w:val="000000" w:themeColor="text1"/>
              </w:rPr>
              <w:t>Adenine, Cytosine, Thymine, Guanine</w:t>
            </w:r>
          </w:p>
        </w:tc>
      </w:tr>
      <w:tr w:rsidR="00015059" w:rsidRPr="00015059" w14:paraId="3DB80721" w14:textId="77777777" w:rsidTr="00171885">
        <w:trPr>
          <w:trHeight w:val="397"/>
        </w:trPr>
        <w:tc>
          <w:tcPr>
            <w:tcW w:w="2058" w:type="dxa"/>
          </w:tcPr>
          <w:p w14:paraId="78FE223E" w14:textId="77777777" w:rsidR="00C867B4" w:rsidRPr="00015059" w:rsidRDefault="00C867B4" w:rsidP="00171885">
            <w:pPr>
              <w:spacing w:after="0"/>
              <w:rPr>
                <w:rFonts w:cs="Times New Roman"/>
                <w:color w:val="000000" w:themeColor="text1"/>
              </w:rPr>
            </w:pPr>
            <w:r w:rsidRPr="00015059">
              <w:rPr>
                <w:rFonts w:cs="Times New Roman"/>
                <w:color w:val="000000" w:themeColor="text1"/>
              </w:rPr>
              <w:t>BIN</w:t>
            </w:r>
          </w:p>
        </w:tc>
        <w:tc>
          <w:tcPr>
            <w:tcW w:w="7302" w:type="dxa"/>
          </w:tcPr>
          <w:p w14:paraId="4874A3AD" w14:textId="77777777" w:rsidR="00C867B4" w:rsidRPr="00015059" w:rsidRDefault="00C867B4" w:rsidP="00171885">
            <w:pPr>
              <w:spacing w:after="0"/>
              <w:rPr>
                <w:rFonts w:cs="Times New Roman"/>
                <w:color w:val="000000" w:themeColor="text1"/>
              </w:rPr>
            </w:pPr>
            <w:r w:rsidRPr="00015059">
              <w:rPr>
                <w:rFonts w:eastAsiaTheme="minorHAnsi" w:cs="Times New Roman"/>
                <w:color w:val="000000" w:themeColor="text1"/>
              </w:rPr>
              <w:t>Barcode Index Number</w:t>
            </w:r>
          </w:p>
        </w:tc>
      </w:tr>
      <w:tr w:rsidR="00015059" w:rsidRPr="00015059" w14:paraId="282409F0" w14:textId="77777777" w:rsidTr="00171885">
        <w:trPr>
          <w:trHeight w:val="397"/>
        </w:trPr>
        <w:tc>
          <w:tcPr>
            <w:tcW w:w="2058" w:type="dxa"/>
          </w:tcPr>
          <w:p w14:paraId="3A6E8480" w14:textId="77777777" w:rsidR="00C867B4" w:rsidRPr="00015059" w:rsidRDefault="00C867B4" w:rsidP="00171885">
            <w:pPr>
              <w:spacing w:after="0"/>
              <w:rPr>
                <w:rFonts w:cs="Times New Roman"/>
                <w:color w:val="000000" w:themeColor="text1"/>
              </w:rPr>
            </w:pPr>
            <w:r w:rsidRPr="00015059">
              <w:rPr>
                <w:rFonts w:cs="Times New Roman"/>
                <w:color w:val="000000" w:themeColor="text1"/>
              </w:rPr>
              <w:t>BOLD</w:t>
            </w:r>
          </w:p>
        </w:tc>
        <w:tc>
          <w:tcPr>
            <w:tcW w:w="7302" w:type="dxa"/>
          </w:tcPr>
          <w:p w14:paraId="3CDDE842" w14:textId="77777777" w:rsidR="00C867B4" w:rsidRPr="00015059" w:rsidRDefault="00C867B4" w:rsidP="00171885">
            <w:pPr>
              <w:spacing w:after="0"/>
              <w:rPr>
                <w:rFonts w:cs="Times New Roman"/>
                <w:color w:val="000000" w:themeColor="text1"/>
              </w:rPr>
            </w:pPr>
            <w:r w:rsidRPr="00015059">
              <w:rPr>
                <w:rFonts w:eastAsiaTheme="minorHAnsi" w:cs="Times New Roman"/>
                <w:color w:val="000000" w:themeColor="text1"/>
              </w:rPr>
              <w:t>Barcode of Life Database</w:t>
            </w:r>
          </w:p>
        </w:tc>
      </w:tr>
      <w:tr w:rsidR="00015059" w:rsidRPr="00015059" w14:paraId="634C0E9A" w14:textId="77777777" w:rsidTr="00171885">
        <w:trPr>
          <w:trHeight w:val="397"/>
        </w:trPr>
        <w:tc>
          <w:tcPr>
            <w:tcW w:w="2058" w:type="dxa"/>
          </w:tcPr>
          <w:p w14:paraId="5FCC89F9" w14:textId="77777777" w:rsidR="00C867B4" w:rsidRPr="00015059" w:rsidRDefault="00C867B4" w:rsidP="00171885">
            <w:pPr>
              <w:spacing w:after="0"/>
              <w:rPr>
                <w:rFonts w:cs="Times New Roman"/>
                <w:color w:val="000000" w:themeColor="text1"/>
              </w:rPr>
            </w:pPr>
            <w:r w:rsidRPr="00015059">
              <w:rPr>
                <w:rFonts w:cs="Times New Roman"/>
                <w:color w:val="000000" w:themeColor="text1"/>
              </w:rPr>
              <w:t>CBOL</w:t>
            </w:r>
          </w:p>
        </w:tc>
        <w:tc>
          <w:tcPr>
            <w:tcW w:w="7302" w:type="dxa"/>
          </w:tcPr>
          <w:p w14:paraId="44D610B7" w14:textId="77777777" w:rsidR="00C867B4" w:rsidRPr="00015059" w:rsidRDefault="00C867B4" w:rsidP="00171885">
            <w:pPr>
              <w:spacing w:after="0"/>
              <w:rPr>
                <w:rFonts w:cs="Times New Roman"/>
                <w:color w:val="000000" w:themeColor="text1"/>
              </w:rPr>
            </w:pPr>
            <w:r w:rsidRPr="00015059">
              <w:rPr>
                <w:rFonts w:cs="Times New Roman"/>
                <w:color w:val="000000" w:themeColor="text1"/>
              </w:rPr>
              <w:t>Consortium for the Barcode of Life</w:t>
            </w:r>
          </w:p>
        </w:tc>
      </w:tr>
      <w:tr w:rsidR="00015059" w:rsidRPr="00015059" w14:paraId="1D44D146" w14:textId="77777777" w:rsidTr="00171885">
        <w:trPr>
          <w:trHeight w:val="397"/>
        </w:trPr>
        <w:tc>
          <w:tcPr>
            <w:tcW w:w="2058" w:type="dxa"/>
          </w:tcPr>
          <w:p w14:paraId="48FA39FE" w14:textId="77777777" w:rsidR="00C867B4" w:rsidRPr="00015059" w:rsidRDefault="00C867B4" w:rsidP="00171885">
            <w:pPr>
              <w:spacing w:after="0"/>
              <w:rPr>
                <w:rFonts w:cs="Times New Roman"/>
                <w:color w:val="000000" w:themeColor="text1"/>
              </w:rPr>
            </w:pPr>
            <w:r w:rsidRPr="00015059">
              <w:rPr>
                <w:rFonts w:cs="Times New Roman"/>
                <w:color w:val="000000" w:themeColor="text1"/>
              </w:rPr>
              <w:t>COI</w:t>
            </w:r>
          </w:p>
        </w:tc>
        <w:tc>
          <w:tcPr>
            <w:tcW w:w="7302" w:type="dxa"/>
          </w:tcPr>
          <w:p w14:paraId="428FAF4C" w14:textId="77777777" w:rsidR="00C867B4" w:rsidRPr="00015059" w:rsidRDefault="00C867B4" w:rsidP="00171885">
            <w:pPr>
              <w:spacing w:after="0"/>
              <w:rPr>
                <w:rFonts w:cs="Times New Roman"/>
                <w:color w:val="000000" w:themeColor="text1"/>
              </w:rPr>
            </w:pPr>
            <w:r w:rsidRPr="00015059">
              <w:rPr>
                <w:rFonts w:eastAsiaTheme="minorHAnsi" w:cs="Times New Roman"/>
                <w:color w:val="000000" w:themeColor="text1"/>
              </w:rPr>
              <w:t>Cytochrome c Oxidase 1</w:t>
            </w:r>
          </w:p>
        </w:tc>
      </w:tr>
      <w:tr w:rsidR="00015059" w:rsidRPr="00015059" w14:paraId="720308C4" w14:textId="77777777" w:rsidTr="00C867B4">
        <w:trPr>
          <w:trHeight w:val="397"/>
        </w:trPr>
        <w:tc>
          <w:tcPr>
            <w:tcW w:w="2058" w:type="dxa"/>
          </w:tcPr>
          <w:p w14:paraId="2BB8E861" w14:textId="77777777" w:rsidR="00E47806" w:rsidRPr="00015059" w:rsidRDefault="00E47806" w:rsidP="00531F3D">
            <w:pPr>
              <w:spacing w:after="0"/>
              <w:rPr>
                <w:rFonts w:cs="Times New Roman"/>
                <w:color w:val="000000" w:themeColor="text1"/>
              </w:rPr>
            </w:pPr>
            <w:r w:rsidRPr="00015059">
              <w:rPr>
                <w:rFonts w:cs="Times New Roman"/>
                <w:color w:val="000000" w:themeColor="text1"/>
              </w:rPr>
              <w:t>DNA</w:t>
            </w:r>
          </w:p>
        </w:tc>
        <w:tc>
          <w:tcPr>
            <w:tcW w:w="7302" w:type="dxa"/>
          </w:tcPr>
          <w:p w14:paraId="6FB79CB0" w14:textId="645924F3" w:rsidR="00E47806" w:rsidRPr="00015059" w:rsidRDefault="000634E2" w:rsidP="00531F3D">
            <w:pPr>
              <w:spacing w:after="0"/>
              <w:rPr>
                <w:rFonts w:cs="Times New Roman"/>
                <w:color w:val="000000" w:themeColor="text1"/>
              </w:rPr>
            </w:pPr>
            <w:r w:rsidRPr="00015059">
              <w:rPr>
                <w:rFonts w:cs="Times New Roman"/>
                <w:color w:val="000000" w:themeColor="text1"/>
              </w:rPr>
              <w:t>Deoxyribonucleic</w:t>
            </w:r>
            <w:r w:rsidR="001B1455" w:rsidRPr="00015059">
              <w:rPr>
                <w:rFonts w:cs="Times New Roman"/>
                <w:color w:val="000000" w:themeColor="text1"/>
              </w:rPr>
              <w:t xml:space="preserve"> Acid </w:t>
            </w:r>
          </w:p>
        </w:tc>
      </w:tr>
      <w:tr w:rsidR="00015059" w:rsidRPr="00015059" w14:paraId="1ABCA9A1" w14:textId="77777777" w:rsidTr="00171885">
        <w:trPr>
          <w:trHeight w:val="397"/>
        </w:trPr>
        <w:tc>
          <w:tcPr>
            <w:tcW w:w="2058" w:type="dxa"/>
          </w:tcPr>
          <w:p w14:paraId="72E0E4DB" w14:textId="77777777" w:rsidR="00C867B4" w:rsidRPr="00015059" w:rsidRDefault="00C867B4" w:rsidP="00171885">
            <w:pPr>
              <w:spacing w:after="0"/>
              <w:rPr>
                <w:rFonts w:cs="Times New Roman"/>
                <w:color w:val="000000" w:themeColor="text1"/>
              </w:rPr>
            </w:pPr>
            <w:r w:rsidRPr="00015059">
              <w:rPr>
                <w:rFonts w:cs="Times New Roman"/>
                <w:color w:val="000000" w:themeColor="text1"/>
              </w:rPr>
              <w:t>ESC</w:t>
            </w:r>
          </w:p>
        </w:tc>
        <w:tc>
          <w:tcPr>
            <w:tcW w:w="7302" w:type="dxa"/>
          </w:tcPr>
          <w:p w14:paraId="38B88B16" w14:textId="77777777" w:rsidR="00C867B4" w:rsidRPr="00015059" w:rsidRDefault="00C867B4" w:rsidP="00171885">
            <w:pPr>
              <w:spacing w:after="0"/>
              <w:rPr>
                <w:rFonts w:cs="Times New Roman"/>
                <w:color w:val="000000" w:themeColor="text1"/>
              </w:rPr>
            </w:pPr>
            <w:r w:rsidRPr="00015059">
              <w:rPr>
                <w:rFonts w:eastAsiaTheme="minorHAnsi" w:cs="Times New Roman"/>
                <w:color w:val="000000" w:themeColor="text1"/>
              </w:rPr>
              <w:t>External Connectivity System</w:t>
            </w:r>
          </w:p>
        </w:tc>
      </w:tr>
      <w:tr w:rsidR="00015059" w:rsidRPr="00015059" w14:paraId="7B239BC7" w14:textId="77777777" w:rsidTr="00171885">
        <w:trPr>
          <w:trHeight w:val="397"/>
        </w:trPr>
        <w:tc>
          <w:tcPr>
            <w:tcW w:w="2058" w:type="dxa"/>
          </w:tcPr>
          <w:p w14:paraId="55397D44" w14:textId="77777777" w:rsidR="00C867B4" w:rsidRPr="00015059" w:rsidRDefault="00C867B4" w:rsidP="00171885">
            <w:pPr>
              <w:spacing w:after="0"/>
              <w:rPr>
                <w:rFonts w:cs="Times New Roman"/>
                <w:color w:val="000000" w:themeColor="text1"/>
              </w:rPr>
            </w:pPr>
            <w:r w:rsidRPr="00015059">
              <w:rPr>
                <w:rFonts w:cs="Times New Roman"/>
                <w:color w:val="000000" w:themeColor="text1"/>
              </w:rPr>
              <w:t>FASTA</w:t>
            </w:r>
          </w:p>
        </w:tc>
        <w:tc>
          <w:tcPr>
            <w:tcW w:w="7302" w:type="dxa"/>
          </w:tcPr>
          <w:p w14:paraId="19876B14" w14:textId="77777777" w:rsidR="00C867B4" w:rsidRPr="00015059" w:rsidRDefault="00C867B4" w:rsidP="00171885">
            <w:pPr>
              <w:spacing w:after="0"/>
              <w:rPr>
                <w:rFonts w:eastAsiaTheme="minorHAnsi" w:cs="Times New Roman"/>
                <w:color w:val="000000" w:themeColor="text1"/>
              </w:rPr>
            </w:pPr>
            <w:r w:rsidRPr="00015059">
              <w:rPr>
                <w:rFonts w:eastAsiaTheme="minorHAnsi" w:cs="Times New Roman"/>
                <w:color w:val="000000" w:themeColor="text1"/>
              </w:rPr>
              <w:t>FAST-All file format</w:t>
            </w:r>
          </w:p>
        </w:tc>
      </w:tr>
      <w:tr w:rsidR="00015059" w:rsidRPr="00015059" w14:paraId="67BE37EB" w14:textId="77777777" w:rsidTr="00171885">
        <w:trPr>
          <w:trHeight w:val="397"/>
        </w:trPr>
        <w:tc>
          <w:tcPr>
            <w:tcW w:w="2058" w:type="dxa"/>
          </w:tcPr>
          <w:p w14:paraId="68F59FA4" w14:textId="77777777" w:rsidR="00C867B4" w:rsidRPr="00015059" w:rsidRDefault="00C867B4" w:rsidP="00171885">
            <w:pPr>
              <w:spacing w:after="0"/>
              <w:rPr>
                <w:rFonts w:cs="Times New Roman"/>
                <w:color w:val="000000" w:themeColor="text1"/>
              </w:rPr>
            </w:pPr>
            <w:r w:rsidRPr="00015059">
              <w:rPr>
                <w:rFonts w:cs="Times New Roman"/>
                <w:color w:val="000000" w:themeColor="text1"/>
              </w:rPr>
              <w:t>GIS</w:t>
            </w:r>
          </w:p>
        </w:tc>
        <w:tc>
          <w:tcPr>
            <w:tcW w:w="7302" w:type="dxa"/>
          </w:tcPr>
          <w:p w14:paraId="31FA3B35" w14:textId="77777777" w:rsidR="00C867B4" w:rsidRPr="00015059" w:rsidRDefault="00C867B4" w:rsidP="00171885">
            <w:pPr>
              <w:spacing w:after="0"/>
              <w:rPr>
                <w:rFonts w:cs="Times New Roman"/>
                <w:color w:val="000000" w:themeColor="text1"/>
              </w:rPr>
            </w:pPr>
            <w:r w:rsidRPr="00015059">
              <w:rPr>
                <w:rFonts w:cs="Times New Roman"/>
                <w:color w:val="000000" w:themeColor="text1"/>
              </w:rPr>
              <w:t>Geographical Information System</w:t>
            </w:r>
          </w:p>
        </w:tc>
      </w:tr>
      <w:tr w:rsidR="00015059" w:rsidRPr="00015059" w14:paraId="0105E6D0" w14:textId="77777777" w:rsidTr="00171885">
        <w:trPr>
          <w:trHeight w:val="397"/>
        </w:trPr>
        <w:tc>
          <w:tcPr>
            <w:tcW w:w="2058" w:type="dxa"/>
          </w:tcPr>
          <w:p w14:paraId="761E5BB7" w14:textId="77777777" w:rsidR="00C867B4" w:rsidRPr="00015059" w:rsidRDefault="00C867B4" w:rsidP="00171885">
            <w:pPr>
              <w:spacing w:after="0"/>
              <w:rPr>
                <w:rFonts w:cs="Times New Roman"/>
                <w:color w:val="000000" w:themeColor="text1"/>
              </w:rPr>
            </w:pPr>
            <w:r w:rsidRPr="00015059">
              <w:rPr>
                <w:rFonts w:cs="Times New Roman"/>
                <w:color w:val="000000" w:themeColor="text1"/>
              </w:rPr>
              <w:t>GPS</w:t>
            </w:r>
          </w:p>
        </w:tc>
        <w:tc>
          <w:tcPr>
            <w:tcW w:w="7302" w:type="dxa"/>
          </w:tcPr>
          <w:p w14:paraId="05B161E9" w14:textId="77777777" w:rsidR="00C867B4" w:rsidRPr="00015059" w:rsidRDefault="00C867B4" w:rsidP="00171885">
            <w:pPr>
              <w:spacing w:after="0"/>
              <w:rPr>
                <w:rFonts w:cs="Times New Roman"/>
                <w:color w:val="000000" w:themeColor="text1"/>
              </w:rPr>
            </w:pPr>
            <w:r w:rsidRPr="00015059">
              <w:rPr>
                <w:rFonts w:cs="Times New Roman"/>
                <w:color w:val="000000" w:themeColor="text1"/>
              </w:rPr>
              <w:t>Geographical Positioning System</w:t>
            </w:r>
          </w:p>
        </w:tc>
      </w:tr>
      <w:tr w:rsidR="00015059" w:rsidRPr="00015059" w14:paraId="66A8112F" w14:textId="77777777" w:rsidTr="00480BCE">
        <w:trPr>
          <w:trHeight w:val="397"/>
        </w:trPr>
        <w:tc>
          <w:tcPr>
            <w:tcW w:w="2058" w:type="dxa"/>
          </w:tcPr>
          <w:p w14:paraId="34BEAAF7" w14:textId="77777777" w:rsidR="00C867B4" w:rsidRPr="00015059" w:rsidRDefault="00C867B4" w:rsidP="00171885">
            <w:pPr>
              <w:spacing w:after="0"/>
              <w:rPr>
                <w:rFonts w:cs="Times New Roman"/>
                <w:color w:val="000000" w:themeColor="text1"/>
              </w:rPr>
            </w:pPr>
            <w:r w:rsidRPr="00015059">
              <w:rPr>
                <w:rFonts w:cs="Times New Roman"/>
                <w:color w:val="000000" w:themeColor="text1"/>
              </w:rPr>
              <w:t>GYMC</w:t>
            </w:r>
          </w:p>
        </w:tc>
        <w:tc>
          <w:tcPr>
            <w:tcW w:w="7302" w:type="dxa"/>
          </w:tcPr>
          <w:p w14:paraId="11B1A232" w14:textId="77777777" w:rsidR="00C867B4" w:rsidRPr="00015059" w:rsidRDefault="00C867B4" w:rsidP="00171885">
            <w:pPr>
              <w:spacing w:after="0"/>
              <w:rPr>
                <w:rFonts w:cs="Times New Roman"/>
                <w:color w:val="000000" w:themeColor="text1"/>
              </w:rPr>
            </w:pPr>
            <w:r w:rsidRPr="00015059">
              <w:rPr>
                <w:rFonts w:cs="Times New Roman"/>
                <w:color w:val="000000" w:themeColor="text1"/>
              </w:rPr>
              <w:t>General Mixed Yule-coalescent</w:t>
            </w:r>
          </w:p>
        </w:tc>
      </w:tr>
      <w:tr w:rsidR="00015059" w:rsidRPr="00015059" w14:paraId="6B8A32E7" w14:textId="77777777" w:rsidTr="00C867B4">
        <w:trPr>
          <w:trHeight w:val="397"/>
        </w:trPr>
        <w:tc>
          <w:tcPr>
            <w:tcW w:w="2058" w:type="dxa"/>
          </w:tcPr>
          <w:p w14:paraId="797438B7" w14:textId="77777777" w:rsidR="00E47806" w:rsidRPr="00015059" w:rsidRDefault="00E47806" w:rsidP="00531F3D">
            <w:pPr>
              <w:spacing w:after="0"/>
              <w:rPr>
                <w:rFonts w:cs="Times New Roman"/>
                <w:color w:val="000000" w:themeColor="text1"/>
              </w:rPr>
            </w:pPr>
            <w:r w:rsidRPr="00015059">
              <w:rPr>
                <w:rFonts w:cs="Times New Roman"/>
                <w:color w:val="000000" w:themeColor="text1"/>
              </w:rPr>
              <w:t>INSDC</w:t>
            </w:r>
          </w:p>
        </w:tc>
        <w:tc>
          <w:tcPr>
            <w:tcW w:w="7302" w:type="dxa"/>
          </w:tcPr>
          <w:p w14:paraId="7AB0CBDF" w14:textId="77777777" w:rsidR="00E47806" w:rsidRPr="00015059" w:rsidRDefault="001B1455" w:rsidP="00531F3D">
            <w:pPr>
              <w:spacing w:after="0"/>
              <w:rPr>
                <w:rFonts w:cs="Times New Roman"/>
                <w:color w:val="000000" w:themeColor="text1"/>
              </w:rPr>
            </w:pPr>
            <w:r w:rsidRPr="00015059">
              <w:rPr>
                <w:rFonts w:eastAsiaTheme="minorHAnsi" w:cs="Times New Roman"/>
                <w:color w:val="000000" w:themeColor="text1"/>
              </w:rPr>
              <w:t>International Nucleotide Sequence Database Collaborative</w:t>
            </w:r>
          </w:p>
        </w:tc>
      </w:tr>
      <w:tr w:rsidR="00015059" w:rsidRPr="00015059" w14:paraId="1FA58C78" w14:textId="77777777" w:rsidTr="00171885">
        <w:trPr>
          <w:trHeight w:val="397"/>
        </w:trPr>
        <w:tc>
          <w:tcPr>
            <w:tcW w:w="2058" w:type="dxa"/>
          </w:tcPr>
          <w:p w14:paraId="06AEDD03" w14:textId="77777777" w:rsidR="00C867B4" w:rsidRPr="00015059" w:rsidRDefault="00C867B4" w:rsidP="00171885">
            <w:pPr>
              <w:spacing w:after="0"/>
              <w:rPr>
                <w:rFonts w:cs="Times New Roman"/>
                <w:color w:val="000000" w:themeColor="text1"/>
              </w:rPr>
            </w:pPr>
            <w:r w:rsidRPr="00015059">
              <w:rPr>
                <w:rFonts w:cs="Times New Roman"/>
                <w:color w:val="000000" w:themeColor="text1"/>
              </w:rPr>
              <w:t>MAS</w:t>
            </w:r>
          </w:p>
        </w:tc>
        <w:tc>
          <w:tcPr>
            <w:tcW w:w="7302" w:type="dxa"/>
          </w:tcPr>
          <w:p w14:paraId="7D617A80" w14:textId="77777777" w:rsidR="00C867B4" w:rsidRPr="00015059" w:rsidRDefault="00C867B4" w:rsidP="00171885">
            <w:pPr>
              <w:spacing w:after="0"/>
              <w:rPr>
                <w:rFonts w:cs="Times New Roman"/>
                <w:color w:val="000000" w:themeColor="text1"/>
              </w:rPr>
            </w:pPr>
            <w:r w:rsidRPr="00015059">
              <w:rPr>
                <w:rFonts w:eastAsiaTheme="minorHAnsi" w:cs="Times New Roman"/>
                <w:color w:val="000000" w:themeColor="text1"/>
              </w:rPr>
              <w:t>Management and Analysis System</w:t>
            </w:r>
          </w:p>
        </w:tc>
      </w:tr>
      <w:tr w:rsidR="00015059" w:rsidRPr="00015059" w14:paraId="10F2E205" w14:textId="77777777" w:rsidTr="00171885">
        <w:trPr>
          <w:trHeight w:val="397"/>
        </w:trPr>
        <w:tc>
          <w:tcPr>
            <w:tcW w:w="2058" w:type="dxa"/>
          </w:tcPr>
          <w:p w14:paraId="123355E5" w14:textId="77777777" w:rsidR="00C867B4" w:rsidRPr="00015059" w:rsidRDefault="00C867B4" w:rsidP="00171885">
            <w:pPr>
              <w:spacing w:after="0"/>
              <w:rPr>
                <w:rFonts w:cs="Times New Roman"/>
                <w:color w:val="000000" w:themeColor="text1"/>
              </w:rPr>
            </w:pPr>
            <w:r w:rsidRPr="00015059">
              <w:rPr>
                <w:rFonts w:cs="Times New Roman"/>
                <w:color w:val="000000" w:themeColor="text1"/>
              </w:rPr>
              <w:t>ML</w:t>
            </w:r>
          </w:p>
        </w:tc>
        <w:tc>
          <w:tcPr>
            <w:tcW w:w="7302" w:type="dxa"/>
          </w:tcPr>
          <w:p w14:paraId="5672E61E" w14:textId="77777777" w:rsidR="00C867B4" w:rsidRPr="00015059" w:rsidRDefault="00C867B4" w:rsidP="00171885">
            <w:pPr>
              <w:spacing w:after="0"/>
              <w:rPr>
                <w:rFonts w:cs="Times New Roman"/>
                <w:color w:val="000000" w:themeColor="text1"/>
              </w:rPr>
            </w:pPr>
            <w:r w:rsidRPr="00015059">
              <w:rPr>
                <w:rFonts w:cs="Times New Roman"/>
                <w:color w:val="000000" w:themeColor="text1"/>
              </w:rPr>
              <w:t>Maximum Likelihood</w:t>
            </w:r>
          </w:p>
        </w:tc>
      </w:tr>
      <w:tr w:rsidR="00015059" w:rsidRPr="00015059" w14:paraId="4F2A658A" w14:textId="77777777" w:rsidTr="00171885">
        <w:trPr>
          <w:trHeight w:val="397"/>
        </w:trPr>
        <w:tc>
          <w:tcPr>
            <w:tcW w:w="2058" w:type="dxa"/>
          </w:tcPr>
          <w:p w14:paraId="40212918" w14:textId="77777777" w:rsidR="00C867B4" w:rsidRPr="00015059" w:rsidRDefault="00C867B4" w:rsidP="00171885">
            <w:pPr>
              <w:spacing w:after="0"/>
              <w:rPr>
                <w:rFonts w:cs="Times New Roman"/>
                <w:color w:val="000000" w:themeColor="text1"/>
              </w:rPr>
            </w:pPr>
            <w:r w:rsidRPr="00015059">
              <w:rPr>
                <w:rFonts w:cs="Times New Roman"/>
                <w:color w:val="000000" w:themeColor="text1"/>
              </w:rPr>
              <w:t>MSA</w:t>
            </w:r>
          </w:p>
        </w:tc>
        <w:tc>
          <w:tcPr>
            <w:tcW w:w="7302" w:type="dxa"/>
          </w:tcPr>
          <w:p w14:paraId="533263C5" w14:textId="77777777" w:rsidR="00C867B4" w:rsidRPr="00015059" w:rsidRDefault="00C867B4" w:rsidP="00171885">
            <w:pPr>
              <w:spacing w:after="0"/>
              <w:rPr>
                <w:rFonts w:cs="Times New Roman"/>
                <w:color w:val="000000" w:themeColor="text1"/>
              </w:rPr>
            </w:pPr>
            <w:r w:rsidRPr="00015059">
              <w:rPr>
                <w:rFonts w:cs="Times New Roman"/>
                <w:color w:val="000000" w:themeColor="text1"/>
              </w:rPr>
              <w:t>Multiple Sequence Alignment</w:t>
            </w:r>
          </w:p>
        </w:tc>
      </w:tr>
      <w:tr w:rsidR="00015059" w:rsidRPr="00015059" w14:paraId="576B1603" w14:textId="77777777" w:rsidTr="00171885">
        <w:trPr>
          <w:trHeight w:val="397"/>
        </w:trPr>
        <w:tc>
          <w:tcPr>
            <w:tcW w:w="2058" w:type="dxa"/>
          </w:tcPr>
          <w:p w14:paraId="44838396" w14:textId="77777777" w:rsidR="00C867B4" w:rsidRPr="00015059" w:rsidRDefault="00C867B4" w:rsidP="00171885">
            <w:pPr>
              <w:spacing w:after="0"/>
              <w:rPr>
                <w:rFonts w:cs="Times New Roman"/>
                <w:color w:val="000000" w:themeColor="text1"/>
              </w:rPr>
            </w:pPr>
            <w:r w:rsidRPr="00015059">
              <w:rPr>
                <w:rFonts w:cs="Times New Roman"/>
                <w:color w:val="000000" w:themeColor="text1"/>
              </w:rPr>
              <w:t>NJ</w:t>
            </w:r>
          </w:p>
        </w:tc>
        <w:tc>
          <w:tcPr>
            <w:tcW w:w="7302" w:type="dxa"/>
          </w:tcPr>
          <w:p w14:paraId="045BF8F9" w14:textId="77777777" w:rsidR="00C867B4" w:rsidRPr="00015059" w:rsidRDefault="00C867B4" w:rsidP="00171885">
            <w:pPr>
              <w:spacing w:after="0"/>
              <w:rPr>
                <w:rFonts w:cs="Times New Roman"/>
                <w:color w:val="000000" w:themeColor="text1"/>
              </w:rPr>
            </w:pPr>
            <w:r w:rsidRPr="00015059">
              <w:rPr>
                <w:rFonts w:cs="Times New Roman"/>
                <w:color w:val="000000" w:themeColor="text1"/>
              </w:rPr>
              <w:t>Neighbour Joining</w:t>
            </w:r>
          </w:p>
        </w:tc>
      </w:tr>
      <w:tr w:rsidR="00015059" w:rsidRPr="00015059" w14:paraId="61FA8617" w14:textId="77777777" w:rsidTr="00171885">
        <w:trPr>
          <w:trHeight w:val="397"/>
        </w:trPr>
        <w:tc>
          <w:tcPr>
            <w:tcW w:w="2058" w:type="dxa"/>
          </w:tcPr>
          <w:p w14:paraId="170D3613" w14:textId="77777777" w:rsidR="00C867B4" w:rsidRPr="00015059" w:rsidRDefault="00C867B4" w:rsidP="00171885">
            <w:pPr>
              <w:spacing w:after="0"/>
              <w:rPr>
                <w:rFonts w:cs="Times New Roman"/>
                <w:color w:val="000000" w:themeColor="text1"/>
              </w:rPr>
            </w:pPr>
            <w:r w:rsidRPr="00015059">
              <w:rPr>
                <w:rFonts w:cs="Times New Roman"/>
                <w:color w:val="000000" w:themeColor="text1"/>
              </w:rPr>
              <w:t>PASTA</w:t>
            </w:r>
          </w:p>
        </w:tc>
        <w:tc>
          <w:tcPr>
            <w:tcW w:w="7302" w:type="dxa"/>
          </w:tcPr>
          <w:p w14:paraId="70E0250E" w14:textId="77777777" w:rsidR="00C867B4" w:rsidRPr="00015059" w:rsidRDefault="00C867B4" w:rsidP="00171885">
            <w:pPr>
              <w:spacing w:after="0"/>
              <w:rPr>
                <w:rFonts w:cs="Times New Roman"/>
                <w:color w:val="000000" w:themeColor="text1"/>
              </w:rPr>
            </w:pPr>
            <w:r w:rsidRPr="00015059">
              <w:rPr>
                <w:rFonts w:cs="Times New Roman"/>
                <w:color w:val="000000" w:themeColor="text1"/>
              </w:rPr>
              <w:t xml:space="preserve">Practical Alignments using </w:t>
            </w:r>
            <w:proofErr w:type="spellStart"/>
            <w:r w:rsidRPr="00015059">
              <w:rPr>
                <w:rFonts w:cs="Times New Roman"/>
                <w:color w:val="000000" w:themeColor="text1"/>
              </w:rPr>
              <w:t>SATé</w:t>
            </w:r>
            <w:proofErr w:type="spellEnd"/>
            <w:r w:rsidRPr="00015059">
              <w:rPr>
                <w:rFonts w:cs="Times New Roman"/>
                <w:color w:val="000000" w:themeColor="text1"/>
              </w:rPr>
              <w:t xml:space="preserve"> and </w:t>
            </w:r>
            <w:proofErr w:type="spellStart"/>
            <w:r w:rsidRPr="00015059">
              <w:rPr>
                <w:rFonts w:cs="Times New Roman"/>
                <w:color w:val="000000" w:themeColor="text1"/>
              </w:rPr>
              <w:t>TrAnsitivity</w:t>
            </w:r>
            <w:proofErr w:type="spellEnd"/>
          </w:p>
        </w:tc>
      </w:tr>
      <w:tr w:rsidR="00015059" w:rsidRPr="00015059" w14:paraId="5817736C" w14:textId="77777777" w:rsidTr="00C867B4">
        <w:trPr>
          <w:trHeight w:val="397"/>
        </w:trPr>
        <w:tc>
          <w:tcPr>
            <w:tcW w:w="2058" w:type="dxa"/>
          </w:tcPr>
          <w:p w14:paraId="296D5C31" w14:textId="77777777" w:rsidR="00E47806" w:rsidRPr="00015059" w:rsidRDefault="00E47806" w:rsidP="00531F3D">
            <w:pPr>
              <w:spacing w:after="0"/>
              <w:rPr>
                <w:rFonts w:cs="Times New Roman"/>
                <w:color w:val="000000" w:themeColor="text1"/>
              </w:rPr>
            </w:pPr>
            <w:r w:rsidRPr="00015059">
              <w:rPr>
                <w:rFonts w:cs="Times New Roman"/>
                <w:color w:val="000000" w:themeColor="text1"/>
              </w:rPr>
              <w:t>PCR</w:t>
            </w:r>
          </w:p>
        </w:tc>
        <w:tc>
          <w:tcPr>
            <w:tcW w:w="7302" w:type="dxa"/>
          </w:tcPr>
          <w:p w14:paraId="63769AA4" w14:textId="77777777" w:rsidR="00E47806" w:rsidRPr="00015059" w:rsidRDefault="00576664" w:rsidP="00531F3D">
            <w:pPr>
              <w:spacing w:after="0"/>
              <w:rPr>
                <w:rFonts w:cs="Times New Roman"/>
                <w:color w:val="000000" w:themeColor="text1"/>
              </w:rPr>
            </w:pPr>
            <w:r w:rsidRPr="00015059">
              <w:rPr>
                <w:rFonts w:eastAsiaTheme="minorHAnsi" w:cs="Times New Roman"/>
                <w:color w:val="000000" w:themeColor="text1"/>
              </w:rPr>
              <w:t>Polymerase Chain R</w:t>
            </w:r>
            <w:r w:rsidR="001B1455" w:rsidRPr="00015059">
              <w:rPr>
                <w:rFonts w:eastAsiaTheme="minorHAnsi" w:cs="Times New Roman"/>
                <w:color w:val="000000" w:themeColor="text1"/>
              </w:rPr>
              <w:t>eaction</w:t>
            </w:r>
          </w:p>
        </w:tc>
      </w:tr>
      <w:tr w:rsidR="00015059" w:rsidRPr="00015059" w14:paraId="26AB6E12" w14:textId="77777777" w:rsidTr="00171885">
        <w:trPr>
          <w:trHeight w:val="397"/>
        </w:trPr>
        <w:tc>
          <w:tcPr>
            <w:tcW w:w="2058" w:type="dxa"/>
          </w:tcPr>
          <w:p w14:paraId="5CDBFF36" w14:textId="77777777" w:rsidR="00C867B4" w:rsidRPr="00015059" w:rsidRDefault="00C867B4" w:rsidP="00171885">
            <w:pPr>
              <w:spacing w:after="0"/>
              <w:rPr>
                <w:rFonts w:cs="Times New Roman"/>
                <w:color w:val="000000" w:themeColor="text1"/>
              </w:rPr>
            </w:pPr>
            <w:r w:rsidRPr="00015059">
              <w:rPr>
                <w:rFonts w:cs="Times New Roman"/>
                <w:color w:val="000000" w:themeColor="text1"/>
              </w:rPr>
              <w:t>PCS</w:t>
            </w:r>
          </w:p>
        </w:tc>
        <w:tc>
          <w:tcPr>
            <w:tcW w:w="7302" w:type="dxa"/>
          </w:tcPr>
          <w:p w14:paraId="7EDAB053" w14:textId="77777777" w:rsidR="00C867B4" w:rsidRPr="00015059" w:rsidRDefault="00C867B4" w:rsidP="00171885">
            <w:pPr>
              <w:spacing w:after="0"/>
              <w:rPr>
                <w:rFonts w:cs="Times New Roman"/>
                <w:color w:val="000000" w:themeColor="text1"/>
              </w:rPr>
            </w:pPr>
            <w:r w:rsidRPr="00015059">
              <w:rPr>
                <w:rFonts w:eastAsiaTheme="minorHAnsi" w:cs="Times New Roman"/>
                <w:color w:val="000000" w:themeColor="text1"/>
              </w:rPr>
              <w:t>Projected Coordinate System</w:t>
            </w:r>
          </w:p>
        </w:tc>
      </w:tr>
      <w:tr w:rsidR="00015059" w:rsidRPr="00015059" w14:paraId="353B47A3" w14:textId="77777777" w:rsidTr="00C867B4">
        <w:trPr>
          <w:trHeight w:val="397"/>
        </w:trPr>
        <w:tc>
          <w:tcPr>
            <w:tcW w:w="2058" w:type="dxa"/>
          </w:tcPr>
          <w:p w14:paraId="33F4C311" w14:textId="77777777" w:rsidR="00E47806" w:rsidRPr="00015059" w:rsidRDefault="00E47806" w:rsidP="00531F3D">
            <w:pPr>
              <w:spacing w:after="0"/>
              <w:rPr>
                <w:rFonts w:cs="Times New Roman"/>
                <w:color w:val="000000" w:themeColor="text1"/>
              </w:rPr>
            </w:pPr>
            <w:r w:rsidRPr="00015059">
              <w:rPr>
                <w:rFonts w:cs="Times New Roman"/>
                <w:color w:val="000000" w:themeColor="text1"/>
              </w:rPr>
              <w:t>QGIS</w:t>
            </w:r>
          </w:p>
        </w:tc>
        <w:tc>
          <w:tcPr>
            <w:tcW w:w="7302" w:type="dxa"/>
          </w:tcPr>
          <w:p w14:paraId="4FEC3F0A" w14:textId="77777777" w:rsidR="00E47806" w:rsidRPr="00015059" w:rsidRDefault="00576664" w:rsidP="00531F3D">
            <w:pPr>
              <w:spacing w:after="0"/>
              <w:rPr>
                <w:rFonts w:cs="Times New Roman"/>
                <w:color w:val="000000" w:themeColor="text1"/>
              </w:rPr>
            </w:pPr>
            <w:r w:rsidRPr="00015059">
              <w:rPr>
                <w:rFonts w:cs="Times New Roman"/>
                <w:color w:val="000000" w:themeColor="text1"/>
              </w:rPr>
              <w:t>Quantum Geographical Information System</w:t>
            </w:r>
          </w:p>
        </w:tc>
      </w:tr>
      <w:tr w:rsidR="00015059" w:rsidRPr="00015059" w14:paraId="6E41DB0E" w14:textId="77777777" w:rsidTr="00171885">
        <w:trPr>
          <w:trHeight w:val="397"/>
        </w:trPr>
        <w:tc>
          <w:tcPr>
            <w:tcW w:w="2058" w:type="dxa"/>
          </w:tcPr>
          <w:p w14:paraId="439FA639" w14:textId="77777777" w:rsidR="00C867B4" w:rsidRPr="00015059" w:rsidRDefault="00C867B4" w:rsidP="00171885">
            <w:pPr>
              <w:spacing w:after="0"/>
              <w:rPr>
                <w:rFonts w:cs="Times New Roman"/>
                <w:color w:val="000000" w:themeColor="text1"/>
              </w:rPr>
            </w:pPr>
            <w:proofErr w:type="spellStart"/>
            <w:r w:rsidRPr="00015059">
              <w:rPr>
                <w:rFonts w:cs="Times New Roman"/>
                <w:color w:val="000000" w:themeColor="text1"/>
              </w:rPr>
              <w:t>RAxML</w:t>
            </w:r>
            <w:proofErr w:type="spellEnd"/>
          </w:p>
        </w:tc>
        <w:tc>
          <w:tcPr>
            <w:tcW w:w="7302" w:type="dxa"/>
          </w:tcPr>
          <w:p w14:paraId="5EB8AFEC" w14:textId="77777777" w:rsidR="00C867B4" w:rsidRPr="00015059" w:rsidRDefault="00C867B4" w:rsidP="00171885">
            <w:pPr>
              <w:spacing w:after="0"/>
              <w:rPr>
                <w:rFonts w:cs="Times New Roman"/>
                <w:color w:val="000000" w:themeColor="text1"/>
              </w:rPr>
            </w:pPr>
            <w:r w:rsidRPr="00015059">
              <w:rPr>
                <w:rFonts w:cs="Times New Roman"/>
                <w:color w:val="000000" w:themeColor="text1"/>
              </w:rPr>
              <w:t xml:space="preserve">Randomized </w:t>
            </w:r>
            <w:proofErr w:type="spellStart"/>
            <w:r w:rsidRPr="00015059">
              <w:rPr>
                <w:rFonts w:cs="Times New Roman"/>
                <w:color w:val="000000" w:themeColor="text1"/>
              </w:rPr>
              <w:t>Axelerated</w:t>
            </w:r>
            <w:proofErr w:type="spellEnd"/>
            <w:r w:rsidRPr="00015059">
              <w:rPr>
                <w:rFonts w:cs="Times New Roman"/>
                <w:color w:val="000000" w:themeColor="text1"/>
              </w:rPr>
              <w:t xml:space="preserve"> Maximum Likelihood</w:t>
            </w:r>
          </w:p>
        </w:tc>
      </w:tr>
      <w:tr w:rsidR="00015059" w:rsidRPr="00015059" w14:paraId="7583ACAD" w14:textId="77777777" w:rsidTr="00171885">
        <w:trPr>
          <w:trHeight w:val="397"/>
        </w:trPr>
        <w:tc>
          <w:tcPr>
            <w:tcW w:w="2058" w:type="dxa"/>
          </w:tcPr>
          <w:p w14:paraId="2867EB52" w14:textId="77777777" w:rsidR="00C867B4" w:rsidRPr="00015059" w:rsidRDefault="00C867B4" w:rsidP="00171885">
            <w:pPr>
              <w:spacing w:after="0"/>
              <w:rPr>
                <w:rFonts w:cs="Times New Roman"/>
                <w:color w:val="000000" w:themeColor="text1"/>
              </w:rPr>
            </w:pPr>
            <w:r w:rsidRPr="00015059">
              <w:rPr>
                <w:rFonts w:cs="Times New Roman"/>
                <w:color w:val="000000" w:themeColor="text1"/>
              </w:rPr>
              <w:t>TSV</w:t>
            </w:r>
          </w:p>
        </w:tc>
        <w:tc>
          <w:tcPr>
            <w:tcW w:w="7302" w:type="dxa"/>
          </w:tcPr>
          <w:p w14:paraId="35BB8254" w14:textId="77777777" w:rsidR="00C867B4" w:rsidRPr="00015059" w:rsidRDefault="00C867B4" w:rsidP="00171885">
            <w:pPr>
              <w:spacing w:after="0"/>
              <w:rPr>
                <w:rFonts w:eastAsiaTheme="minorHAnsi" w:cs="Times New Roman"/>
                <w:color w:val="000000" w:themeColor="text1"/>
              </w:rPr>
            </w:pPr>
            <w:r w:rsidRPr="00015059">
              <w:rPr>
                <w:rFonts w:eastAsiaTheme="minorHAnsi" w:cs="Times New Roman"/>
                <w:color w:val="000000" w:themeColor="text1"/>
              </w:rPr>
              <w:t>Tab-Separated Values file format</w:t>
            </w:r>
          </w:p>
        </w:tc>
      </w:tr>
      <w:tr w:rsidR="00015059" w:rsidRPr="00015059" w14:paraId="3C614CA2" w14:textId="77777777" w:rsidTr="00C867B4">
        <w:trPr>
          <w:trHeight w:val="397"/>
        </w:trPr>
        <w:tc>
          <w:tcPr>
            <w:tcW w:w="2058" w:type="dxa"/>
          </w:tcPr>
          <w:p w14:paraId="12572B46" w14:textId="77777777" w:rsidR="00367FC9" w:rsidRPr="00015059" w:rsidRDefault="00367FC9" w:rsidP="00531F3D">
            <w:pPr>
              <w:spacing w:after="0"/>
              <w:rPr>
                <w:rFonts w:cs="Times New Roman"/>
                <w:color w:val="000000" w:themeColor="text1"/>
              </w:rPr>
            </w:pPr>
            <w:r w:rsidRPr="00015059">
              <w:rPr>
                <w:rFonts w:cs="Times New Roman"/>
                <w:color w:val="000000" w:themeColor="text1"/>
              </w:rPr>
              <w:t>XML</w:t>
            </w:r>
          </w:p>
        </w:tc>
        <w:tc>
          <w:tcPr>
            <w:tcW w:w="7302" w:type="dxa"/>
          </w:tcPr>
          <w:p w14:paraId="3523E051" w14:textId="77777777" w:rsidR="00367FC9" w:rsidRPr="00015059" w:rsidRDefault="00367FC9" w:rsidP="00531F3D">
            <w:pPr>
              <w:spacing w:after="0"/>
              <w:rPr>
                <w:rFonts w:eastAsiaTheme="minorHAnsi" w:cs="Times New Roman"/>
                <w:color w:val="000000" w:themeColor="text1"/>
              </w:rPr>
            </w:pPr>
            <w:r w:rsidRPr="00015059">
              <w:rPr>
                <w:rFonts w:eastAsiaTheme="minorHAnsi" w:cs="Times New Roman"/>
                <w:color w:val="000000" w:themeColor="text1"/>
              </w:rPr>
              <w:t xml:space="preserve">Extensible </w:t>
            </w:r>
            <w:proofErr w:type="spellStart"/>
            <w:r w:rsidRPr="00015059">
              <w:rPr>
                <w:rFonts w:eastAsiaTheme="minorHAnsi" w:cs="Times New Roman"/>
                <w:color w:val="000000" w:themeColor="text1"/>
              </w:rPr>
              <w:t>Markup</w:t>
            </w:r>
            <w:proofErr w:type="spellEnd"/>
            <w:r w:rsidRPr="00015059">
              <w:rPr>
                <w:rFonts w:eastAsiaTheme="minorHAnsi" w:cs="Times New Roman"/>
                <w:color w:val="000000" w:themeColor="text1"/>
              </w:rPr>
              <w:t xml:space="preserve"> Language file format</w:t>
            </w:r>
          </w:p>
        </w:tc>
      </w:tr>
    </w:tbl>
    <w:p w14:paraId="371EDCF8" w14:textId="77777777" w:rsidR="00301A1B" w:rsidRPr="00015059" w:rsidRDefault="00301A1B" w:rsidP="00531F3D">
      <w:pPr>
        <w:spacing w:after="0" w:line="259" w:lineRule="auto"/>
        <w:rPr>
          <w:rFonts w:eastAsia="SimSun" w:cs="Times New Roman"/>
          <w:b/>
          <w:color w:val="000000" w:themeColor="text1"/>
          <w:sz w:val="28"/>
          <w:szCs w:val="28"/>
        </w:rPr>
      </w:pPr>
      <w:r w:rsidRPr="00015059">
        <w:rPr>
          <w:rFonts w:cs="Times New Roman"/>
          <w:color w:val="000000" w:themeColor="text1"/>
        </w:rPr>
        <w:br w:type="page"/>
      </w:r>
    </w:p>
    <w:p w14:paraId="360FE598" w14:textId="35389D05" w:rsidR="00020BF0" w:rsidRPr="00015059" w:rsidRDefault="008A696E" w:rsidP="00D5481B">
      <w:pPr>
        <w:pStyle w:val="Heading1"/>
      </w:pPr>
      <w:bookmarkStart w:id="8" w:name="_Toc528764504"/>
      <w:r w:rsidRPr="00015059">
        <w:lastRenderedPageBreak/>
        <w:t>ABSTRACT</w:t>
      </w:r>
      <w:bookmarkEnd w:id="8"/>
    </w:p>
    <w:p w14:paraId="45EA8CA6" w14:textId="72EE3E44" w:rsidR="00022FA1" w:rsidRPr="00015059" w:rsidRDefault="00022FA1" w:rsidP="00B822F6">
      <w:pPr>
        <w:spacing w:after="0"/>
        <w:jc w:val="both"/>
        <w:rPr>
          <w:rFonts w:cs="Times New Roman"/>
          <w:color w:val="000000" w:themeColor="text1"/>
        </w:rPr>
      </w:pPr>
      <w:r w:rsidRPr="00015059">
        <w:rPr>
          <w:rFonts w:cs="Times New Roman"/>
          <w:color w:val="000000" w:themeColor="text1"/>
        </w:rPr>
        <w:t xml:space="preserve">DNA barcoding has been used in identification, classification and discovery of organisms for over two decades. The establishment of The Consortium for the Barcode of Life, has proven DNA barcoding to be complementary, yet more efficient and accurate than morphology-based taxonomy. Two main databases host libraries of the species identifier DNA barcodes that are accessible to the public: The International Nucleotide Sequence Database Collaborative (INSDC) and the Barcode of Life Database (BOLD). BOLD focuses on storage and analysis of barcode sequences of all organisms in the domain </w:t>
      </w:r>
      <w:proofErr w:type="spellStart"/>
      <w:r w:rsidRPr="00015059">
        <w:rPr>
          <w:rFonts w:cs="Times New Roman"/>
          <w:color w:val="000000" w:themeColor="text1"/>
        </w:rPr>
        <w:t>Eukaryota</w:t>
      </w:r>
      <w:proofErr w:type="spellEnd"/>
      <w:r w:rsidRPr="00015059">
        <w:rPr>
          <w:rFonts w:cs="Times New Roman"/>
          <w:color w:val="000000" w:themeColor="text1"/>
        </w:rPr>
        <w:t xml:space="preserve">. The standard gene region used as the barcode for most animal phyla except in </w:t>
      </w:r>
      <w:proofErr w:type="spellStart"/>
      <w:r w:rsidRPr="00015059">
        <w:rPr>
          <w:rFonts w:cs="Times New Roman"/>
          <w:color w:val="000000" w:themeColor="text1"/>
        </w:rPr>
        <w:t>Cnidaria</w:t>
      </w:r>
      <w:proofErr w:type="spellEnd"/>
      <w:r w:rsidRPr="00015059">
        <w:rPr>
          <w:rFonts w:cs="Times New Roman"/>
          <w:color w:val="000000" w:themeColor="text1"/>
        </w:rPr>
        <w:t xml:space="preserve"> is a 648 base-pair 5’ region of the mitochondrial cytochrome c oxidase subunit 1 gene (CO1). This gene has a superior range of phylogenetic diversity signal than other mitochondrial genes and allows the discrimination of closely related species and even phylogenetic groups within a single species. Thousands of COI barcode sequences of voucher arthropods were submitted into the BOLD database from East Africa region in the past and over the past five years, most of which have not yet been analysed. In this project, phylum </w:t>
      </w:r>
      <w:proofErr w:type="spellStart"/>
      <w:r w:rsidRPr="00015059">
        <w:rPr>
          <w:rFonts w:cs="Times New Roman"/>
          <w:color w:val="000000" w:themeColor="text1"/>
        </w:rPr>
        <w:t>Arthropoda</w:t>
      </w:r>
      <w:proofErr w:type="spellEnd"/>
      <w:r w:rsidRPr="00015059">
        <w:rPr>
          <w:rFonts w:cs="Times New Roman"/>
          <w:color w:val="000000" w:themeColor="text1"/>
        </w:rPr>
        <w:t xml:space="preserve"> COI sequences will be subjected to comprehensive phylogenetic and </w:t>
      </w:r>
      <w:r w:rsidR="00F07206" w:rsidRPr="00015059">
        <w:rPr>
          <w:rFonts w:cs="Times New Roman"/>
          <w:color w:val="000000" w:themeColor="text1"/>
        </w:rPr>
        <w:t xml:space="preserve">comparative </w:t>
      </w:r>
      <w:proofErr w:type="spellStart"/>
      <w:r w:rsidRPr="00015059">
        <w:rPr>
          <w:rFonts w:cs="Times New Roman"/>
          <w:color w:val="000000" w:themeColor="text1"/>
        </w:rPr>
        <w:t>phylogeographic</w:t>
      </w:r>
      <w:proofErr w:type="spellEnd"/>
      <w:r w:rsidRPr="00015059">
        <w:rPr>
          <w:rFonts w:cs="Times New Roman"/>
          <w:color w:val="000000" w:themeColor="text1"/>
        </w:rPr>
        <w:t xml:space="preserve"> analysis. This study will determine the phylogenetic diversity and </w:t>
      </w:r>
      <w:proofErr w:type="spellStart"/>
      <w:r w:rsidRPr="00015059">
        <w:rPr>
          <w:rFonts w:cs="Times New Roman"/>
          <w:color w:val="000000" w:themeColor="text1"/>
        </w:rPr>
        <w:t>phylogeographic</w:t>
      </w:r>
      <w:proofErr w:type="spellEnd"/>
      <w:r w:rsidRPr="00015059">
        <w:rPr>
          <w:rFonts w:cs="Times New Roman"/>
          <w:color w:val="000000" w:themeColor="text1"/>
        </w:rPr>
        <w:t xml:space="preserve"> distribution of these voucher arthropods within eastern Africa to provide a detailed reference for future research on arthropods in the region. Further analyses will focus on identification of potential disease vector species among biting flies (Order </w:t>
      </w:r>
      <w:proofErr w:type="spellStart"/>
      <w:r w:rsidRPr="00015059">
        <w:rPr>
          <w:rFonts w:cs="Times New Roman"/>
          <w:color w:val="000000" w:themeColor="text1"/>
        </w:rPr>
        <w:t>Diptera</w:t>
      </w:r>
      <w:proofErr w:type="spellEnd"/>
      <w:r w:rsidRPr="00015059">
        <w:rPr>
          <w:rFonts w:cs="Times New Roman"/>
          <w:color w:val="000000" w:themeColor="text1"/>
        </w:rPr>
        <w:t xml:space="preserve">) and crop pest species such as fruit flies (family </w:t>
      </w:r>
      <w:proofErr w:type="spellStart"/>
      <w:r w:rsidRPr="00015059">
        <w:rPr>
          <w:rFonts w:cs="Times New Roman"/>
          <w:color w:val="000000" w:themeColor="text1"/>
        </w:rPr>
        <w:t>Tephriditae</w:t>
      </w:r>
      <w:proofErr w:type="spellEnd"/>
      <w:r w:rsidRPr="00015059">
        <w:rPr>
          <w:rFonts w:cs="Times New Roman"/>
          <w:color w:val="000000" w:themeColor="text1"/>
        </w:rPr>
        <w:t>) that have not yet been implicated with</w:t>
      </w:r>
      <w:r w:rsidR="005021D0" w:rsidRPr="00015059">
        <w:rPr>
          <w:rFonts w:cs="Times New Roman"/>
          <w:color w:val="000000" w:themeColor="text1"/>
        </w:rPr>
        <w:t>,</w:t>
      </w:r>
      <w:r w:rsidRPr="00015059">
        <w:rPr>
          <w:rFonts w:cs="Times New Roman"/>
          <w:color w:val="000000" w:themeColor="text1"/>
        </w:rPr>
        <w:t xml:space="preserve"> but may have impact on human, animal and crop health.</w:t>
      </w:r>
    </w:p>
    <w:p w14:paraId="7C12C9A1" w14:textId="77777777" w:rsidR="002B7CBD" w:rsidRPr="00015059" w:rsidRDefault="00020BF0" w:rsidP="00D5481B">
      <w:pPr>
        <w:pStyle w:val="Heading1"/>
        <w:sectPr w:rsidR="002B7CBD" w:rsidRPr="00015059" w:rsidSect="00243A76">
          <w:footerReference w:type="default" r:id="rId8"/>
          <w:footerReference w:type="first" r:id="rId9"/>
          <w:footnotePr>
            <w:numFmt w:val="lowerRoman"/>
          </w:footnotePr>
          <w:pgSz w:w="12240" w:h="15840"/>
          <w:pgMar w:top="1440" w:right="1440" w:bottom="1440" w:left="1440" w:header="708" w:footer="708" w:gutter="0"/>
          <w:pgNumType w:fmt="lowerRoman" w:start="1"/>
          <w:cols w:space="708"/>
          <w:docGrid w:linePitch="360"/>
          <w15:footnoteColumns w:val="2"/>
        </w:sectPr>
      </w:pPr>
      <w:r w:rsidRPr="00015059">
        <w:br w:type="page"/>
      </w:r>
    </w:p>
    <w:p w14:paraId="09D5CDCE" w14:textId="4A6D88BB" w:rsidR="00022FA1" w:rsidRPr="00015059" w:rsidRDefault="00020BF0" w:rsidP="00D5481B">
      <w:pPr>
        <w:pStyle w:val="Heading1"/>
        <w:rPr>
          <w:rStyle w:val="Heading1Char"/>
          <w:b/>
        </w:rPr>
      </w:pPr>
      <w:bookmarkStart w:id="9" w:name="_Toc528764505"/>
      <w:r w:rsidRPr="00015059">
        <w:rPr>
          <w:rStyle w:val="Heading1Char"/>
          <w:b/>
        </w:rPr>
        <w:lastRenderedPageBreak/>
        <w:t>CHAPTER ONE</w:t>
      </w:r>
      <w:bookmarkEnd w:id="9"/>
    </w:p>
    <w:p w14:paraId="48D74D9D" w14:textId="5504B200" w:rsidR="00020BF0" w:rsidRPr="00015059" w:rsidRDefault="00F71B01" w:rsidP="00CA7F68">
      <w:pPr>
        <w:pStyle w:val="Heading1"/>
        <w:jc w:val="left"/>
        <w:rPr>
          <w:rStyle w:val="Heading1Char"/>
          <w:b/>
          <w:szCs w:val="28"/>
        </w:rPr>
      </w:pPr>
      <w:bookmarkStart w:id="10" w:name="_Toc528764506"/>
      <w:r>
        <w:rPr>
          <w:rStyle w:val="Heading1Char"/>
          <w:b/>
          <w:szCs w:val="28"/>
        </w:rPr>
        <w:t>1</w:t>
      </w:r>
      <w:r w:rsidR="009F0C7D" w:rsidRPr="00015059">
        <w:rPr>
          <w:rStyle w:val="Heading1Char"/>
          <w:b/>
          <w:szCs w:val="28"/>
        </w:rPr>
        <w:t xml:space="preserve">.0 </w:t>
      </w:r>
      <w:r w:rsidR="00020BF0" w:rsidRPr="00015059">
        <w:rPr>
          <w:rStyle w:val="Heading1Char"/>
          <w:b/>
          <w:szCs w:val="28"/>
        </w:rPr>
        <w:t>INTRODUCTION</w:t>
      </w:r>
      <w:bookmarkEnd w:id="10"/>
    </w:p>
    <w:p w14:paraId="06C9674A" w14:textId="0516E22A" w:rsidR="00020BF0" w:rsidRPr="00015059" w:rsidRDefault="00AD419A" w:rsidP="004A5398">
      <w:pPr>
        <w:pStyle w:val="Heading2"/>
      </w:pPr>
      <w:bookmarkStart w:id="11" w:name="_Toc528764507"/>
      <w:r w:rsidRPr="00015059">
        <w:t xml:space="preserve">1.1 </w:t>
      </w:r>
      <w:r w:rsidR="00020BF0" w:rsidRPr="00015059">
        <w:t>Background information</w:t>
      </w:r>
      <w:bookmarkEnd w:id="11"/>
    </w:p>
    <w:p w14:paraId="528E6206" w14:textId="7EFC20FD" w:rsidR="009F4716" w:rsidRPr="00015059" w:rsidRDefault="00020BF0" w:rsidP="00B822F6">
      <w:pPr>
        <w:spacing w:after="0"/>
        <w:jc w:val="both"/>
        <w:rPr>
          <w:rFonts w:cs="Times New Roman"/>
          <w:color w:val="000000" w:themeColor="text1"/>
          <w:spacing w:val="3"/>
          <w:szCs w:val="24"/>
          <w:shd w:val="clear" w:color="auto" w:fill="FFFFFF"/>
        </w:rPr>
      </w:pPr>
      <w:r w:rsidRPr="00015059">
        <w:rPr>
          <w:rFonts w:cs="Times New Roman"/>
          <w:color w:val="000000" w:themeColor="text1"/>
          <w:szCs w:val="24"/>
        </w:rPr>
        <w:t xml:space="preserve">The need to identify and classify organisms efficiently by biologists led to use of molecular (DNA) characteristics of organisms and ultimately assembly of reference libraries of DNA barcode sequences of species. Morphology-based identification systems are </w:t>
      </w:r>
      <w:r w:rsidR="00D45ADC" w:rsidRPr="00015059">
        <w:rPr>
          <w:rFonts w:cs="Times New Roman"/>
          <w:color w:val="000000" w:themeColor="text1"/>
          <w:szCs w:val="24"/>
        </w:rPr>
        <w:t xml:space="preserve">expensive, </w:t>
      </w:r>
      <w:r w:rsidR="0070261F" w:rsidRPr="00015059">
        <w:rPr>
          <w:rFonts w:cs="Times New Roman"/>
          <w:color w:val="000000" w:themeColor="text1"/>
          <w:szCs w:val="24"/>
        </w:rPr>
        <w:t>slow and take years to master</w:t>
      </w:r>
      <w:r w:rsidRPr="00015059">
        <w:rPr>
          <w:rFonts w:cs="Times New Roman"/>
          <w:color w:val="000000" w:themeColor="text1"/>
          <w:szCs w:val="24"/>
        </w:rPr>
        <w:t xml:space="preserve"> considering the more than 1</w:t>
      </w:r>
      <w:r w:rsidR="009260F8" w:rsidRPr="00015059">
        <w:rPr>
          <w:rFonts w:cs="Times New Roman"/>
          <w:color w:val="000000" w:themeColor="text1"/>
          <w:szCs w:val="24"/>
        </w:rPr>
        <w:t>00</w:t>
      </w:r>
      <w:r w:rsidRPr="00015059">
        <w:rPr>
          <w:rFonts w:cs="Times New Roman"/>
          <w:color w:val="000000" w:themeColor="text1"/>
          <w:szCs w:val="24"/>
        </w:rPr>
        <w:t xml:space="preserve"> million species in existence</w:t>
      </w:r>
      <w:r w:rsidR="00377298" w:rsidRPr="00015059">
        <w:rPr>
          <w:rFonts w:cs="Times New Roman"/>
          <w:color w:val="000000" w:themeColor="text1"/>
          <w:szCs w:val="24"/>
        </w:rPr>
        <w:t xml:space="preserve"> </w:t>
      </w:r>
      <w:bookmarkStart w:id="12" w:name="ZOTERO_BREF_jks8E1ATGrJO"/>
      <w:r w:rsidR="004E19B6" w:rsidRPr="00015059">
        <w:rPr>
          <w:rFonts w:cs="Times New Roman"/>
          <w:color w:val="000000" w:themeColor="text1"/>
          <w:szCs w:val="24"/>
        </w:rPr>
        <w:fldChar w:fldCharType="begin"/>
      </w:r>
      <w:r w:rsidR="00F45322" w:rsidRPr="00015059">
        <w:rPr>
          <w:rFonts w:cs="Times New Roman"/>
          <w:color w:val="000000" w:themeColor="text1"/>
          <w:szCs w:val="24"/>
        </w:rPr>
        <w:instrText xml:space="preserve"> ADDIN ZOTERO_ITEM CSL_CITATION {"citationID":"wMFO7BLR","properties":{"formattedCitation":"(Ebach &amp; Holdrege, 2005; Hebert, Hollingsworth, &amp; Hajibabaei, 2016)","plainCitation":"(Ebach &amp; Holdrege, 2005; Hebert, Hollingsworth, &amp; Hajibabaei, 2016)","noteIndex":0},"citationItems":[{"id":28,"uris":["http://zotero.org/users/1401269/items/EC6KU78E"],"uri":["http://zotero.org/users/1401269/items/EC6KU78E"],"itemData":{"id":28,"type":"article-journal","title":"DNA barcoding is no substitute for taxonomy","container-title":"Nature","page":"697","volume":"434","journalAbbreviation":"Nature","author":[{"family":"Ebach","given":"Malte C."},{"family":"Holdrege","given":"Craig"}],"issued":{"date-parts":[["2005",4,6]]}}},{"id":27,"uris":["http://zotero.org/users/1401269/items/BB6YPE84"],"uri":["http://zotero.org/users/1401269/items/BB6YPE84"],"itemData":{"id":27,"type":"article-journal","title":"From writing to reading the encyclopedia of life","container-title":"Philosophical Transactions of the Royal Society B: Biological Sciences","volume":"371","issue":"1702","source":"PubMed Central","abstract":"Prologue ‘As the study of natural science advances, the language of scientific description may be greatly simplified and abridged. This has already been done by Linneaus and may be carried still further by other invention. The descriptions of natural orders and genera may be reduced to short definitions, and employment of signs, somewhat in the manner of algebra, instead of long descriptions. It is more easy to conceive this, than it is to conceive with what facility, and in how short a time, a knowledge of all the objects of natural history may ultimately be acquired; and that which is now considered learning and science, and confined to a few specially devoted to it, may at length be universally possessed in every civilized country and in every rank of life’. J. C. Louden 1829. Magazine of natural history, vol. 1., This article is part of the themed issue ‘From DNA barcodes to biomes’.","URL":"https://www.ncbi.nlm.nih.gov/pmc/articles/PMC4971178/","DOI":"10.1098/rstb.2015.0321","ISSN":"0962-8436","note":"PMID: 27481778\nPMCID: PMC4971178","journalAbbreviation":"Philos Trans R Soc Lond B Biol Sci","author":[{"family":"Hebert","given":"Paul D. N."},{"family":"Hollingsworth","given":"Peter M."},{"family":"Hajibabaei","given":"Mehrdad"}],"issued":{"date-parts":[["2016",9,5]]},"accessed":{"date-parts":[["2018",4,16]]}}}],"schema":"https://github.com/citation-style-language/schema/raw/master/csl-citation.json"} </w:instrText>
      </w:r>
      <w:r w:rsidR="004E19B6" w:rsidRPr="00015059">
        <w:rPr>
          <w:rFonts w:cs="Times New Roman"/>
          <w:color w:val="000000" w:themeColor="text1"/>
          <w:szCs w:val="24"/>
        </w:rPr>
        <w:fldChar w:fldCharType="separate"/>
      </w:r>
      <w:r w:rsidR="002B138E" w:rsidRPr="00015059">
        <w:rPr>
          <w:rFonts w:cs="Times New Roman"/>
          <w:color w:val="000000" w:themeColor="text1"/>
        </w:rPr>
        <w:t>(Ebach &amp; Holdrege, 2005; Hebert, Hollingsworth, &amp; Hajibabaei, 2016)</w:t>
      </w:r>
      <w:r w:rsidR="004E19B6" w:rsidRPr="00015059">
        <w:rPr>
          <w:rFonts w:cs="Times New Roman"/>
          <w:color w:val="000000" w:themeColor="text1"/>
          <w:szCs w:val="24"/>
        </w:rPr>
        <w:fldChar w:fldCharType="end"/>
      </w:r>
      <w:bookmarkEnd w:id="12"/>
      <w:r w:rsidRPr="00015059">
        <w:rPr>
          <w:rFonts w:cs="Times New Roman"/>
          <w:color w:val="000000" w:themeColor="text1"/>
          <w:szCs w:val="24"/>
        </w:rPr>
        <w:t>.</w:t>
      </w:r>
      <w:r w:rsidR="002B138E" w:rsidRPr="00015059">
        <w:rPr>
          <w:rFonts w:cs="Times New Roman"/>
          <w:color w:val="000000" w:themeColor="text1"/>
          <w:spacing w:val="3"/>
          <w:szCs w:val="24"/>
          <w:shd w:val="clear" w:color="auto" w:fill="FFFFFF"/>
        </w:rPr>
        <w:t xml:space="preserve"> </w:t>
      </w:r>
      <w:r w:rsidR="002B138E" w:rsidRPr="00015059">
        <w:rPr>
          <w:rFonts w:cs="Times New Roman"/>
          <w:color w:val="000000" w:themeColor="text1"/>
          <w:szCs w:val="24"/>
        </w:rPr>
        <w:t xml:space="preserve">DNA barcodes are short, standardized genes or regions thereof employed in identification and discovery of species </w:t>
      </w:r>
      <w:r w:rsidR="002B138E" w:rsidRPr="00015059">
        <w:rPr>
          <w:rFonts w:cs="Times New Roman"/>
          <w:color w:val="000000" w:themeColor="text1"/>
          <w:szCs w:val="24"/>
        </w:rPr>
        <w:fldChar w:fldCharType="begin"/>
      </w:r>
      <w:r w:rsidR="00F45322" w:rsidRPr="00015059">
        <w:rPr>
          <w:rFonts w:cs="Times New Roman"/>
          <w:color w:val="000000" w:themeColor="text1"/>
          <w:szCs w:val="24"/>
        </w:rPr>
        <w:instrText xml:space="preserve"> ADDIN ZOTERO_ITEM CSL_CITATION {"citationID":"uTNsWAB7","properties":{"formattedCitation":"(Savolainen, Cowan, Vogler, Roderick, &amp; Lane, 2005)","plainCitation":"(Savolainen, Cowan, Vogler, Roderick, &amp; Lane, 2005)","noteIndex":0},"citationItems":[{"id":81,"uris":["http://zotero.org/users/1401269/items/NMVV3QB7"],"uri":["http://zotero.org/users/1401269/items/NMVV3QB7"],"itemData":{"id":81,"type":"article-journal","title":"Towards writing the encyclopaedia of life: an introduction to DNA barcoding","container-title":"Philosophical Transactions of the Royal Society B: Biological Sciences","page":"1805-1811","volume":"360","issue":"1462","source":"PubMed Central","abstract":"An international consortium of major natural history museums, herbaria and other organizations has launched an ambitious project, the ‘Barcode of Life Initiative’, to promote a process enabling the rapid and inexpensive identification of the estimated 10 million species on Earth. DNA barcoding is a diagnostic technique in which short DNA sequence(s) can be used for species identification. The first international scientific conference on Barcoding of Life was held at the Natural History Museum in London in February 2005, and here we review the scientific challenges discussed during this conference and in previous publications. Although still controversial, the scientific benefits of DNA barcoding include: (i) enabling species identification, including any life stage or fragment, (ii) facilitating species discoveries based on cluster analyses of gene sequences (e.g. cox1=CO1, in animals), (iii) promoting development of handheld DNA sequencing technology that can be applied in the field for biodiversity inventories and (iv) providing insight into the diversity of life.","DOI":"10.1098/rstb.2005.1730","ISSN":"0962-8436","note":"PMID: 16214739\nPMCID: PMC1609222","shortTitle":"Towards writing the encyclopaedia of life","journalAbbreviation":"Philos Trans R Soc Lond B Biol Sci","author":[{"family":"Savolainen","given":"Vincent"},{"family":"Cowan","given":"Robyn S"},{"family":"Vogler","given":"Alfried P"},{"family":"Roderick","given":"George K"},{"family":"Lane","given":"Richard"}],"issued":{"date-parts":[["2005",10,29]]}}}],"schema":"https://github.com/citation-style-language/schema/raw/master/csl-citation.json"} </w:instrText>
      </w:r>
      <w:r w:rsidR="002B138E" w:rsidRPr="00015059">
        <w:rPr>
          <w:rFonts w:cs="Times New Roman"/>
          <w:color w:val="000000" w:themeColor="text1"/>
          <w:szCs w:val="24"/>
        </w:rPr>
        <w:fldChar w:fldCharType="separate"/>
      </w:r>
      <w:r w:rsidR="002B138E" w:rsidRPr="00015059">
        <w:rPr>
          <w:rFonts w:cs="Times New Roman"/>
          <w:color w:val="000000" w:themeColor="text1"/>
        </w:rPr>
        <w:t>(Savolainen, Cowan, Vogler, Roderick, &amp; Lane, 2005)</w:t>
      </w:r>
      <w:r w:rsidR="002B138E" w:rsidRPr="00015059">
        <w:rPr>
          <w:rFonts w:cs="Times New Roman"/>
          <w:color w:val="000000" w:themeColor="text1"/>
          <w:szCs w:val="24"/>
        </w:rPr>
        <w:fldChar w:fldCharType="end"/>
      </w:r>
      <w:r w:rsidR="002B138E" w:rsidRPr="00015059">
        <w:rPr>
          <w:rFonts w:cs="Times New Roman"/>
          <w:color w:val="000000" w:themeColor="text1"/>
          <w:szCs w:val="24"/>
        </w:rPr>
        <w:t xml:space="preserve">. </w:t>
      </w:r>
      <w:r w:rsidR="002B138E" w:rsidRPr="00015059">
        <w:rPr>
          <w:rFonts w:eastAsiaTheme="minorHAnsi" w:cs="Times New Roman"/>
          <w:color w:val="000000" w:themeColor="text1"/>
          <w:szCs w:val="24"/>
        </w:rPr>
        <w:t xml:space="preserve">The standard gene region used as the barcode for most animal groups is a 648 base-pair 5’ region of the mitochondrial cytochrome c oxidase 1 gene (“CO1”). This region is particularly effective for identifying birds, butterflies, fish, arthropods and other animal groups. However, COI is ineffective when analysing plants </w:t>
      </w:r>
      <w:r w:rsidR="002B138E" w:rsidRPr="00015059">
        <w:rPr>
          <w:rFonts w:eastAsiaTheme="minorHAnsi" w:cs="Times New Roman"/>
          <w:color w:val="000000" w:themeColor="text1"/>
          <w:szCs w:val="24"/>
        </w:rPr>
        <w:fldChar w:fldCharType="begin"/>
      </w:r>
      <w:r w:rsidR="00F45322" w:rsidRPr="00015059">
        <w:rPr>
          <w:rFonts w:eastAsiaTheme="minorHAnsi" w:cs="Times New Roman"/>
          <w:color w:val="000000" w:themeColor="text1"/>
          <w:szCs w:val="24"/>
        </w:rPr>
        <w:instrText xml:space="preserve"> ADDIN ZOTERO_ITEM CSL_CITATION {"citationID":"g3cwl3F8","properties":{"formattedCitation":"(\\uc0\\u8216{}What Is DNA Barcoding? \\uc0\\u171{}\\uc0\\u8239{}Barcode of Life\\uc0\\u8217{}, 2018)","plainCitation":"(‘What Is DNA Barcoding? « Barcode of Life’, 2018)","noteIndex":0},"citationItems":[{"id":77,"uris":["http://zotero.org/users/1401269/items/JFMP2NPL"],"uri":["http://zotero.org/users/1401269/items/JFMP2NPL"],"itemData":{"id":77,"type":"webpage","title":"What Is DNA Barcoding? « Barcode of Life","URL":"http://www.barcodeoflife.org/content/about/what-dna-barcoding","issued":{"date-parts":[["2018",1,19]]},"accessed":{"date-parts":[["2018",1,19]]}}}],"schema":"https://github.com/citation-style-language/schema/raw/master/csl-citation.json"} </w:instrText>
      </w:r>
      <w:r w:rsidR="002B138E" w:rsidRPr="00015059">
        <w:rPr>
          <w:rFonts w:eastAsiaTheme="minorHAnsi" w:cs="Times New Roman"/>
          <w:color w:val="000000" w:themeColor="text1"/>
          <w:szCs w:val="24"/>
        </w:rPr>
        <w:fldChar w:fldCharType="separate"/>
      </w:r>
      <w:r w:rsidR="002B138E" w:rsidRPr="00015059">
        <w:rPr>
          <w:rFonts w:cs="Times New Roman"/>
          <w:color w:val="000000" w:themeColor="text1"/>
          <w:szCs w:val="24"/>
        </w:rPr>
        <w:t>(‘What Is DNA Barcoding? « Barcode of Life’, 2018)</w:t>
      </w:r>
      <w:r w:rsidR="002B138E" w:rsidRPr="00015059">
        <w:rPr>
          <w:rFonts w:eastAsiaTheme="minorHAnsi" w:cs="Times New Roman"/>
          <w:color w:val="000000" w:themeColor="text1"/>
          <w:szCs w:val="24"/>
        </w:rPr>
        <w:fldChar w:fldCharType="end"/>
      </w:r>
      <w:r w:rsidR="002B138E" w:rsidRPr="00015059">
        <w:rPr>
          <w:rFonts w:eastAsiaTheme="minorHAnsi" w:cs="Times New Roman"/>
          <w:color w:val="000000" w:themeColor="text1"/>
          <w:szCs w:val="24"/>
        </w:rPr>
        <w:t xml:space="preserve">. </w:t>
      </w:r>
      <w:r w:rsidR="00F07206" w:rsidRPr="00015059">
        <w:rPr>
          <w:rFonts w:cs="Times New Roman"/>
          <w:color w:val="000000" w:themeColor="text1"/>
          <w:szCs w:val="24"/>
        </w:rPr>
        <w:t xml:space="preserve"> To aid the rapid and inexpensive identification of millions of species using DNA barcodes, the Consortium for the Barcode of Life (CBOL) was launched in May 2004 </w:t>
      </w:r>
      <w:bookmarkStart w:id="13" w:name="ZOTERO_BREF_9WKf4c3DGspj"/>
      <w:r w:rsidR="004E19B6" w:rsidRPr="00015059">
        <w:rPr>
          <w:rFonts w:cs="Times New Roman"/>
          <w:color w:val="000000" w:themeColor="text1"/>
          <w:szCs w:val="24"/>
        </w:rPr>
        <w:fldChar w:fldCharType="begin"/>
      </w:r>
      <w:r w:rsidR="00F45322" w:rsidRPr="00015059">
        <w:rPr>
          <w:rFonts w:cs="Times New Roman"/>
          <w:color w:val="000000" w:themeColor="text1"/>
          <w:szCs w:val="24"/>
        </w:rPr>
        <w:instrText xml:space="preserve"> ADDIN ZOTERO_ITEM CSL_CITATION {"citationID":"5MQVaRz1","properties":{"formattedCitation":"(Ratnasingham &amp; Hebert, 2007)","plainCitation":"(Ratnasingham &amp; Hebert, 2007)","noteIndex":0},"citationItems":[{"id":79,"uris":["http://zotero.org/users/1401269/items/S3UBXWGA"],"uri":["http://zotero.org/users/1401269/items/S3UBXWGA"],"itemData":{"id":79,"type":"article-journal","title":"bold: The Barcode of Life Data System (http://www.barcodinglife.org)","container-title":"Molecular Ecology Notes","page":"355-364","volume":"7","issue":"3","source":"Wiley Online Library","abstract":"The Barcode of Life Data System (bold) is an informatics workbench aiding the acquisition, storage, analysis and publication of DNA barcode records. By assembling molecular, morphological and distributional data, it bridges a traditional bioinformatics chasm. bold is freely available to any researcher with interests in DNA barcoding. By providing specialized services, it aids the assembly of records that meet the standards needed to gain BARCODE designation in the global sequence databases. Because of its web-based delivery and flexible data security model, it is also well positioned to support projects that involve broad research alliances. This paper provides a brief introduction to the key elements of bold, discusses their functional capabilities, and concludes by examining computational resources and future prospects.","DOI":"10.1111/j.1471-8286.2007.01678.x","ISSN":"1471-8286","shortTitle":"bold","language":"en","author":[{"family":"Ratnasingham","given":"Sujeevan"},{"family":"Hebert","given":"Paul D. N."}],"issued":{"date-parts":[["2007",5,1]]}}}],"schema":"https://github.com/citation-style-language/schema/raw/master/csl-citation.json"} </w:instrText>
      </w:r>
      <w:r w:rsidR="004E19B6" w:rsidRPr="00015059">
        <w:rPr>
          <w:rFonts w:cs="Times New Roman"/>
          <w:color w:val="000000" w:themeColor="text1"/>
          <w:szCs w:val="24"/>
        </w:rPr>
        <w:fldChar w:fldCharType="separate"/>
      </w:r>
      <w:r w:rsidR="002B138E" w:rsidRPr="00015059">
        <w:rPr>
          <w:rFonts w:cs="Times New Roman"/>
          <w:color w:val="000000" w:themeColor="text1"/>
        </w:rPr>
        <w:t>(Ratnasingham &amp; Hebert, 2007)</w:t>
      </w:r>
      <w:r w:rsidR="004E19B6" w:rsidRPr="00015059">
        <w:rPr>
          <w:rFonts w:cs="Times New Roman"/>
          <w:color w:val="000000" w:themeColor="text1"/>
          <w:szCs w:val="24"/>
        </w:rPr>
        <w:fldChar w:fldCharType="end"/>
      </w:r>
      <w:bookmarkEnd w:id="13"/>
      <w:r w:rsidR="00F07206" w:rsidRPr="00015059">
        <w:rPr>
          <w:rFonts w:cs="Times New Roman"/>
          <w:color w:val="000000" w:themeColor="text1"/>
          <w:szCs w:val="24"/>
        </w:rPr>
        <w:t>.</w:t>
      </w:r>
      <w:r w:rsidRPr="00015059">
        <w:rPr>
          <w:rFonts w:cs="Times New Roman"/>
          <w:color w:val="000000" w:themeColor="text1"/>
          <w:szCs w:val="24"/>
        </w:rPr>
        <w:t xml:space="preserve"> </w:t>
      </w:r>
      <w:r w:rsidR="00C50FCE" w:rsidRPr="00015059">
        <w:rPr>
          <w:rFonts w:cs="Times New Roman"/>
          <w:color w:val="000000" w:themeColor="text1"/>
          <w:szCs w:val="24"/>
        </w:rPr>
        <w:t xml:space="preserve">However, DNA barcoding remains a genetic key in identification of known species, rather than replacing traditional taxonomic practice that provides </w:t>
      </w:r>
      <w:r w:rsidR="00C50FCE" w:rsidRPr="00015059">
        <w:rPr>
          <w:rFonts w:cs="Times New Roman"/>
          <w:color w:val="000000" w:themeColor="text1"/>
          <w:spacing w:val="3"/>
          <w:szCs w:val="24"/>
          <w:shd w:val="clear" w:color="auto" w:fill="FFFFFF"/>
        </w:rPr>
        <w:t>knowledge of the organism</w:t>
      </w:r>
      <w:r w:rsidR="00EA0A69" w:rsidRPr="00015059">
        <w:rPr>
          <w:rFonts w:cs="Times New Roman"/>
          <w:color w:val="000000" w:themeColor="text1"/>
          <w:spacing w:val="3"/>
          <w:szCs w:val="24"/>
          <w:shd w:val="clear" w:color="auto" w:fill="FFFFFF"/>
        </w:rPr>
        <w:t xml:space="preserve"> </w:t>
      </w:r>
      <w:bookmarkStart w:id="14" w:name="ZOTERO_BREF_ryd1ZEhrYdqw"/>
      <w:r w:rsidR="004E19B6" w:rsidRPr="00015059">
        <w:rPr>
          <w:rFonts w:cs="Times New Roman"/>
          <w:color w:val="000000" w:themeColor="text1"/>
          <w:spacing w:val="3"/>
          <w:szCs w:val="24"/>
          <w:shd w:val="clear" w:color="auto" w:fill="FFFFFF"/>
        </w:rPr>
        <w:fldChar w:fldCharType="begin"/>
      </w:r>
      <w:r w:rsidR="00F45322" w:rsidRPr="00015059">
        <w:rPr>
          <w:rFonts w:cs="Times New Roman"/>
          <w:color w:val="000000" w:themeColor="text1"/>
          <w:spacing w:val="3"/>
          <w:szCs w:val="24"/>
          <w:shd w:val="clear" w:color="auto" w:fill="FFFFFF"/>
        </w:rPr>
        <w:instrText xml:space="preserve"> ADDIN ZOTERO_ITEM CSL_CITATION {"citationID":"unxGIGIR","properties":{"formattedCitation":"(Ebach &amp; Holdrege, 2005)","plainCitation":"(Ebach &amp; Holdrege, 2005)","noteIndex":0},"citationItems":[{"id":28,"uris":["http://zotero.org/users/1401269/items/EC6KU78E"],"uri":["http://zotero.org/users/1401269/items/EC6KU78E"],"itemData":{"id":28,"type":"article-journal","title":"DNA barcoding is no substitute for taxonomy","container-title":"Nature","page":"697","volume":"434","journalAbbreviation":"Nature","author":[{"family":"Ebach","given":"Malte C."},{"family":"Holdrege","given":"Craig"}],"issued":{"date-parts":[["2005",4,6]]}}}],"schema":"https://github.com/citation-style-language/schema/raw/master/csl-citation.json"} </w:instrText>
      </w:r>
      <w:r w:rsidR="004E19B6" w:rsidRPr="00015059">
        <w:rPr>
          <w:rFonts w:cs="Times New Roman"/>
          <w:color w:val="000000" w:themeColor="text1"/>
          <w:spacing w:val="3"/>
          <w:szCs w:val="24"/>
          <w:shd w:val="clear" w:color="auto" w:fill="FFFFFF"/>
        </w:rPr>
        <w:fldChar w:fldCharType="separate"/>
      </w:r>
      <w:r w:rsidR="002B138E" w:rsidRPr="00015059">
        <w:rPr>
          <w:rFonts w:cs="Times New Roman"/>
          <w:color w:val="000000" w:themeColor="text1"/>
        </w:rPr>
        <w:t>(Ebach &amp; Holdrege, 2005)</w:t>
      </w:r>
      <w:r w:rsidR="004E19B6" w:rsidRPr="00015059">
        <w:rPr>
          <w:rFonts w:cs="Times New Roman"/>
          <w:color w:val="000000" w:themeColor="text1"/>
          <w:spacing w:val="3"/>
          <w:szCs w:val="24"/>
          <w:shd w:val="clear" w:color="auto" w:fill="FFFFFF"/>
        </w:rPr>
        <w:fldChar w:fldCharType="end"/>
      </w:r>
      <w:bookmarkEnd w:id="14"/>
      <w:r w:rsidR="00C50FCE" w:rsidRPr="00015059">
        <w:rPr>
          <w:rFonts w:cs="Times New Roman"/>
          <w:color w:val="000000" w:themeColor="text1"/>
          <w:spacing w:val="3"/>
          <w:szCs w:val="24"/>
          <w:shd w:val="clear" w:color="auto" w:fill="FFFFFF"/>
        </w:rPr>
        <w:t>.</w:t>
      </w:r>
    </w:p>
    <w:p w14:paraId="5AA2882D" w14:textId="2DB3D726" w:rsidR="00020BF0" w:rsidRPr="00015059" w:rsidRDefault="009F4716" w:rsidP="00B822F6">
      <w:pPr>
        <w:spacing w:after="0"/>
        <w:jc w:val="both"/>
        <w:rPr>
          <w:rFonts w:eastAsiaTheme="minorHAnsi" w:cs="Times New Roman"/>
          <w:color w:val="000000" w:themeColor="text1"/>
          <w:szCs w:val="24"/>
        </w:rPr>
      </w:pPr>
      <w:r w:rsidRPr="00015059">
        <w:rPr>
          <w:rFonts w:eastAsiaTheme="minorHAnsi" w:cs="Times New Roman"/>
          <w:color w:val="000000" w:themeColor="text1"/>
        </w:rPr>
        <w:t xml:space="preserve">Databases store the data acquired from laboratory analysis, and hence host the library of the species identifier barcodes, accessible to the public. The two main databases being, the International Nucleotide Sequence Database Collaborative (INSDC) </w:t>
      </w:r>
      <w:r w:rsidRPr="00015059">
        <w:rPr>
          <w:rFonts w:eastAsiaTheme="minorHAnsi" w:cs="Times New Roman"/>
          <w:color w:val="000000" w:themeColor="text1"/>
        </w:rPr>
        <w:fldChar w:fldCharType="begin"/>
      </w:r>
      <w:r w:rsidR="00F45322" w:rsidRPr="00015059">
        <w:rPr>
          <w:rFonts w:eastAsiaTheme="minorHAnsi" w:cs="Times New Roman"/>
          <w:color w:val="000000" w:themeColor="text1"/>
        </w:rPr>
        <w:instrText xml:space="preserve"> ADDIN ZOTERO_ITEM CSL_CITATION {"citationID":"LoXRcPai","properties":{"formattedCitation":"(Karsch-Mizrachi, Takagi, &amp; Cochrane, 2018)","plainCitation":"(Karsch-Mizrachi, Takagi, &amp; Cochrane, 2018)","noteIndex":0},"citationItems":[{"id":39,"uris":["http://zotero.org/users/1401269/items/58ARSRYJ"],"uri":["http://zotero.org/users/1401269/items/58ARSRYJ"],"itemData":{"id":39,"type":"article-journal","title":"The international nucleotide sequence database collaboration","container-title":"Nucleic Acids Research","page":"D48-D51","volume":"46","issue":"D1","source":"academic.oup.com","abstract":"For more than 30 years, the International Nucleotide Sequence Database Collaboration (INSDC; http://www.insdc.org/) has been committed to capturing, preserving and providing access to comprehensive public domain nucleotide sequence and associated metadata which enables discovery in biomedicine, biodiversity and biological sciences. Since 1987, the DNA Data Bank of Japan (DDBJ) at the National Institute for Genetics in Mishima, Japan; the European Nucleotide Archive (ENA) at the European Molecular Biology Laboratory's European Bioinformatics Institute (EMBL-EBI) in Hinxton, UK; and GenBank at National Center for Biotechnology Information (NCBI), National Library of Medicine, National Institutes of Health in Bethesda, Maryland, USA have worked collaboratively to enable access to nucleotide sequence data in standardized formats for the worldwide scientific community. In this article, we reiterate the principles of the INSDC collaboration and briefly summarize the trends of the archival content.","DOI":"10.1093/nar/gkx1097","ISSN":"0305-1048","journalAbbreviation":"Nucleic Acids Res","language":"en","author":[{"family":"Karsch-Mizrachi","given":"Ilene"},{"family":"Takagi","given":"Toshihisa"},{"family":"Cochrane","given":"Guy"}],"issued":{"date-parts":[["2018",1,4]]}}}],"schema":"https://github.com/citation-style-language/schema/raw/master/csl-citation.json"} </w:instrText>
      </w:r>
      <w:r w:rsidRPr="00015059">
        <w:rPr>
          <w:rFonts w:eastAsiaTheme="minorHAnsi" w:cs="Times New Roman"/>
          <w:color w:val="000000" w:themeColor="text1"/>
        </w:rPr>
        <w:fldChar w:fldCharType="separate"/>
      </w:r>
      <w:r w:rsidRPr="00015059">
        <w:rPr>
          <w:rFonts w:cs="Times New Roman"/>
          <w:color w:val="000000" w:themeColor="text1"/>
        </w:rPr>
        <w:t>(Karsch-Mizrachi, Takagi, &amp; Cochrane, 2018)</w:t>
      </w:r>
      <w:r w:rsidRPr="00015059">
        <w:rPr>
          <w:rFonts w:eastAsiaTheme="minorHAnsi" w:cs="Times New Roman"/>
          <w:color w:val="000000" w:themeColor="text1"/>
        </w:rPr>
        <w:fldChar w:fldCharType="end"/>
      </w:r>
      <w:r w:rsidRPr="00015059">
        <w:rPr>
          <w:rFonts w:eastAsiaTheme="minorHAnsi" w:cs="Times New Roman"/>
          <w:color w:val="000000" w:themeColor="text1"/>
        </w:rPr>
        <w:t xml:space="preserve">, and Barcode of Life Database (BOLD) </w:t>
      </w:r>
      <w:r w:rsidRPr="00015059">
        <w:rPr>
          <w:rFonts w:eastAsiaTheme="minorHAnsi" w:cs="Times New Roman"/>
          <w:color w:val="000000" w:themeColor="text1"/>
        </w:rPr>
        <w:fldChar w:fldCharType="begin"/>
      </w:r>
      <w:r w:rsidR="00F45322" w:rsidRPr="00015059">
        <w:rPr>
          <w:rFonts w:eastAsiaTheme="minorHAnsi" w:cs="Times New Roman"/>
          <w:color w:val="000000" w:themeColor="text1"/>
        </w:rPr>
        <w:instrText xml:space="preserve"> ADDIN ZOTERO_ITEM CSL_CITATION {"citationID":"636Rj8k4","properties":{"formattedCitation":"(Ratnasingham &amp; Hebert, 2007)","plainCitation":"(Ratnasingham &amp; Hebert, 2007)","noteIndex":0},"citationItems":[{"id":79,"uris":["http://zotero.org/users/1401269/items/S3UBXWGA"],"uri":["http://zotero.org/users/1401269/items/S3UBXWGA"],"itemData":{"id":79,"type":"article-journal","title":"bold: The Barcode of Life Data System (http://www.barcodinglife.org)","container-title":"Molecular Ecology Notes","page":"355-364","volume":"7","issue":"3","source":"Wiley Online Library","abstract":"The Barcode of Life Data System (bold) is an informatics workbench aiding the acquisition, storage, analysis and publication of DNA barcode records. By assembling molecular, morphological and distributional data, it bridges a traditional bioinformatics chasm. bold is freely available to any researcher with interests in DNA barcoding. By providing specialized services, it aids the assembly of records that meet the standards needed to gain BARCODE designation in the global sequence databases. Because of its web-based delivery and flexible data security model, it is also well positioned to support projects that involve broad research alliances. This paper provides a brief introduction to the key elements of bold, discusses their functional capabilities, and concludes by examining computational resources and future prospects.","DOI":"10.1111/j.1471-8286.2007.01678.x","ISSN":"1471-8286","shortTitle":"bold","language":"en","author":[{"family":"Ratnasingham","given":"Sujeevan"},{"family":"Hebert","given":"Paul D. N."}],"issued":{"date-parts":[["2007",5,1]]}}}],"schema":"https://github.com/citation-style-language/schema/raw/master/csl-citation.json"} </w:instrText>
      </w:r>
      <w:r w:rsidRPr="00015059">
        <w:rPr>
          <w:rFonts w:eastAsiaTheme="minorHAnsi" w:cs="Times New Roman"/>
          <w:color w:val="000000" w:themeColor="text1"/>
        </w:rPr>
        <w:fldChar w:fldCharType="separate"/>
      </w:r>
      <w:r w:rsidRPr="00015059">
        <w:rPr>
          <w:rFonts w:cs="Times New Roman"/>
          <w:color w:val="000000" w:themeColor="text1"/>
        </w:rPr>
        <w:t>(Ratnasingham &amp; Hebert, 2007)</w:t>
      </w:r>
      <w:r w:rsidRPr="00015059">
        <w:rPr>
          <w:rFonts w:eastAsiaTheme="minorHAnsi" w:cs="Times New Roman"/>
          <w:color w:val="000000" w:themeColor="text1"/>
        </w:rPr>
        <w:fldChar w:fldCharType="end"/>
      </w:r>
      <w:r w:rsidRPr="00015059">
        <w:rPr>
          <w:rFonts w:eastAsiaTheme="minorHAnsi" w:cs="Times New Roman"/>
          <w:color w:val="000000" w:themeColor="text1"/>
        </w:rPr>
        <w:t xml:space="preserve">. The former is a partnership among </w:t>
      </w:r>
      <w:proofErr w:type="spellStart"/>
      <w:r w:rsidRPr="00015059">
        <w:rPr>
          <w:rFonts w:eastAsiaTheme="minorHAnsi" w:cs="Times New Roman"/>
          <w:color w:val="000000" w:themeColor="text1"/>
        </w:rPr>
        <w:t>GenBank</w:t>
      </w:r>
      <w:proofErr w:type="spellEnd"/>
      <w:r w:rsidRPr="00015059">
        <w:rPr>
          <w:rFonts w:eastAsiaTheme="minorHAnsi" w:cs="Times New Roman"/>
          <w:color w:val="000000" w:themeColor="text1"/>
        </w:rPr>
        <w:t>, the European Molecular Biology Lab in Europe, and the DNA Data Bank of Japan. BOLD, however, is maintained by the University of Guelph in Ontario. They all subscribe to CBOL's data standards for barcode records.</w:t>
      </w:r>
      <w:r w:rsidR="00020BF0" w:rsidRPr="00015059">
        <w:rPr>
          <w:rFonts w:eastAsiaTheme="minorHAnsi" w:cs="Times New Roman"/>
          <w:color w:val="000000" w:themeColor="text1"/>
          <w:szCs w:val="24"/>
        </w:rPr>
        <w:t xml:space="preserve"> </w:t>
      </w:r>
    </w:p>
    <w:p w14:paraId="6E310172" w14:textId="4F863024" w:rsidR="00266969" w:rsidRPr="00015059" w:rsidRDefault="00422BD2" w:rsidP="00B822F6">
      <w:pPr>
        <w:spacing w:after="0"/>
        <w:jc w:val="both"/>
        <w:rPr>
          <w:rFonts w:eastAsiaTheme="minorHAnsi" w:cs="Times New Roman"/>
          <w:color w:val="000000" w:themeColor="text1"/>
        </w:rPr>
      </w:pPr>
      <w:r w:rsidRPr="00015059">
        <w:rPr>
          <w:rFonts w:eastAsiaTheme="minorHAnsi" w:cs="Times New Roman"/>
          <w:color w:val="000000" w:themeColor="text1"/>
        </w:rPr>
        <w:t xml:space="preserve">It has been established that mitochondrial gene cytochrome c oxidase I (COI) can effectively serve as the standard barcode for global identification of animals </w:t>
      </w:r>
      <w:r w:rsidRPr="00015059">
        <w:rPr>
          <w:rFonts w:eastAsiaTheme="minorHAnsi" w:cs="Times New Roman"/>
          <w:color w:val="000000" w:themeColor="text1"/>
        </w:rPr>
        <w:fldChar w:fldCharType="begin"/>
      </w:r>
      <w:r w:rsidR="00F45322" w:rsidRPr="00015059">
        <w:rPr>
          <w:rFonts w:eastAsiaTheme="minorHAnsi" w:cs="Times New Roman"/>
          <w:color w:val="000000" w:themeColor="text1"/>
        </w:rPr>
        <w:instrText xml:space="preserve"> ADDIN ZOTERO_ITEM CSL_CITATION {"citationID":"BnoWGoNa","properties":{"formattedCitation":"(Hebert, Cywinska, Ball, &amp; deWaard, 2003; Lin &amp; Danforth, 2004)","plainCitation":"(Hebert, Cywinska, Ball, &amp; deWaard, 2003; Lin &amp; Danforth, 2004)","noteIndex":0},"citationItems":[{"id":80,"uris":["http://zotero.org/users/1401269/items/6MANIHSK"],"uri":["http://zotero.org/users/1401269/items/6MANIHSK"],"itemData":{"id":80,"type":"article-journal","title":"Biological identifications through DNA barcodes.","container-title":"Proceedings of the Royal Society B: Biological Sciences","page":"313-321","volume":"270","issue":"1512","source":"PubMed Central","abstract":"Although much biological research depends upon species diagnoses, taxonomic expertise is collapsing. We are convinced that the sole prospect for a sustainable identification capability lies in the construction of systems that employ DNA sequences as taxon 'barcodes'. We establish that the mitochondrial gene cytochrome c oxidase I (COI) can serve as the core of a global bioidentification system for animals. First, we demonstrate that COI profiles, derived from the low-density sampling of higher taxonomic categories, ordinarily assign newly analysed taxa to the appropriate phylum or order. Second, we demonstrate that species-level assignments can be obtained by creating comprehensive COI profiles. A model COI profile, based upon the analysis of a single individual from each of 200 closely allied species of lepidopterans, was 100% successful in correctly identifying subsequent specimens. When fully developed, a COI identification system will provide a reliable, cost-effective and accessible solution to the current problem of species identification. Its assembly will also generate important new insights into the diversification of life and the rules of molecular evolution.","DOI":"10.1098/rspb.2002.2218","ISSN":"0962-8452","note":"PMID: 12614582\nPMCID: PMC1691236","journalAbbreviation":"Proc Biol Sci","author":[{"family":"Hebert","given":"Paul D N"},{"family":"Cywinska","given":"Alina"},{"family":"Ball","given":"Shelley L"},{"family":"deWaard","given":"Jeremy R"}],"issued":{"date-parts":[["2003",2,7]]}}},{"id":154,"uris":["http://zotero.org/users/1401269/items/YMDBZSRX"],"uri":["http://zotero.org/users/1401269/items/YMDBZSRX"],"itemData":{"id":154,"type":"article-journal","title":"How do insect nuclear and mitochondrial gene substitution patterns differ? Insights from Bayesian analyses of combined datasets","container-title":"Molecular Phylogenetics and Evolution","page":"686-702","volume":"30","issue":"3","source":"ScienceDirect","abstract":"We analyzed 12 combined mitochondrial and nuclear gene datasets in seven orders of insects using both equal weights parsimony (to evaluate phylogenetic utility) and Bayesian methods (to investigate substitution patterns). For the Bayesian analyses we used relatively complex models (e.g., general time reversible models with rate variation) that allowed us to quantitatively compare relative rates among genes and codon positions, patterns of rate variation among genes, and substitution patterns within genes. Our analyses indicate that nuclear and mitochondrial genes differ in a number of important ways, some of which are correlated with phylogenetic utility. First and most obviously, nuclear genes generally evolve more slowly than mitochondrial genes (except in one case), making them better markers for deep divergences. Second, nuclear genes showed universally high values of CI and (generally) contribute more to overall tree resolution than mitochondrial genes (as measured by partitioned Bremer support). Third, nuclear genes show more homogeneous patterns of among-site rate variation (higher values of α than mitochondrial genes). Finally, nuclear genes show more symmetrical transformation rate matrices than mitochondrial genes. The combination of low values of α and highly asymmetrical transformation rate matrices may explain the overall poor performance of mitochondrial genes when compared to nuclear genes in the same analysis. Our analyses indicate that some parameters are highly correlated. For example, A/T bias was positively and significantly associated with relative rate and CI was positively and significantly associated with α (the shape of the gamma distribution). These results provide important insights into the substitution patterns that might characterized high quality genes for phylogenetic analysis: high values of α, unbiased base composition, and symmetrical transformation rate matrices. We argue that insect molecular systematists should increasingly focus on nuclear rather than mitochondrial gene datasets because nuclear genes do not suffer from the same substitutional biases that characterize mitochondrial genes.","DOI":"10.1016/S1055-7903(03)00241-0","ISSN":"1055-7903","shortTitle":"How do insect nuclear and mitochondrial gene substitution patterns differ?","journalAbbreviation":"Molecular Phylogenetics and Evolution","author":[{"family":"Lin","given":"Chung-Ping"},{"family":"Danforth","given":"Bryan N"}],"issued":{"date-parts":[["2004",3,1]]}}}],"schema":"https://github.com/citation-style-language/schema/raw/master/csl-citation.json"} </w:instrText>
      </w:r>
      <w:r w:rsidRPr="00015059">
        <w:rPr>
          <w:rFonts w:eastAsiaTheme="minorHAnsi" w:cs="Times New Roman"/>
          <w:color w:val="000000" w:themeColor="text1"/>
        </w:rPr>
        <w:fldChar w:fldCharType="separate"/>
      </w:r>
      <w:r w:rsidRPr="00015059">
        <w:rPr>
          <w:rFonts w:cs="Times New Roman"/>
          <w:color w:val="000000" w:themeColor="text1"/>
        </w:rPr>
        <w:t>(Hebert, Cywinska, Ball, &amp; deWaard, 2003; Lin &amp; Danforth, 2004)</w:t>
      </w:r>
      <w:r w:rsidRPr="00015059">
        <w:rPr>
          <w:rFonts w:eastAsiaTheme="minorHAnsi" w:cs="Times New Roman"/>
          <w:color w:val="000000" w:themeColor="text1"/>
        </w:rPr>
        <w:fldChar w:fldCharType="end"/>
      </w:r>
      <w:r w:rsidRPr="00015059">
        <w:rPr>
          <w:rFonts w:eastAsiaTheme="minorHAnsi" w:cs="Times New Roman"/>
          <w:color w:val="000000" w:themeColor="text1"/>
        </w:rPr>
        <w:t xml:space="preserve">. It has been sufficiently demonstrated that COI profiles can parse apart sample organisms from higher taxonomic categories, into appropriate phylum or order </w:t>
      </w:r>
      <w:r w:rsidRPr="00015059">
        <w:rPr>
          <w:rFonts w:eastAsiaTheme="minorHAnsi" w:cs="Times New Roman"/>
          <w:color w:val="000000" w:themeColor="text1"/>
        </w:rPr>
        <w:fldChar w:fldCharType="begin"/>
      </w:r>
      <w:r w:rsidR="00F45322" w:rsidRPr="00015059">
        <w:rPr>
          <w:rFonts w:eastAsiaTheme="minorHAnsi" w:cs="Times New Roman"/>
          <w:color w:val="000000" w:themeColor="text1"/>
        </w:rPr>
        <w:instrText xml:space="preserve"> ADDIN ZOTERO_ITEM CSL_CITATION {"citationID":"moSuHyZl","properties":{"formattedCitation":"(Hebert, Cywinska, et al., 2003)","plainCitation":"(Hebert, Cywinska, et al., 2003)","noteIndex":0},"citationItems":[{"id":80,"uris":["http://zotero.org/users/1401269/items/6MANIHSK"],"uri":["http://zotero.org/users/1401269/items/6MANIHSK"],"itemData":{"id":80,"type":"article-journal","title":"Biological identifications through DNA barcodes.","container-title":"Proceedings of the Royal Society B: Biological Sciences","page":"313-321","volume":"270","issue":"1512","source":"PubMed Central","abstract":"Although much biological research depends upon species diagnoses, taxonomic expertise is collapsing. We are convinced that the sole prospect for a sustainable identification capability lies in the construction of systems that employ DNA sequences as taxon 'barcodes'. We establish that the mitochondrial gene cytochrome c oxidase I (COI) can serve as the core of a global bioidentification system for animals. First, we demonstrate that COI profiles, derived from the low-density sampling of higher taxonomic categories, ordinarily assign newly analysed taxa to the appropriate phylum or order. Second, we demonstrate that species-level assignments can be obtained by creating comprehensive COI profiles. A model COI profile, based upon the analysis of a single individual from each of 200 closely allied species of lepidopterans, was 100% successful in correctly identifying subsequent specimens. When fully developed, a COI identification system will provide a reliable, cost-effective and accessible solution to the current problem of species identification. Its assembly will also generate important new insights into the diversification of life and the rules of molecular evolution.","DOI":"10.1098/rspb.2002.2218","ISSN":"0962-8452","note":"PMID: 12614582\nPMCID: PMC1691236","journalAbbreviation":"Proc Biol Sci","author":[{"family":"Hebert","given":"Paul D N"},{"family":"Cywinska","given":"Alina"},{"family":"Ball","given":"Shelley L"},{"family":"deWaard","given":"Jeremy R"}],"issued":{"date-parts":[["2003",2,7]]}}}],"schema":"https://github.com/citation-style-language/schema/raw/master/csl-citation.json"} </w:instrText>
      </w:r>
      <w:r w:rsidRPr="00015059">
        <w:rPr>
          <w:rFonts w:eastAsiaTheme="minorHAnsi" w:cs="Times New Roman"/>
          <w:color w:val="000000" w:themeColor="text1"/>
        </w:rPr>
        <w:fldChar w:fldCharType="separate"/>
      </w:r>
      <w:r w:rsidRPr="00015059">
        <w:rPr>
          <w:rFonts w:cs="Times New Roman"/>
          <w:color w:val="000000" w:themeColor="text1"/>
        </w:rPr>
        <w:t>(Hebert, Cywinska, et al., 2003)</w:t>
      </w:r>
      <w:r w:rsidRPr="00015059">
        <w:rPr>
          <w:rFonts w:eastAsiaTheme="minorHAnsi" w:cs="Times New Roman"/>
          <w:color w:val="000000" w:themeColor="text1"/>
        </w:rPr>
        <w:fldChar w:fldCharType="end"/>
      </w:r>
      <w:r w:rsidRPr="00015059">
        <w:rPr>
          <w:rFonts w:eastAsiaTheme="minorHAnsi" w:cs="Times New Roman"/>
          <w:color w:val="000000" w:themeColor="text1"/>
        </w:rPr>
        <w:t xml:space="preserve">. Also, comprehensive COI profiles can adequately assign species level identities to these samples </w:t>
      </w:r>
      <w:r w:rsidRPr="00015059">
        <w:rPr>
          <w:rFonts w:eastAsiaTheme="minorHAnsi" w:cs="Times New Roman"/>
          <w:color w:val="000000" w:themeColor="text1"/>
        </w:rPr>
        <w:fldChar w:fldCharType="begin"/>
      </w:r>
      <w:r w:rsidR="00F45322" w:rsidRPr="00015059">
        <w:rPr>
          <w:rFonts w:eastAsiaTheme="minorHAnsi" w:cs="Times New Roman"/>
          <w:color w:val="000000" w:themeColor="text1"/>
        </w:rPr>
        <w:instrText xml:space="preserve"> ADDIN ZOTERO_ITEM CSL_CITATION {"citationID":"BAtnPZ7U","properties":{"formattedCitation":"(Hebert, Cywinska, et al., 2003)","plainCitation":"(Hebert, Cywinska, et al., 2003)","noteIndex":0},"citationItems":[{"id":80,"uris":["http://zotero.org/users/1401269/items/6MANIHSK"],"uri":["http://zotero.org/users/1401269/items/6MANIHSK"],"itemData":{"id":80,"type":"article-journal","title":"Biological identifications through DNA barcodes.","container-title":"Proceedings of the Royal Society B: Biological Sciences","page":"313-321","volume":"270","issue":"1512","source":"PubMed Central","abstract":"Although much biological research depends upon species diagnoses, taxonomic expertise is collapsing. We are convinced that the sole prospect for a sustainable identification capability lies in the construction of systems that employ DNA sequences as taxon 'barcodes'. We establish that the mitochondrial gene cytochrome c oxidase I (COI) can serve as the core of a global bioidentification system for animals. First, we demonstrate that COI profiles, derived from the low-density sampling of higher taxonomic categories, ordinarily assign newly analysed taxa to the appropriate phylum or order. Second, we demonstrate that species-level assignments can be obtained by creating comprehensive COI profiles. A model COI profile, based upon the analysis of a single individual from each of 200 closely allied species of lepidopterans, was 100% successful in correctly identifying subsequent specimens. When fully developed, a COI identification system will provide a reliable, cost-effective and accessible solution to the current problem of species identification. Its assembly will also generate important new insights into the diversification of life and the rules of molecular evolution.","DOI":"10.1098/rspb.2002.2218","ISSN":"0962-8452","note":"PMID: 12614582\nPMCID: PMC1691236","journalAbbreviation":"Proc Biol Sci","author":[{"family":"Hebert","given":"Paul D N"},{"family":"Cywinska","given":"Alina"},{"family":"Ball","given":"Shelley L"},{"family":"deWaard","given":"Jeremy R"}],"issued":{"date-parts":[["2003",2,7]]}}}],"schema":"https://github.com/citation-style-language/schema/raw/master/csl-citation.json"} </w:instrText>
      </w:r>
      <w:r w:rsidRPr="00015059">
        <w:rPr>
          <w:rFonts w:eastAsiaTheme="minorHAnsi" w:cs="Times New Roman"/>
          <w:color w:val="000000" w:themeColor="text1"/>
        </w:rPr>
        <w:fldChar w:fldCharType="separate"/>
      </w:r>
      <w:r w:rsidRPr="00015059">
        <w:rPr>
          <w:rFonts w:cs="Times New Roman"/>
          <w:color w:val="000000" w:themeColor="text1"/>
        </w:rPr>
        <w:t>(Hebert, Cywinska, et al., 2003)</w:t>
      </w:r>
      <w:r w:rsidRPr="00015059">
        <w:rPr>
          <w:rFonts w:eastAsiaTheme="minorHAnsi" w:cs="Times New Roman"/>
          <w:color w:val="000000" w:themeColor="text1"/>
        </w:rPr>
        <w:fldChar w:fldCharType="end"/>
      </w:r>
      <w:r w:rsidRPr="00015059">
        <w:rPr>
          <w:rFonts w:eastAsiaTheme="minorHAnsi" w:cs="Times New Roman"/>
          <w:color w:val="000000" w:themeColor="text1"/>
        </w:rPr>
        <w:t xml:space="preserve">. An experiment involving 200 </w:t>
      </w:r>
      <w:r w:rsidRPr="00015059">
        <w:rPr>
          <w:rFonts w:eastAsiaTheme="minorHAnsi" w:cs="Times New Roman"/>
          <w:color w:val="000000" w:themeColor="text1"/>
        </w:rPr>
        <w:lastRenderedPageBreak/>
        <w:t xml:space="preserve">closely related lepidopterans identified 196 (98%) specimens at over 3% divergence with the remaining 4 congeneric species pairs having a 0.6% – 2% divergence </w:t>
      </w:r>
      <w:r w:rsidRPr="00015059">
        <w:rPr>
          <w:rFonts w:eastAsiaTheme="minorHAnsi" w:cs="Times New Roman"/>
          <w:color w:val="000000" w:themeColor="text1"/>
        </w:rPr>
        <w:fldChar w:fldCharType="begin"/>
      </w:r>
      <w:r w:rsidR="00F45322" w:rsidRPr="00015059">
        <w:rPr>
          <w:rFonts w:eastAsiaTheme="minorHAnsi" w:cs="Times New Roman"/>
          <w:color w:val="000000" w:themeColor="text1"/>
        </w:rPr>
        <w:instrText xml:space="preserve"> ADDIN ZOTERO_ITEM CSL_CITATION {"citationID":"XbIoxYlr","properties":{"formattedCitation":"(Hebert, Cywinska, et al., 2003)","plainCitation":"(Hebert, Cywinska, et al., 2003)","noteIndex":0},"citationItems":[{"id":80,"uris":["http://zotero.org/users/1401269/items/6MANIHSK"],"uri":["http://zotero.org/users/1401269/items/6MANIHSK"],"itemData":{"id":80,"type":"article-journal","title":"Biological identifications through DNA barcodes.","container-title":"Proceedings of the Royal Society B: Biological Sciences","page":"313-321","volume":"270","issue":"1512","source":"PubMed Central","abstract":"Although much biological research depends upon species diagnoses, taxonomic expertise is collapsing. We are convinced that the sole prospect for a sustainable identification capability lies in the construction of systems that employ DNA sequences as taxon 'barcodes'. We establish that the mitochondrial gene cytochrome c oxidase I (COI) can serve as the core of a global bioidentification system for animals. First, we demonstrate that COI profiles, derived from the low-density sampling of higher taxonomic categories, ordinarily assign newly analysed taxa to the appropriate phylum or order. Second, we demonstrate that species-level assignments can be obtained by creating comprehensive COI profiles. A model COI profile, based upon the analysis of a single individual from each of 200 closely allied species of lepidopterans, was 100% successful in correctly identifying subsequent specimens. When fully developed, a COI identification system will provide a reliable, cost-effective and accessible solution to the current problem of species identification. Its assembly will also generate important new insights into the diversification of life and the rules of molecular evolution.","DOI":"10.1098/rspb.2002.2218","ISSN":"0962-8452","note":"PMID: 12614582\nPMCID: PMC1691236","journalAbbreviation":"Proc Biol Sci","author":[{"family":"Hebert","given":"Paul D N"},{"family":"Cywinska","given":"Alina"},{"family":"Ball","given":"Shelley L"},{"family":"deWaard","given":"Jeremy R"}],"issued":{"date-parts":[["2003",2,7]]}}}],"schema":"https://github.com/citation-style-language/schema/raw/master/csl-citation.json"} </w:instrText>
      </w:r>
      <w:r w:rsidRPr="00015059">
        <w:rPr>
          <w:rFonts w:eastAsiaTheme="minorHAnsi" w:cs="Times New Roman"/>
          <w:color w:val="000000" w:themeColor="text1"/>
        </w:rPr>
        <w:fldChar w:fldCharType="separate"/>
      </w:r>
      <w:r w:rsidRPr="00015059">
        <w:rPr>
          <w:rFonts w:cs="Times New Roman"/>
          <w:color w:val="000000" w:themeColor="text1"/>
        </w:rPr>
        <w:t>(Hebert, Cywinska, et al., 2003)</w:t>
      </w:r>
      <w:r w:rsidRPr="00015059">
        <w:rPr>
          <w:rFonts w:eastAsiaTheme="minorHAnsi" w:cs="Times New Roman"/>
          <w:color w:val="000000" w:themeColor="text1"/>
        </w:rPr>
        <w:fldChar w:fldCharType="end"/>
      </w:r>
      <w:r w:rsidRPr="00015059">
        <w:rPr>
          <w:rFonts w:eastAsiaTheme="minorHAnsi" w:cs="Times New Roman"/>
          <w:color w:val="000000" w:themeColor="text1"/>
        </w:rPr>
        <w:t>. This means that there is an opportunity through the COI barcode sequences available on BOLD database to develop a clear phylogeny</w:t>
      </w:r>
      <w:r w:rsidR="002D2696" w:rsidRPr="00015059">
        <w:rPr>
          <w:rFonts w:eastAsiaTheme="minorHAnsi" w:cs="Times New Roman"/>
          <w:color w:val="000000" w:themeColor="text1"/>
        </w:rPr>
        <w:t>, biodiversity and phylogeography</w:t>
      </w:r>
      <w:r w:rsidRPr="00015059">
        <w:rPr>
          <w:rFonts w:eastAsiaTheme="minorHAnsi" w:cs="Times New Roman"/>
          <w:color w:val="000000" w:themeColor="text1"/>
        </w:rPr>
        <w:t xml:space="preserve"> of the arthropods within East Africa</w:t>
      </w:r>
      <w:r w:rsidR="00F008C5" w:rsidRPr="00015059">
        <w:rPr>
          <w:rFonts w:eastAsiaTheme="minorHAnsi" w:cs="Times New Roman"/>
          <w:color w:val="000000" w:themeColor="text1"/>
        </w:rPr>
        <w:t>.</w:t>
      </w:r>
    </w:p>
    <w:p w14:paraId="26293674" w14:textId="2FB484B8" w:rsidR="00011B8E" w:rsidRPr="00015059" w:rsidRDefault="00422BD2" w:rsidP="00B822F6">
      <w:pPr>
        <w:spacing w:after="0"/>
        <w:jc w:val="both"/>
        <w:rPr>
          <w:rFonts w:eastAsiaTheme="minorHAnsi" w:cs="Times New Roman"/>
          <w:color w:val="000000" w:themeColor="text1"/>
        </w:rPr>
      </w:pPr>
      <w:r w:rsidRPr="00015059">
        <w:rPr>
          <w:rFonts w:eastAsiaTheme="minorHAnsi" w:cs="Times New Roman"/>
          <w:color w:val="000000" w:themeColor="text1"/>
        </w:rPr>
        <w:t xml:space="preserve">In this </w:t>
      </w:r>
      <w:r w:rsidR="009645F3" w:rsidRPr="00015059">
        <w:rPr>
          <w:rFonts w:eastAsiaTheme="minorHAnsi" w:cs="Times New Roman"/>
          <w:color w:val="000000" w:themeColor="text1"/>
        </w:rPr>
        <w:t xml:space="preserve">proposal </w:t>
      </w:r>
      <w:r w:rsidRPr="00015059">
        <w:rPr>
          <w:rFonts w:eastAsiaTheme="minorHAnsi" w:cs="Times New Roman"/>
          <w:color w:val="000000" w:themeColor="text1"/>
        </w:rPr>
        <w:t xml:space="preserve">data from BOLD database will be searched based on geographical regions, for East African and taxon, for </w:t>
      </w:r>
      <w:proofErr w:type="spellStart"/>
      <w:r w:rsidRPr="00015059">
        <w:rPr>
          <w:rFonts w:eastAsiaTheme="minorHAnsi" w:cs="Times New Roman"/>
          <w:color w:val="000000" w:themeColor="text1"/>
        </w:rPr>
        <w:t>Arthropoda</w:t>
      </w:r>
      <w:proofErr w:type="spellEnd"/>
      <w:r w:rsidRPr="00015059">
        <w:rPr>
          <w:rFonts w:eastAsiaTheme="minorHAnsi" w:cs="Times New Roman"/>
          <w:color w:val="000000" w:themeColor="text1"/>
        </w:rPr>
        <w:t xml:space="preserve"> phylum and exported in text format as Tap</w:t>
      </w:r>
      <w:r w:rsidR="006205F6" w:rsidRPr="00015059">
        <w:rPr>
          <w:rFonts w:eastAsiaTheme="minorHAnsi" w:cs="Times New Roman"/>
          <w:color w:val="000000" w:themeColor="text1"/>
        </w:rPr>
        <w:t>-</w:t>
      </w:r>
      <w:r w:rsidRPr="00015059">
        <w:rPr>
          <w:rFonts w:eastAsiaTheme="minorHAnsi" w:cs="Times New Roman"/>
          <w:color w:val="000000" w:themeColor="text1"/>
        </w:rPr>
        <w:t xml:space="preserve">Separated </w:t>
      </w:r>
      <w:r w:rsidR="00266969" w:rsidRPr="00015059">
        <w:rPr>
          <w:rFonts w:eastAsiaTheme="minorHAnsi" w:cs="Times New Roman"/>
          <w:color w:val="000000" w:themeColor="text1"/>
        </w:rPr>
        <w:t xml:space="preserve">Values </w:t>
      </w:r>
      <w:r w:rsidRPr="00015059">
        <w:rPr>
          <w:rFonts w:eastAsiaTheme="minorHAnsi" w:cs="Times New Roman"/>
          <w:color w:val="000000" w:themeColor="text1"/>
        </w:rPr>
        <w:t xml:space="preserve">(TSV) and Extensible </w:t>
      </w:r>
      <w:proofErr w:type="spellStart"/>
      <w:r w:rsidRPr="00015059">
        <w:rPr>
          <w:rFonts w:eastAsiaTheme="minorHAnsi" w:cs="Times New Roman"/>
          <w:color w:val="000000" w:themeColor="text1"/>
        </w:rPr>
        <w:t>Markup</w:t>
      </w:r>
      <w:proofErr w:type="spellEnd"/>
      <w:r w:rsidRPr="00015059">
        <w:rPr>
          <w:rFonts w:eastAsiaTheme="minorHAnsi" w:cs="Times New Roman"/>
          <w:color w:val="000000" w:themeColor="text1"/>
        </w:rPr>
        <w:t xml:space="preserve"> Language (XML) file format.</w:t>
      </w:r>
      <w:r w:rsidR="002D2696" w:rsidRPr="00015059">
        <w:rPr>
          <w:rFonts w:eastAsiaTheme="minorHAnsi" w:cs="Times New Roman"/>
          <w:color w:val="000000" w:themeColor="text1"/>
        </w:rPr>
        <w:t xml:space="preserve"> Multiple sequence alignment will be conducted using </w:t>
      </w:r>
      <w:r w:rsidR="002D2696" w:rsidRPr="00015059">
        <w:rPr>
          <w:rFonts w:cs="Times New Roman"/>
          <w:color w:val="000000" w:themeColor="text1"/>
        </w:rPr>
        <w:t xml:space="preserve">Practical Alignments using </w:t>
      </w:r>
      <w:proofErr w:type="spellStart"/>
      <w:r w:rsidR="002D2696" w:rsidRPr="00015059">
        <w:rPr>
          <w:rFonts w:cs="Times New Roman"/>
          <w:color w:val="000000" w:themeColor="text1"/>
        </w:rPr>
        <w:t>SATé</w:t>
      </w:r>
      <w:proofErr w:type="spellEnd"/>
      <w:r w:rsidR="002D2696" w:rsidRPr="00015059">
        <w:rPr>
          <w:rFonts w:cs="Times New Roman"/>
          <w:color w:val="000000" w:themeColor="text1"/>
        </w:rPr>
        <w:t xml:space="preserve"> and </w:t>
      </w:r>
      <w:proofErr w:type="spellStart"/>
      <w:r w:rsidR="002D2696" w:rsidRPr="00015059">
        <w:rPr>
          <w:rFonts w:cs="Times New Roman"/>
          <w:color w:val="000000" w:themeColor="text1"/>
        </w:rPr>
        <w:t>TrAnsitivity</w:t>
      </w:r>
      <w:proofErr w:type="spellEnd"/>
      <w:r w:rsidR="002D2696" w:rsidRPr="00015059">
        <w:rPr>
          <w:rFonts w:eastAsiaTheme="minorHAnsi" w:cs="Times New Roman"/>
          <w:color w:val="000000" w:themeColor="text1"/>
        </w:rPr>
        <w:t xml:space="preserve"> (PASTA) and phylogenetic trees inferred using a maximum likelihood approach. </w:t>
      </w:r>
      <w:proofErr w:type="spellStart"/>
      <w:r w:rsidR="002D2696" w:rsidRPr="00015059">
        <w:rPr>
          <w:rFonts w:eastAsiaTheme="minorHAnsi" w:cs="Times New Roman"/>
          <w:color w:val="000000" w:themeColor="text1"/>
        </w:rPr>
        <w:t>Phylogeographical</w:t>
      </w:r>
      <w:proofErr w:type="spellEnd"/>
      <w:r w:rsidR="002D2696" w:rsidRPr="00015059">
        <w:rPr>
          <w:rFonts w:eastAsiaTheme="minorHAnsi" w:cs="Times New Roman"/>
          <w:color w:val="000000" w:themeColor="text1"/>
        </w:rPr>
        <w:t xml:space="preserve"> analysis will be conducted based on a coalescent model of comparative phylogeography. All this analysis will be done targeting all available data sets for phylum </w:t>
      </w:r>
      <w:proofErr w:type="spellStart"/>
      <w:r w:rsidR="002D2696" w:rsidRPr="00015059">
        <w:rPr>
          <w:rFonts w:eastAsiaTheme="minorHAnsi" w:cs="Times New Roman"/>
          <w:color w:val="000000" w:themeColor="text1"/>
        </w:rPr>
        <w:t>arthropoda</w:t>
      </w:r>
      <w:proofErr w:type="spellEnd"/>
      <w:r w:rsidR="002D2696" w:rsidRPr="00015059">
        <w:rPr>
          <w:rFonts w:eastAsiaTheme="minorHAnsi" w:cs="Times New Roman"/>
          <w:color w:val="000000" w:themeColor="text1"/>
        </w:rPr>
        <w:t xml:space="preserve"> but specific attention will be given to biting flies and fruit flies both common vectors for diseases.</w:t>
      </w:r>
      <w:r w:rsidR="00011B8E" w:rsidRPr="00015059">
        <w:rPr>
          <w:rFonts w:eastAsiaTheme="minorHAnsi" w:cs="Times New Roman"/>
          <w:color w:val="000000" w:themeColor="text1"/>
        </w:rPr>
        <w:t xml:space="preserve"> The results will be useful as reference in future studies of these </w:t>
      </w:r>
      <w:r w:rsidR="009645F3" w:rsidRPr="00015059">
        <w:rPr>
          <w:rFonts w:eastAsiaTheme="minorHAnsi" w:cs="Times New Roman"/>
          <w:color w:val="000000" w:themeColor="text1"/>
        </w:rPr>
        <w:t>organisms</w:t>
      </w:r>
      <w:r w:rsidR="00011B8E" w:rsidRPr="00015059">
        <w:rPr>
          <w:rFonts w:eastAsiaTheme="minorHAnsi" w:cs="Times New Roman"/>
          <w:color w:val="000000" w:themeColor="text1"/>
        </w:rPr>
        <w:t>.</w:t>
      </w:r>
      <w:r w:rsidR="00011B8E" w:rsidRPr="00015059">
        <w:rPr>
          <w:rFonts w:eastAsiaTheme="minorHAnsi" w:cs="Times New Roman"/>
          <w:color w:val="000000" w:themeColor="text1"/>
        </w:rPr>
        <w:br w:type="page"/>
      </w:r>
    </w:p>
    <w:p w14:paraId="61D18922" w14:textId="4D8A33B6" w:rsidR="00020BF0" w:rsidRPr="00015059" w:rsidRDefault="00AD419A" w:rsidP="004A5398">
      <w:pPr>
        <w:pStyle w:val="Heading2"/>
      </w:pPr>
      <w:bookmarkStart w:id="15" w:name="_Toc528764508"/>
      <w:r w:rsidRPr="00015059">
        <w:lastRenderedPageBreak/>
        <w:t xml:space="preserve">1.2 </w:t>
      </w:r>
      <w:r w:rsidR="00020BF0" w:rsidRPr="00015059">
        <w:t>Problem Statement</w:t>
      </w:r>
      <w:bookmarkEnd w:id="15"/>
    </w:p>
    <w:p w14:paraId="3E86CDBF" w14:textId="5EC7E2CA" w:rsidR="00020BF0" w:rsidRPr="00015059" w:rsidRDefault="00020BF0" w:rsidP="00B822F6">
      <w:pPr>
        <w:spacing w:after="0"/>
        <w:jc w:val="both"/>
        <w:rPr>
          <w:rFonts w:cs="Times New Roman"/>
          <w:color w:val="000000" w:themeColor="text1"/>
        </w:rPr>
      </w:pPr>
      <w:r w:rsidRPr="00015059">
        <w:rPr>
          <w:rFonts w:cs="Times New Roman"/>
          <w:color w:val="000000" w:themeColor="text1"/>
        </w:rPr>
        <w:t>Thousands of COI barcode sequences of voucher arthropods submitted into the BOLD database</w:t>
      </w:r>
      <w:r w:rsidR="00F71B01">
        <w:rPr>
          <w:rFonts w:cs="Times New Roman"/>
          <w:color w:val="000000" w:themeColor="text1"/>
        </w:rPr>
        <w:t xml:space="preserve"> </w:t>
      </w:r>
      <w:r w:rsidRPr="00015059">
        <w:rPr>
          <w:rFonts w:cs="Times New Roman"/>
          <w:color w:val="000000" w:themeColor="text1"/>
        </w:rPr>
        <w:t xml:space="preserve">over the past </w:t>
      </w:r>
      <w:r w:rsidR="00487543" w:rsidRPr="00015059">
        <w:rPr>
          <w:rFonts w:cs="Times New Roman"/>
          <w:color w:val="000000" w:themeColor="text1"/>
        </w:rPr>
        <w:t>decade</w:t>
      </w:r>
      <w:r w:rsidRPr="00015059">
        <w:rPr>
          <w:rFonts w:cs="Times New Roman"/>
          <w:color w:val="000000" w:themeColor="text1"/>
        </w:rPr>
        <w:t xml:space="preserve"> have not been analysed </w:t>
      </w:r>
      <w:r w:rsidR="00487543" w:rsidRPr="00015059">
        <w:rPr>
          <w:rFonts w:cs="Times New Roman"/>
          <w:color w:val="000000" w:themeColor="text1"/>
        </w:rPr>
        <w:t xml:space="preserve">carefully for phylogenetic and </w:t>
      </w:r>
      <w:proofErr w:type="spellStart"/>
      <w:r w:rsidR="00487543" w:rsidRPr="00015059">
        <w:rPr>
          <w:rFonts w:cs="Times New Roman"/>
          <w:color w:val="000000" w:themeColor="text1"/>
        </w:rPr>
        <w:t>phylogeographic</w:t>
      </w:r>
      <w:proofErr w:type="spellEnd"/>
      <w:r w:rsidR="00487543" w:rsidRPr="00015059">
        <w:rPr>
          <w:rFonts w:cs="Times New Roman"/>
          <w:color w:val="000000" w:themeColor="text1"/>
        </w:rPr>
        <w:t xml:space="preserve"> information</w:t>
      </w:r>
      <w:r w:rsidRPr="00015059">
        <w:rPr>
          <w:rFonts w:cs="Times New Roman"/>
          <w:color w:val="000000" w:themeColor="text1"/>
        </w:rPr>
        <w:t xml:space="preserve">. This massive amount of data has a lot of </w:t>
      </w:r>
      <w:r w:rsidR="00487543" w:rsidRPr="00015059">
        <w:rPr>
          <w:rFonts w:cs="Times New Roman"/>
          <w:color w:val="000000" w:themeColor="text1"/>
        </w:rPr>
        <w:t xml:space="preserve">biological important </w:t>
      </w:r>
      <w:r w:rsidRPr="00015059">
        <w:rPr>
          <w:rFonts w:cs="Times New Roman"/>
          <w:color w:val="000000" w:themeColor="text1"/>
        </w:rPr>
        <w:t xml:space="preserve">information </w:t>
      </w:r>
      <w:r w:rsidR="00487543" w:rsidRPr="00015059">
        <w:rPr>
          <w:rFonts w:cs="Times New Roman"/>
          <w:color w:val="000000" w:themeColor="text1"/>
        </w:rPr>
        <w:t>yet</w:t>
      </w:r>
      <w:r w:rsidRPr="00015059">
        <w:rPr>
          <w:rFonts w:cs="Times New Roman"/>
          <w:color w:val="000000" w:themeColor="text1"/>
        </w:rPr>
        <w:t xml:space="preserve"> to be </w:t>
      </w:r>
      <w:r w:rsidR="00487543" w:rsidRPr="00015059">
        <w:rPr>
          <w:rFonts w:cs="Times New Roman"/>
          <w:color w:val="000000" w:themeColor="text1"/>
        </w:rPr>
        <w:t>studied</w:t>
      </w:r>
      <w:r w:rsidRPr="00015059">
        <w:rPr>
          <w:rFonts w:cs="Times New Roman"/>
          <w:color w:val="000000" w:themeColor="text1"/>
        </w:rPr>
        <w:t xml:space="preserve"> through bioinformatics reorganization and analysis. More importantly</w:t>
      </w:r>
      <w:r w:rsidR="000634E2" w:rsidRPr="00015059">
        <w:rPr>
          <w:rFonts w:cs="Times New Roman"/>
          <w:color w:val="000000" w:themeColor="text1"/>
        </w:rPr>
        <w:t>,</w:t>
      </w:r>
      <w:r w:rsidRPr="00015059">
        <w:rPr>
          <w:rFonts w:cs="Times New Roman"/>
          <w:color w:val="000000" w:themeColor="text1"/>
        </w:rPr>
        <w:t xml:space="preserve"> phylum </w:t>
      </w:r>
      <w:proofErr w:type="spellStart"/>
      <w:r w:rsidRPr="00015059">
        <w:rPr>
          <w:rFonts w:cs="Times New Roman"/>
          <w:color w:val="000000" w:themeColor="text1"/>
        </w:rPr>
        <w:t>Arthropoda</w:t>
      </w:r>
      <w:proofErr w:type="spellEnd"/>
      <w:r w:rsidRPr="00015059">
        <w:rPr>
          <w:rFonts w:cs="Times New Roman"/>
          <w:color w:val="000000" w:themeColor="text1"/>
        </w:rPr>
        <w:t xml:space="preserve"> is one of the most populous and diverse phyla in the Kingdom Animalia. The lack of a comprehensive and detailed description of the arthropod diversity within the East Africa that may serve as a basis for other research work is an impediment.</w:t>
      </w:r>
    </w:p>
    <w:p w14:paraId="548FDD8B" w14:textId="7A708AEB" w:rsidR="00020BF0" w:rsidRPr="00015059" w:rsidRDefault="00020BF0" w:rsidP="00B822F6">
      <w:pPr>
        <w:spacing w:after="0"/>
        <w:jc w:val="both"/>
        <w:rPr>
          <w:rFonts w:eastAsiaTheme="minorHAnsi" w:cs="Times New Roman"/>
          <w:color w:val="000000" w:themeColor="text1"/>
        </w:rPr>
      </w:pPr>
      <w:r w:rsidRPr="00015059">
        <w:rPr>
          <w:rFonts w:eastAsiaTheme="minorHAnsi" w:cs="Times New Roman"/>
          <w:color w:val="000000" w:themeColor="text1"/>
        </w:rPr>
        <w:t xml:space="preserve">It </w:t>
      </w:r>
      <w:r w:rsidR="00487543" w:rsidRPr="00015059">
        <w:rPr>
          <w:rFonts w:eastAsiaTheme="minorHAnsi" w:cs="Times New Roman"/>
          <w:color w:val="000000" w:themeColor="text1"/>
        </w:rPr>
        <w:t>has been</w:t>
      </w:r>
      <w:r w:rsidRPr="00015059">
        <w:rPr>
          <w:rFonts w:eastAsiaTheme="minorHAnsi" w:cs="Times New Roman"/>
          <w:color w:val="000000" w:themeColor="text1"/>
        </w:rPr>
        <w:t xml:space="preserve"> established that certain vectors like tsetse flies and </w:t>
      </w:r>
      <w:r w:rsidR="000634E2" w:rsidRPr="00015059">
        <w:rPr>
          <w:rFonts w:eastAsiaTheme="minorHAnsi" w:cs="Times New Roman"/>
          <w:i/>
          <w:color w:val="000000" w:themeColor="text1"/>
        </w:rPr>
        <w:t>A</w:t>
      </w:r>
      <w:r w:rsidRPr="00015059">
        <w:rPr>
          <w:rFonts w:eastAsiaTheme="minorHAnsi" w:cs="Times New Roman"/>
          <w:i/>
          <w:color w:val="000000" w:themeColor="text1"/>
        </w:rPr>
        <w:t>nopheles</w:t>
      </w:r>
      <w:r w:rsidRPr="00015059">
        <w:rPr>
          <w:rFonts w:eastAsiaTheme="minorHAnsi" w:cs="Times New Roman"/>
          <w:color w:val="000000" w:themeColor="text1"/>
        </w:rPr>
        <w:t xml:space="preserve"> mosquitoes prefer specific geographical areas. This may be associated with altitude, climate, co-existing organisms (hosts) distribution and other factors. </w:t>
      </w:r>
      <w:r w:rsidR="00487543" w:rsidRPr="00015059">
        <w:rPr>
          <w:rFonts w:eastAsiaTheme="minorHAnsi" w:cs="Times New Roman"/>
          <w:color w:val="000000" w:themeColor="text1"/>
        </w:rPr>
        <w:t>These factors also affect their evolution</w:t>
      </w:r>
      <w:r w:rsidR="00787F35" w:rsidRPr="00015059">
        <w:rPr>
          <w:rFonts w:eastAsiaTheme="minorHAnsi" w:cs="Times New Roman"/>
          <w:color w:val="000000" w:themeColor="text1"/>
        </w:rPr>
        <w:t xml:space="preserve"> and</w:t>
      </w:r>
      <w:r w:rsidRPr="00015059">
        <w:rPr>
          <w:rFonts w:eastAsiaTheme="minorHAnsi" w:cs="Times New Roman"/>
          <w:color w:val="000000" w:themeColor="text1"/>
        </w:rPr>
        <w:t xml:space="preserve"> should be scientifically examined through extensive </w:t>
      </w:r>
      <w:proofErr w:type="spellStart"/>
      <w:r w:rsidRPr="00015059">
        <w:rPr>
          <w:rFonts w:eastAsiaTheme="minorHAnsi" w:cs="Times New Roman"/>
          <w:color w:val="000000" w:themeColor="text1"/>
        </w:rPr>
        <w:t>phylogeographic</w:t>
      </w:r>
      <w:proofErr w:type="spellEnd"/>
      <w:r w:rsidRPr="00015059">
        <w:rPr>
          <w:rFonts w:eastAsiaTheme="minorHAnsi" w:cs="Times New Roman"/>
          <w:color w:val="000000" w:themeColor="text1"/>
        </w:rPr>
        <w:t xml:space="preserve"> distribution analysis of the voucher specimen. This may identify potential </w:t>
      </w:r>
      <w:r w:rsidR="00EA536B" w:rsidRPr="00015059">
        <w:rPr>
          <w:rFonts w:eastAsiaTheme="minorHAnsi" w:cs="Times New Roman"/>
          <w:color w:val="000000" w:themeColor="text1"/>
        </w:rPr>
        <w:t xml:space="preserve">disease </w:t>
      </w:r>
      <w:r w:rsidRPr="00015059">
        <w:rPr>
          <w:rFonts w:eastAsiaTheme="minorHAnsi" w:cs="Times New Roman"/>
          <w:color w:val="000000" w:themeColor="text1"/>
        </w:rPr>
        <w:t>vectors</w:t>
      </w:r>
      <w:r w:rsidR="00EA536B" w:rsidRPr="00015059">
        <w:rPr>
          <w:rFonts w:eastAsiaTheme="minorHAnsi" w:cs="Times New Roman"/>
          <w:color w:val="000000" w:themeColor="text1"/>
        </w:rPr>
        <w:t xml:space="preserve"> and crop pests</w:t>
      </w:r>
      <w:r w:rsidRPr="00015059">
        <w:rPr>
          <w:rFonts w:eastAsiaTheme="minorHAnsi" w:cs="Times New Roman"/>
          <w:color w:val="000000" w:themeColor="text1"/>
        </w:rPr>
        <w:t xml:space="preserve"> that are closely related to known vectors</w:t>
      </w:r>
      <w:r w:rsidR="00EA536B" w:rsidRPr="00015059">
        <w:rPr>
          <w:rFonts w:eastAsiaTheme="minorHAnsi" w:cs="Times New Roman"/>
          <w:color w:val="000000" w:themeColor="text1"/>
        </w:rPr>
        <w:t xml:space="preserve"> and pests.</w:t>
      </w:r>
    </w:p>
    <w:p w14:paraId="2E331070" w14:textId="69BE6754" w:rsidR="00020BF0" w:rsidRPr="00015059" w:rsidRDefault="00AD419A" w:rsidP="004A5398">
      <w:pPr>
        <w:pStyle w:val="Heading2"/>
      </w:pPr>
      <w:bookmarkStart w:id="16" w:name="_Toc528764509"/>
      <w:r w:rsidRPr="00015059">
        <w:t xml:space="preserve">1.3 </w:t>
      </w:r>
      <w:r w:rsidR="00020BF0" w:rsidRPr="00015059">
        <w:t>Justification</w:t>
      </w:r>
      <w:bookmarkEnd w:id="16"/>
    </w:p>
    <w:p w14:paraId="780A6496" w14:textId="711D06DD" w:rsidR="00020BF0" w:rsidRPr="00015059" w:rsidRDefault="00020BF0" w:rsidP="00B822F6">
      <w:pPr>
        <w:spacing w:after="0"/>
        <w:jc w:val="both"/>
        <w:rPr>
          <w:rFonts w:eastAsiaTheme="minorHAnsi" w:cs="Times New Roman"/>
          <w:color w:val="000000" w:themeColor="text1"/>
        </w:rPr>
      </w:pPr>
      <w:r w:rsidRPr="00015059">
        <w:rPr>
          <w:rFonts w:eastAsiaTheme="minorHAnsi" w:cs="Times New Roman"/>
          <w:color w:val="000000" w:themeColor="text1"/>
        </w:rPr>
        <w:t xml:space="preserve">The COI barcoding project spearheaded by CBOL </w:t>
      </w:r>
      <w:r w:rsidR="00286E3A" w:rsidRPr="00015059">
        <w:rPr>
          <w:rFonts w:eastAsiaTheme="minorHAnsi" w:cs="Times New Roman"/>
          <w:color w:val="000000" w:themeColor="text1"/>
        </w:rPr>
        <w:t>since</w:t>
      </w:r>
      <w:r w:rsidRPr="00015059">
        <w:rPr>
          <w:rFonts w:eastAsiaTheme="minorHAnsi" w:cs="Times New Roman"/>
          <w:color w:val="000000" w:themeColor="text1"/>
        </w:rPr>
        <w:t xml:space="preserve"> 2004 has generated a lot of data deposited </w:t>
      </w:r>
      <w:r w:rsidR="00EA536B" w:rsidRPr="00015059">
        <w:rPr>
          <w:rFonts w:eastAsiaTheme="minorHAnsi" w:cs="Times New Roman"/>
          <w:color w:val="000000" w:themeColor="text1"/>
        </w:rPr>
        <w:t xml:space="preserve">into the </w:t>
      </w:r>
      <w:r w:rsidRPr="00015059">
        <w:rPr>
          <w:rFonts w:eastAsiaTheme="minorHAnsi" w:cs="Times New Roman"/>
          <w:color w:val="000000" w:themeColor="text1"/>
        </w:rPr>
        <w:t>BOLD database. A lot of these data have been extensively analysed for particular</w:t>
      </w:r>
      <w:r w:rsidR="00C436F0" w:rsidRPr="00015059">
        <w:rPr>
          <w:rFonts w:eastAsiaTheme="minorHAnsi" w:cs="Times New Roman"/>
          <w:color w:val="000000" w:themeColor="text1"/>
        </w:rPr>
        <w:t xml:space="preserve"> taxa from </w:t>
      </w:r>
      <w:r w:rsidR="00947BD2" w:rsidRPr="00015059">
        <w:rPr>
          <w:rFonts w:eastAsiaTheme="minorHAnsi" w:cs="Times New Roman"/>
          <w:color w:val="000000" w:themeColor="text1"/>
        </w:rPr>
        <w:t>various</w:t>
      </w:r>
      <w:r w:rsidRPr="00015059">
        <w:rPr>
          <w:rFonts w:eastAsiaTheme="minorHAnsi" w:cs="Times New Roman"/>
          <w:color w:val="000000" w:themeColor="text1"/>
        </w:rPr>
        <w:t xml:space="preserve"> regions </w:t>
      </w:r>
      <w:r w:rsidR="00C436F0" w:rsidRPr="00015059">
        <w:rPr>
          <w:rFonts w:eastAsiaTheme="minorHAnsi" w:cs="Times New Roman"/>
          <w:color w:val="000000" w:themeColor="text1"/>
        </w:rPr>
        <w:t>around</w:t>
      </w:r>
      <w:r w:rsidRPr="00015059">
        <w:rPr>
          <w:rFonts w:eastAsiaTheme="minorHAnsi" w:cs="Times New Roman"/>
          <w:color w:val="000000" w:themeColor="text1"/>
        </w:rPr>
        <w:t xml:space="preserve"> the world such as </w:t>
      </w:r>
      <w:r w:rsidR="000E5090" w:rsidRPr="00015059">
        <w:rPr>
          <w:rFonts w:eastAsiaTheme="minorHAnsi" w:cs="Times New Roman"/>
          <w:color w:val="000000" w:themeColor="text1"/>
        </w:rPr>
        <w:t>moths (Lepidoptera)</w:t>
      </w:r>
      <w:r w:rsidR="00EA0A69" w:rsidRPr="00015059">
        <w:rPr>
          <w:rFonts w:eastAsiaTheme="minorHAnsi" w:cs="Times New Roman"/>
          <w:color w:val="000000" w:themeColor="text1"/>
        </w:rPr>
        <w:t xml:space="preserve"> </w:t>
      </w:r>
      <w:bookmarkStart w:id="17" w:name="ZOTERO_BREF_Z4rZgYhcFOlO"/>
      <w:r w:rsidR="00E002FB" w:rsidRPr="00015059">
        <w:rPr>
          <w:rFonts w:eastAsiaTheme="minorHAnsi" w:cs="Times New Roman"/>
          <w:color w:val="000000" w:themeColor="text1"/>
        </w:rPr>
        <w:fldChar w:fldCharType="begin"/>
      </w:r>
      <w:r w:rsidR="001B40ED" w:rsidRPr="00015059">
        <w:rPr>
          <w:rFonts w:eastAsiaTheme="minorHAnsi" w:cs="Times New Roman"/>
          <w:color w:val="000000" w:themeColor="text1"/>
        </w:rPr>
        <w:instrText xml:space="preserve"> ADDIN ZOTERO_ITEM CSL_CITATION {"citationID":"TSc7UjlV","properties":{"formattedCitation":"(Brehm et al., 2016; Hajibabaei, Janzen, Burns, Hallwachs, &amp; Hebert, 2006; Hebert, Cywinska, et al., 2003; Hebert, Ratnasingham, &amp; Waard, 2003; S. Miller et al., 2015; S. Miller, Martins, Rosati, &amp; Hebert, 2014)","plainCitation":"(Brehm et al., 2016; Hajibabaei, Janzen, Burns, Hallwachs, &amp; Hebert, 2006; Hebert, Cywinska, et al., 2003; Hebert, Ratnasingham, &amp; Waard, 2003; S. Miller et al., 2015; S. Miller, Martins, Rosati, &amp; Hebert, 2014)","noteIndex":0},"citationItems":[{"id":24,"uris":["http://zotero.org/users/1401269/items/B2ZJRJ4P"],"uri":["http://zotero.org/users/1401269/items/B2ZJRJ4P"],"itemData":{"id":24,"type":"article-journal","title":"Turning Up the Heat on a Hotspot: DNA Barcodes Reveal 80% More Species of Geometrid Moths along an Andean Elevational Gradient","container-title":"PLoS ONE","volume":"11","issue":"3","source":"PubMed Central","abstract":"We sampled 14,603 geometrid moths along a forested elevational gradient from 1020–3021 m in the southern Ecuadorian Andes, and then employed DNA barcoding to refine decisions on species boundaries initially made by morphology. We compared the results with those from an earlier study on the same but slightly shorter gradient that relied solely on morphological criteria to discriminate species. The present analysis revealed 1857 putative species, an 80% increase in species richness from the earlier study that detected only 1010 species. Measures of species richness and diversity that are less dependent on sample size were more than twice as high as in the earlier study, even when analysis was restricted to an identical elevational range. The estimated total number of geometrid species (new dataset) in the sampled area is 2350. Species richness at single sites was 32–43% higher, and the beta diversity component rose by 43–51%. These impacts of DNA barcoding on measures of richness reflect its capacity to reveal cryptic species that were overlooked in the first study. The overall results confirmed unique diversity patterns reported in the first investigation. Species diversity was uniformly high along the gradient, declining only slightly above 2800 m. Species turnover also showed little variation along the gradient, reinforcing the lack of evidence for discrete faunal zones. By confirming these major biodiversity patterns, the present study establishes that incomplete species delineation does not necessarily conceal trends of biodiversity along ecological gradients, but it impedes determination of the true magnitude of diversity and species turnover.","URL":"https://www.ncbi.nlm.nih.gov/pmc/articles/PMC4784734/","DOI":"10.1371/journal.pone.0150327","ISSN":"1932-6203","note":"PMID: 26959368\nPMCID: PMC4784734","shortTitle":"Turning Up the Heat on a Hotspot","journalAbbreviation":"PLoS One","author":[{"family":"Brehm","given":"Gunnar"},{"family":"Hebert","given":"Paul D. N."},{"family":"Colwell","given":"Robert K."},{"family":"Adams","given":"Marc-Oliver"},{"family":"Bodner","given":"Florian"},{"family":"Friedemann","given":"Katrin"},{"family":"Möckel","given":"Lars"},{"family":"Fiedler","given":"Konrad"}],"issued":{"date-parts":[["2016",3,9]]},"accessed":{"date-parts":[["2018",4,17]]}}},{"id":38,"uris":["http://zotero.org/users/1401269/items/LUST4KDP"],"uri":["http://zotero.org/users/1401269/items/LUST4KDP"],"itemData":{"id":38,"type":"article-journal","title":"DNA barcodes distinguish species of tropical Lepidoptera","container-title":"Proceedings of the National Academy of Sciences of the United States of America","page":"968-971","volume":"103","issue":"4","source":"PubMed Central","abstract":"Although central to much biological research, the identification of species is often difficult. The use of DNA barcodes, short DNA sequences from a standardized region of the genome, has recently been proposed as a tool to facilitate species identification and discovery. However, the effectiveness of DNA barcoding for identifying specimens in species-rich tropical biotas is unknown. Here we show that cytochrome c oxidase I DNA barcodes effectively discriminate among species in three Lepidoptera families from Area de Conservación Guanacaste in northwestern Costa Rica. We found that 97.9% of the 521 species recognized by prior taxonomic work possess distinctive cytochrome c oxidase I barcodes and that the few instances of interspecific sequence overlap involve very similar species. We also found two or more barcode clusters within each of 13 supposedly single species. Covariation between these clusters and morphological and/or ecological traits indicates overlooked species complexes. If these results are general, DNA barcoding will significantly aid species identification and discovery in tropical settings.","DOI":"10.1073/pnas.0510466103","ISSN":"0027-8424","note":"PMID: 16418261\nPMCID: PMC1327734","journalAbbreviation":"Proc Natl Acad Sci U S A","author":[{"family":"Hajibabaei","given":"Mehrdad"},{"family":"Janzen","given":"Daniel H."},{"family":"Burns","given":"John M."},{"family":"Hallwachs","given":"Winnie"},{"family":"Hebert","given":"Paul D. N."}],"issued":{"date-parts":[["2006",1,24]]}}},{"id":80,"uris":["http://zotero.org/users/1401269/items/6MANIHSK"],"uri":["http://zotero.org/users/1401269/items/6MANIHSK"],"itemData":{"id":80,"type":"article-journal","title":"Biological identifications through DNA barcodes.","container-title":"Proceedings of the Royal Society B: Biological Sciences","page":"313-321","volume":"270","issue":"1512","source":"PubMed Central","abstract":"Although much biological research depends upon species diagnoses, taxonomic expertise is collapsing. We are convinced that the sole prospect for a sustainable identification capability lies in the construction of systems that employ DNA sequences as taxon 'barcodes'. We establish that the mitochondrial gene cytochrome c oxidase I (COI) can serve as the core of a global bioidentification system for animals. First, we demonstrate that COI profiles, derived from the low-density sampling of higher taxonomic categories, ordinarily assign newly analysed taxa to the appropriate phylum or order. Second, we demonstrate that species-level assignments can be obtained by creating comprehensive COI profiles. A model COI profile, based upon the analysis of a single individual from each of 200 closely allied species of lepidopterans, was 100% successful in correctly identifying subsequent specimens. When fully developed, a COI identification system will provide a reliable, cost-effective and accessible solution to the current problem of species identification. Its assembly will also generate important new insights into the diversification of life and the rules of molecular evolution.","DOI":"10.1098/rspb.2002.2218","ISSN":"0962-8452","note":"PMID: 12614582\nPMCID: PMC1691236","journalAbbreviation":"Proc Biol Sci","author":[{"family":"Hebert","given":"Paul D N"},{"family":"Cywinska","given":"Alina"},{"family":"Ball","given":"Shelley L"},{"family":"deWaard","given":"Jeremy R"}],"issued":{"date-parts":[["2003",2,7]]}}},{"id":82,"uris":["http://zotero.org/users/1401269/items/UVS33C2P"],"uri":["http://zotero.org/users/1401269/items/UVS33C2P"],"itemData":{"id":82,"type":"article-journal","title":"Barcoding animal life: cytochrome c oxidase subunit 1 divergences among closely related species","container-title":"Proceedings of the Royal Society of London B: Biological Sciences","page":"S96-S99","volume":"270","issue":"Suppl 1","source":"rspb.royalsocietypublishing.org","abstract":"With millions of species and their life-stage transformations, the animal kingdom provides a challenging target for taxonomy. Recent work has suggested that a DNA-based identification system, founded on the mitochondrial gene, cytochrome c oxidase subunit 1 (COI), can aid the resolution of this diversity. While past work has validated the ability of COI sequences to diagnose species in certain taxonomic groups, the present study extends these analyses across the animal kingdom. The results indicate that sequence divergences at COI regularly enable the discrimination of closely allied species in all animal phyla except the Cnidaria. This success in species diagnosis reflects both the high rates of sequence change at COI in most animal groups and constraints on intraspecific mitochondrial DNA divergence arising, at least in part, through selective sweeps mediated via interactions with the nuclear genome.","DOI":"10.1098/rsbl.2003.0025","ISSN":"0962-8452, 1471-2954","note":"PMID: 12952648","shortTitle":"Barcoding animal life","language":"en","author":[{"family":"Hebert","given":"Paul D. N."},{"family":"Ratnasingham","given":"Sujeevan"},{"family":"Waard","given":"Jeremy R.","dropping-particle":"de"}],"issued":{"date-parts":[["2003",8,7]]}}},{"id":48,"uris":["http://zotero.org/users/1401269/items/X5B7XIMA"],"uri":["http://zotero.org/users/1401269/items/X5B7XIMA"],"itemData":{"id":48,"type":"book","title":"DNA Barcodes of Lepidoptera Reared from Yawan, Papua New Guinea","volume":"117","number-of-pages":"247","note":"DOI: 10.4289/0013-8797.117.2.247","author":[{"family":"Miller","given":"Scott"},{"family":"E Rosati","given":"Margaret"},{"family":"Gewa","given":"Bradley"},{"family":"Novotny","given":"Vojtech"},{"family":"D Weiblen","given":"George"},{"family":"Hebert","given":"Paul"}],"issued":{"date-parts":[["2015",4,1]]}}},{"id":52,"uris":["http://zotero.org/users/1401269/items/V4CQKMSU"],"uri":["http://zotero.org/users/1401269/items/V4CQKMSU"],"itemData":{"id":52,"type":"book","title":"DNA Barcodes of Moths (Lepidoptera) from Lake Turkana, Kenya","volume":"116","number-of-pages":"133","note":"DOI: 10.4289/0013-8797.116.1.133","author":[{"family":"Miller","given":"Scott"},{"family":"Martins","given":"Dino"},{"family":"Rosati","given":"Margaret"},{"family":"Hebert","given":"Paul"}],"issued":{"date-parts":[["2014",1,30]]}}}],"schema":"https://github.com/citation-style-language/schema/raw/master/csl-citation.json"} </w:instrText>
      </w:r>
      <w:r w:rsidR="00E002FB" w:rsidRPr="00015059">
        <w:rPr>
          <w:rFonts w:eastAsiaTheme="minorHAnsi" w:cs="Times New Roman"/>
          <w:color w:val="000000" w:themeColor="text1"/>
        </w:rPr>
        <w:fldChar w:fldCharType="separate"/>
      </w:r>
      <w:r w:rsidR="001B40ED" w:rsidRPr="00015059">
        <w:rPr>
          <w:rFonts w:cs="Times New Roman"/>
          <w:color w:val="000000" w:themeColor="text1"/>
        </w:rPr>
        <w:t>(Brehm et al., 2016; Hajibabaei, Janzen, Burns, Hallwachs, &amp; Hebert, 2006; Hebert, Cywinska, et al., 2003; Hebert, Ratnasingham, &amp; Waard, 2003; S. Miller et al., 2015; S. Miller, Martins, Rosati, &amp; Hebert, 2014)</w:t>
      </w:r>
      <w:r w:rsidR="00E002FB" w:rsidRPr="00015059">
        <w:rPr>
          <w:rFonts w:eastAsiaTheme="minorHAnsi" w:cs="Times New Roman"/>
          <w:color w:val="000000" w:themeColor="text1"/>
        </w:rPr>
        <w:fldChar w:fldCharType="end"/>
      </w:r>
      <w:bookmarkEnd w:id="17"/>
      <w:r w:rsidR="00C436F0" w:rsidRPr="00015059">
        <w:rPr>
          <w:rFonts w:eastAsiaTheme="minorHAnsi" w:cs="Times New Roman"/>
          <w:color w:val="000000" w:themeColor="text1"/>
        </w:rPr>
        <w:t>.</w:t>
      </w:r>
      <w:r w:rsidR="000E5090" w:rsidRPr="00015059">
        <w:rPr>
          <w:rFonts w:eastAsiaTheme="minorHAnsi" w:cs="Times New Roman"/>
          <w:color w:val="000000" w:themeColor="text1"/>
        </w:rPr>
        <w:t xml:space="preserve"> </w:t>
      </w:r>
      <w:r w:rsidR="00286E3A" w:rsidRPr="00015059">
        <w:rPr>
          <w:rFonts w:cs="Times New Roman"/>
          <w:color w:val="000000" w:themeColor="text1"/>
          <w:shd w:val="clear" w:color="auto" w:fill="FFFFFF"/>
        </w:rPr>
        <w:fldChar w:fldCharType="begin"/>
      </w:r>
      <w:r w:rsidR="001B40ED" w:rsidRPr="00015059">
        <w:rPr>
          <w:rFonts w:cs="Times New Roman"/>
          <w:color w:val="000000" w:themeColor="text1"/>
          <w:shd w:val="clear" w:color="auto" w:fill="FFFFFF"/>
        </w:rPr>
        <w:instrText xml:space="preserve"> ADDIN ZOTERO_ITEM CSL_CITATION {"citationID":"X9gIjHrQ","properties":{"formattedCitation":"(S. E. Miller, Hausmann, Hallwachs, &amp; Janzen, 2016)","plainCitation":"(S. E. Miller, Hausmann, Hallwachs, &amp; Janzen, 2016)","noteIndex":0},"citationItems":[{"id":23,"uris":["http://zotero.org/users/1401269/items/7W5H9QQS"],"uri":["http://zotero.org/users/1401269/items/7W5H9QQS"],"itemData":{"id":23,"type":"article-journal","title":"Advancing taxonomy and bioinventories with DNA barcodes","container-title":"Philosophical Transactions of the Royal Society B: Biological Sciences","volume":"371","issue":"1702","source":"PubMed Central","abstract":"We use three examples—field and ecology-based inventories in Costa Rica and Papua New Guinea and a museum and taxonomic-based inventory of the moth family Geometridae—to demonstrate the use of DNA barcoding (a short sequence of the mitochondrial COI gene) in biodiversity inventories, from facilitating workflows of identification of freshly collected specimens from the field, to describing the overall diversity of megadiverse taxa from museum collections, and most importantly linking the fresh specimens, the general museum collections and historic type specimens. The process also flushes out unexpected sibling species hiding under long-applied scientific names, thereby clarifying and parsing previously mixed collateral data. The Barcode of Life Database has matured to an essential interactive platform for the multi-authored and multi-process collaboration. The BIN system of creating and tracking DNA sequence-based clusters as proxies for species has become a powerful way around some parts of the ‘taxonomic impediment’, especially in entomology, by providing fast but testable and tractable species hypotheses, tools for visualizing the distribution of those in time and space and an interim naming system for communication., This article is part of the themed issue ‘From DNA barcodes to biomes’.","URL":"https://www.ncbi.nlm.nih.gov/pmc/articles/PMC4971191/","DOI":"10.1098/rstb.2015.0339","ISSN":"0962-8436","note":"PMID: 27481791\nPMCID: PMC4971191","journalAbbreviation":"Philos Trans R Soc Lond B Biol Sci","author":[{"family":"Miller","given":"Scott E."},{"family":"Hausmann","given":"Axel"},{"family":"Hallwachs","given":"Winnie"},{"family":"Janzen","given":"Daniel H."}],"issued":{"date-parts":[["2016",9,5]]},"accessed":{"date-parts":[["2018",4,17]]}}}],"schema":"https://github.com/citation-style-language/schema/raw/master/csl-citation.json"} </w:instrText>
      </w:r>
      <w:r w:rsidR="00286E3A" w:rsidRPr="00015059">
        <w:rPr>
          <w:rFonts w:cs="Times New Roman"/>
          <w:color w:val="000000" w:themeColor="text1"/>
          <w:shd w:val="clear" w:color="auto" w:fill="FFFFFF"/>
        </w:rPr>
        <w:fldChar w:fldCharType="separate"/>
      </w:r>
      <w:r w:rsidR="001B40ED" w:rsidRPr="00015059">
        <w:rPr>
          <w:rFonts w:cs="Times New Roman"/>
          <w:color w:val="000000" w:themeColor="text1"/>
        </w:rPr>
        <w:t>(S. E. Miller, Hausmann, Hallwachs, &amp; Janzen, 2016)</w:t>
      </w:r>
      <w:r w:rsidR="00286E3A" w:rsidRPr="00015059">
        <w:rPr>
          <w:rFonts w:cs="Times New Roman"/>
          <w:color w:val="000000" w:themeColor="text1"/>
          <w:shd w:val="clear" w:color="auto" w:fill="FFFFFF"/>
        </w:rPr>
        <w:fldChar w:fldCharType="end"/>
      </w:r>
      <w:r w:rsidR="00286E3A" w:rsidRPr="00015059">
        <w:rPr>
          <w:rFonts w:cs="Times New Roman"/>
          <w:color w:val="000000" w:themeColor="text1"/>
          <w:shd w:val="clear" w:color="auto" w:fill="FFFFFF"/>
        </w:rPr>
        <w:t xml:space="preserve"> </w:t>
      </w:r>
      <w:r w:rsidR="0011189B" w:rsidRPr="00015059">
        <w:rPr>
          <w:rFonts w:cs="Times New Roman"/>
          <w:color w:val="000000" w:themeColor="text1"/>
          <w:shd w:val="clear" w:color="auto" w:fill="FFFFFF"/>
        </w:rPr>
        <w:t xml:space="preserve">by analysing inventories of  </w:t>
      </w:r>
      <w:proofErr w:type="spellStart"/>
      <w:r w:rsidR="0011189B" w:rsidRPr="00015059">
        <w:rPr>
          <w:rFonts w:cs="Times New Roman"/>
          <w:color w:val="000000" w:themeColor="text1"/>
          <w:shd w:val="clear" w:color="auto" w:fill="FFFFFF"/>
        </w:rPr>
        <w:t>Geometridae</w:t>
      </w:r>
      <w:proofErr w:type="spellEnd"/>
      <w:r w:rsidR="0011189B" w:rsidRPr="00015059">
        <w:rPr>
          <w:rFonts w:cs="Times New Roman"/>
          <w:color w:val="000000" w:themeColor="text1"/>
          <w:shd w:val="clear" w:color="auto" w:fill="FFFFFF"/>
        </w:rPr>
        <w:t xml:space="preserve"> family (moths) described diversity of this megadiverse taxa and in the process parsing cryptic species.</w:t>
      </w:r>
      <w:r w:rsidR="00224421" w:rsidRPr="00015059">
        <w:rPr>
          <w:rFonts w:cs="Times New Roman"/>
          <w:color w:val="000000" w:themeColor="text1"/>
          <w:shd w:val="clear" w:color="auto" w:fill="FFFFFF"/>
        </w:rPr>
        <w:t xml:space="preserve"> </w:t>
      </w:r>
      <w:proofErr w:type="spellStart"/>
      <w:r w:rsidR="00224421" w:rsidRPr="00015059">
        <w:rPr>
          <w:rFonts w:cs="Times New Roman"/>
          <w:color w:val="000000" w:themeColor="text1"/>
          <w:shd w:val="clear" w:color="auto" w:fill="FFFFFF"/>
        </w:rPr>
        <w:t>P</w:t>
      </w:r>
      <w:r w:rsidR="00224421" w:rsidRPr="00015059">
        <w:rPr>
          <w:rFonts w:cs="Times New Roman"/>
          <w:color w:val="000000" w:themeColor="text1"/>
          <w:szCs w:val="24"/>
          <w:shd w:val="clear" w:color="auto" w:fill="FFFFFF"/>
        </w:rPr>
        <w:t>hylogeographic</w:t>
      </w:r>
      <w:proofErr w:type="spellEnd"/>
      <w:r w:rsidR="00224421" w:rsidRPr="00015059">
        <w:rPr>
          <w:rFonts w:cs="Times New Roman"/>
          <w:color w:val="000000" w:themeColor="text1"/>
          <w:szCs w:val="24"/>
          <w:shd w:val="clear" w:color="auto" w:fill="FFFFFF"/>
        </w:rPr>
        <w:t xml:space="preserve"> analysis of African Maize stalk borer (</w:t>
      </w:r>
      <w:proofErr w:type="spellStart"/>
      <w:r w:rsidR="00224421" w:rsidRPr="00015059">
        <w:rPr>
          <w:rFonts w:cs="Times New Roman"/>
          <w:i/>
          <w:color w:val="000000" w:themeColor="text1"/>
          <w:szCs w:val="24"/>
          <w:shd w:val="clear" w:color="auto" w:fill="FFFFFF"/>
        </w:rPr>
        <w:t>Busseola</w:t>
      </w:r>
      <w:proofErr w:type="spellEnd"/>
      <w:r w:rsidR="00224421" w:rsidRPr="00015059">
        <w:rPr>
          <w:rFonts w:cs="Times New Roman"/>
          <w:i/>
          <w:color w:val="000000" w:themeColor="text1"/>
          <w:szCs w:val="24"/>
          <w:shd w:val="clear" w:color="auto" w:fill="FFFFFF"/>
        </w:rPr>
        <w:t xml:space="preserve"> </w:t>
      </w:r>
      <w:proofErr w:type="spellStart"/>
      <w:r w:rsidR="00224421" w:rsidRPr="00015059">
        <w:rPr>
          <w:rFonts w:cs="Times New Roman"/>
          <w:i/>
          <w:color w:val="000000" w:themeColor="text1"/>
          <w:szCs w:val="24"/>
          <w:shd w:val="clear" w:color="auto" w:fill="FFFFFF"/>
        </w:rPr>
        <w:t>fusca</w:t>
      </w:r>
      <w:proofErr w:type="spellEnd"/>
      <w:r w:rsidR="00224421" w:rsidRPr="00015059">
        <w:rPr>
          <w:rFonts w:cs="Times New Roman"/>
          <w:color w:val="000000" w:themeColor="text1"/>
          <w:szCs w:val="24"/>
          <w:shd w:val="clear" w:color="auto" w:fill="FFFFFF"/>
        </w:rPr>
        <w:t xml:space="preserve">) species from West, Central and East Africa based on mitochondrial cytochrome b resolved that domestication of sorghum and introduction of maize in the regions had no significant impact on their evolution and </w:t>
      </w:r>
      <w:r w:rsidR="005D0DCE" w:rsidRPr="00015059">
        <w:rPr>
          <w:rFonts w:cs="Times New Roman"/>
          <w:color w:val="000000" w:themeColor="text1"/>
          <w:szCs w:val="24"/>
          <w:shd w:val="clear" w:color="auto" w:fill="FFFFFF"/>
        </w:rPr>
        <w:t>geographical</w:t>
      </w:r>
      <w:r w:rsidR="00224421" w:rsidRPr="00015059">
        <w:rPr>
          <w:rFonts w:cs="Times New Roman"/>
          <w:color w:val="000000" w:themeColor="text1"/>
          <w:szCs w:val="24"/>
          <w:shd w:val="clear" w:color="auto" w:fill="FFFFFF"/>
        </w:rPr>
        <w:t xml:space="preserve"> distribution</w:t>
      </w:r>
      <w:r w:rsidR="00EA0A69" w:rsidRPr="00015059">
        <w:rPr>
          <w:rFonts w:cs="Times New Roman"/>
          <w:color w:val="000000" w:themeColor="text1"/>
          <w:szCs w:val="24"/>
          <w:shd w:val="clear" w:color="auto" w:fill="FFFFFF"/>
        </w:rPr>
        <w:t xml:space="preserve"> </w:t>
      </w:r>
      <w:bookmarkStart w:id="18" w:name="ZOTERO_BREF_UJKmBKXjmHh2"/>
      <w:r w:rsidR="00286F38" w:rsidRPr="00015059">
        <w:rPr>
          <w:rFonts w:cs="Times New Roman"/>
          <w:color w:val="000000" w:themeColor="text1"/>
          <w:szCs w:val="24"/>
          <w:shd w:val="clear" w:color="auto" w:fill="FFFFFF"/>
        </w:rPr>
        <w:fldChar w:fldCharType="begin"/>
      </w:r>
      <w:r w:rsidR="00F45322" w:rsidRPr="00015059">
        <w:rPr>
          <w:rFonts w:cs="Times New Roman"/>
          <w:color w:val="000000" w:themeColor="text1"/>
          <w:szCs w:val="24"/>
          <w:shd w:val="clear" w:color="auto" w:fill="FFFFFF"/>
        </w:rPr>
        <w:instrText xml:space="preserve"> ADDIN ZOTERO_ITEM CSL_CITATION {"citationID":"cByLeCkP","properties":{"formattedCitation":"(Sezonlin et al., 2006)","plainCitation":"(Sezonlin et al., 2006)","noteIndex":0},"citationItems":[{"id":3,"uris":["http://zotero.org/users/1401269/items/NCEMVAGB"],"uri":["http://zotero.org/users/1401269/items/NCEMVAGB"],"itemData":{"id":3,"type":"article-journal","title":"Phylogeography and population genetics of the maize stalk borer Busseola fusca (Lepidoptera, Noctuidae) in sub-Saharan Africa","page":"407-420","volume":"15","abstract":"The population genetics and phylogeography of African phytophagous insects have received little attention. Some, such as the maize stalk borer Busseola fusca, display significant geographic differences in ecological preferences that may be congruent with patterns of molecular variation. To test this, we collected 307 individuals of this species from maize and cultivated sorghum at 52 localities in West, Central and East Africa during the growing season. For all collected individuals, we sequenced a fragment of the mitochondrial cytochrome b. We tested hypotheses concerning the history and demographic structure of this species. Phylogenetic analyses and nested clade phylogeographic analyses (NCPA) separated the populations into three mitochondrial clades, one from West Africa, and two--Kenya I and Kenya II--from East and Central Africa. The similar nucleotide divergence between clades and nucleotide diversity within clades suggest that they became isolated at about the same time in three different refuges in sub-Saharan Africa and have similar demographic histories. The results of mismatch distribution analyses were consistent with the demographic expansion of these clades. Analysis of molecular variance (amova) indicated a high level of geographic differentiation at different hierarchical levels. NCPA suggested that the observed distribution of haplotypes at several hierarchical levels within the three major clades is best accounted for by restricted gene flow with isolation by distance. The domestication of sorghum and the introduction of maize in Africa had no visible effect on the geographic patterns observed in the B. fusca mitochondrial genome.","DOI":"DOI:10.1111/j.1365-294X.2005.02761.x","note":"DOI: 10.1111/j.1365-294X.2005.02761.x","language":"en","author":[{"family":"Sezonlin","given":"Michel"},{"family":"Dupas","given":"Stéphane"},{"family":"Le Ru","given":"Bruno"},{"family":"Le Gall","given":"Philippe"},{"family":"Moyal","given":"Pascal"},{"family":"Calatayud","given":"P-A"},{"family":"Giffard","given":"I"},{"family":"Faure","given":"Nathalie"},{"family":"Silvain","given":"J-F"}],"issued":{"date-parts":[["2006",3,1]]}}}],"schema":"https://github.com/citation-style-language/schema/raw/master/csl-citation.json"} </w:instrText>
      </w:r>
      <w:r w:rsidR="00286F38" w:rsidRPr="00015059">
        <w:rPr>
          <w:rFonts w:cs="Times New Roman"/>
          <w:color w:val="000000" w:themeColor="text1"/>
          <w:szCs w:val="24"/>
          <w:shd w:val="clear" w:color="auto" w:fill="FFFFFF"/>
        </w:rPr>
        <w:fldChar w:fldCharType="separate"/>
      </w:r>
      <w:r w:rsidR="002B138E" w:rsidRPr="00015059">
        <w:rPr>
          <w:rFonts w:cs="Times New Roman"/>
          <w:color w:val="000000" w:themeColor="text1"/>
        </w:rPr>
        <w:t>(Sezonlin et al., 2006)</w:t>
      </w:r>
      <w:r w:rsidR="00286F38" w:rsidRPr="00015059">
        <w:rPr>
          <w:rFonts w:cs="Times New Roman"/>
          <w:color w:val="000000" w:themeColor="text1"/>
          <w:szCs w:val="24"/>
          <w:shd w:val="clear" w:color="auto" w:fill="FFFFFF"/>
        </w:rPr>
        <w:fldChar w:fldCharType="end"/>
      </w:r>
      <w:bookmarkEnd w:id="18"/>
      <w:r w:rsidR="00224421" w:rsidRPr="00015059">
        <w:rPr>
          <w:rFonts w:cs="Times New Roman"/>
          <w:color w:val="000000" w:themeColor="text1"/>
          <w:szCs w:val="24"/>
          <w:shd w:val="clear" w:color="auto" w:fill="FFFFFF"/>
        </w:rPr>
        <w:t xml:space="preserve">. </w:t>
      </w:r>
      <w:r w:rsidRPr="00015059">
        <w:rPr>
          <w:rFonts w:eastAsiaTheme="minorHAnsi" w:cs="Times New Roman"/>
          <w:color w:val="000000" w:themeColor="text1"/>
        </w:rPr>
        <w:t>These few examples serve to emphasis</w:t>
      </w:r>
      <w:r w:rsidR="000634E2" w:rsidRPr="00015059">
        <w:rPr>
          <w:rFonts w:eastAsiaTheme="minorHAnsi" w:cs="Times New Roman"/>
          <w:color w:val="000000" w:themeColor="text1"/>
        </w:rPr>
        <w:t>e</w:t>
      </w:r>
      <w:r w:rsidRPr="00015059">
        <w:rPr>
          <w:rFonts w:eastAsiaTheme="minorHAnsi" w:cs="Times New Roman"/>
          <w:color w:val="000000" w:themeColor="text1"/>
        </w:rPr>
        <w:t xml:space="preserve"> the massive amount of information that can be derived from this simple phylogenetic and </w:t>
      </w:r>
      <w:proofErr w:type="spellStart"/>
      <w:r w:rsidRPr="00015059">
        <w:rPr>
          <w:rFonts w:eastAsiaTheme="minorHAnsi" w:cs="Times New Roman"/>
          <w:color w:val="000000" w:themeColor="text1"/>
        </w:rPr>
        <w:t>phylogeographic</w:t>
      </w:r>
      <w:proofErr w:type="spellEnd"/>
      <w:r w:rsidRPr="00015059">
        <w:rPr>
          <w:rFonts w:eastAsiaTheme="minorHAnsi" w:cs="Times New Roman"/>
          <w:color w:val="000000" w:themeColor="text1"/>
        </w:rPr>
        <w:t xml:space="preserve"> analysis of phylum </w:t>
      </w:r>
      <w:proofErr w:type="spellStart"/>
      <w:r w:rsidR="005D0DCE" w:rsidRPr="00015059">
        <w:rPr>
          <w:rFonts w:eastAsiaTheme="minorHAnsi" w:cs="Times New Roman"/>
          <w:color w:val="000000" w:themeColor="text1"/>
        </w:rPr>
        <w:t>Arthropoda</w:t>
      </w:r>
      <w:proofErr w:type="spellEnd"/>
      <w:r w:rsidRPr="00015059">
        <w:rPr>
          <w:rFonts w:eastAsiaTheme="minorHAnsi" w:cs="Times New Roman"/>
          <w:color w:val="000000" w:themeColor="text1"/>
        </w:rPr>
        <w:t xml:space="preserve"> COI barcodes.</w:t>
      </w:r>
      <w:r w:rsidR="00EA536B" w:rsidRPr="00015059">
        <w:rPr>
          <w:rFonts w:eastAsiaTheme="minorHAnsi" w:cs="Times New Roman"/>
          <w:color w:val="000000" w:themeColor="text1"/>
        </w:rPr>
        <w:t xml:space="preserve"> This study seeks to improve </w:t>
      </w:r>
      <w:proofErr w:type="spellStart"/>
      <w:r w:rsidR="00EA536B" w:rsidRPr="00015059">
        <w:rPr>
          <w:rFonts w:eastAsiaTheme="minorHAnsi" w:cs="Times New Roman"/>
          <w:color w:val="000000" w:themeColor="text1"/>
        </w:rPr>
        <w:t>phylogeographic</w:t>
      </w:r>
      <w:proofErr w:type="spellEnd"/>
      <w:r w:rsidR="00EA536B" w:rsidRPr="00015059">
        <w:rPr>
          <w:rFonts w:eastAsiaTheme="minorHAnsi" w:cs="Times New Roman"/>
          <w:color w:val="000000" w:themeColor="text1"/>
        </w:rPr>
        <w:t xml:space="preserve"> descriptions of arthropod diversity in East Africa</w:t>
      </w:r>
      <w:r w:rsidR="003A5D38" w:rsidRPr="00015059">
        <w:rPr>
          <w:rFonts w:eastAsiaTheme="minorHAnsi" w:cs="Times New Roman"/>
          <w:color w:val="000000" w:themeColor="text1"/>
        </w:rPr>
        <w:t>,</w:t>
      </w:r>
      <w:r w:rsidR="00EA536B" w:rsidRPr="00015059">
        <w:rPr>
          <w:rFonts w:eastAsiaTheme="minorHAnsi" w:cs="Times New Roman"/>
          <w:color w:val="000000" w:themeColor="text1"/>
        </w:rPr>
        <w:t xml:space="preserve"> to identify the diversity of species that may not yet be r</w:t>
      </w:r>
      <w:r w:rsidR="00F445C7" w:rsidRPr="00015059">
        <w:rPr>
          <w:rFonts w:eastAsiaTheme="minorHAnsi" w:cs="Times New Roman"/>
          <w:color w:val="000000" w:themeColor="text1"/>
        </w:rPr>
        <w:t>e</w:t>
      </w:r>
      <w:r w:rsidR="00EA536B" w:rsidRPr="00015059">
        <w:rPr>
          <w:rFonts w:eastAsiaTheme="minorHAnsi" w:cs="Times New Roman"/>
          <w:color w:val="000000" w:themeColor="text1"/>
        </w:rPr>
        <w:t xml:space="preserve">cognized as potential crop pests or vectors of human and animal </w:t>
      </w:r>
      <w:r w:rsidR="00EA536B" w:rsidRPr="00015059">
        <w:rPr>
          <w:rFonts w:eastAsiaTheme="minorHAnsi" w:cs="Times New Roman"/>
          <w:color w:val="000000" w:themeColor="text1"/>
        </w:rPr>
        <w:lastRenderedPageBreak/>
        <w:t>diseases. This information will allow for better assessments of emerging threat to human, animal and crop health.</w:t>
      </w:r>
    </w:p>
    <w:p w14:paraId="41C1CEC5" w14:textId="4AD5DE2F" w:rsidR="00020BF0" w:rsidRPr="00015059" w:rsidRDefault="00AD419A" w:rsidP="004A5398">
      <w:pPr>
        <w:pStyle w:val="Heading2"/>
      </w:pPr>
      <w:bookmarkStart w:id="19" w:name="_Toc528764510"/>
      <w:r w:rsidRPr="00015059">
        <w:t xml:space="preserve">1.4 </w:t>
      </w:r>
      <w:r w:rsidR="00020BF0" w:rsidRPr="00015059">
        <w:t>Research Questions</w:t>
      </w:r>
      <w:bookmarkEnd w:id="19"/>
    </w:p>
    <w:p w14:paraId="43263435" w14:textId="76AB35B6" w:rsidR="00020BF0" w:rsidRPr="00015059" w:rsidRDefault="00020BF0" w:rsidP="00B822F6">
      <w:pPr>
        <w:pStyle w:val="ListParagraph"/>
        <w:numPr>
          <w:ilvl w:val="0"/>
          <w:numId w:val="2"/>
        </w:numPr>
        <w:spacing w:after="0"/>
        <w:jc w:val="both"/>
        <w:rPr>
          <w:rFonts w:cs="Times New Roman"/>
          <w:color w:val="000000" w:themeColor="text1"/>
        </w:rPr>
      </w:pPr>
      <w:r w:rsidRPr="00015059">
        <w:rPr>
          <w:rFonts w:cs="Times New Roman"/>
          <w:color w:val="000000" w:themeColor="text1"/>
        </w:rPr>
        <w:t xml:space="preserve">What is the phylogenetic diversity of phylum </w:t>
      </w:r>
      <w:proofErr w:type="spellStart"/>
      <w:r w:rsidR="005D0DCE" w:rsidRPr="00015059">
        <w:rPr>
          <w:rFonts w:cs="Times New Roman"/>
          <w:color w:val="000000" w:themeColor="text1"/>
        </w:rPr>
        <w:t>Arthropoda</w:t>
      </w:r>
      <w:proofErr w:type="spellEnd"/>
      <w:r w:rsidRPr="00015059">
        <w:rPr>
          <w:rFonts w:cs="Times New Roman"/>
          <w:color w:val="000000" w:themeColor="text1"/>
        </w:rPr>
        <w:t xml:space="preserve"> within the East Africa region based on COI barcode sequences available in BOLD database as compared to arthropod </w:t>
      </w:r>
      <w:r w:rsidR="006723D3" w:rsidRPr="00015059">
        <w:rPr>
          <w:rFonts w:cs="Times New Roman"/>
          <w:color w:val="000000" w:themeColor="text1"/>
        </w:rPr>
        <w:t xml:space="preserve">traditional taxonomical </w:t>
      </w:r>
      <w:r w:rsidRPr="00015059">
        <w:rPr>
          <w:rFonts w:cs="Times New Roman"/>
          <w:color w:val="000000" w:themeColor="text1"/>
        </w:rPr>
        <w:t xml:space="preserve">diversity </w:t>
      </w:r>
      <w:r w:rsidR="006723D3" w:rsidRPr="00015059">
        <w:rPr>
          <w:rFonts w:cs="Times New Roman"/>
          <w:color w:val="000000" w:themeColor="text1"/>
        </w:rPr>
        <w:t>already established based largely on ecological and morphological features</w:t>
      </w:r>
      <w:r w:rsidRPr="00015059">
        <w:rPr>
          <w:rFonts w:cs="Times New Roman"/>
          <w:color w:val="000000" w:themeColor="text1"/>
        </w:rPr>
        <w:t>?</w:t>
      </w:r>
    </w:p>
    <w:p w14:paraId="2BADAA86" w14:textId="21387C28" w:rsidR="00020BF0" w:rsidRPr="00015059" w:rsidRDefault="00020BF0" w:rsidP="00B822F6">
      <w:pPr>
        <w:pStyle w:val="ListParagraph"/>
        <w:numPr>
          <w:ilvl w:val="0"/>
          <w:numId w:val="2"/>
        </w:numPr>
        <w:spacing w:after="0"/>
        <w:jc w:val="both"/>
        <w:rPr>
          <w:rFonts w:cs="Times New Roman"/>
          <w:color w:val="000000" w:themeColor="text1"/>
        </w:rPr>
      </w:pPr>
      <w:r w:rsidRPr="00015059">
        <w:rPr>
          <w:rFonts w:cs="Times New Roman"/>
          <w:color w:val="000000" w:themeColor="text1"/>
        </w:rPr>
        <w:t xml:space="preserve">How are the phylum </w:t>
      </w:r>
      <w:proofErr w:type="spellStart"/>
      <w:r w:rsidR="005D0DCE" w:rsidRPr="00015059">
        <w:rPr>
          <w:rFonts w:cs="Times New Roman"/>
          <w:color w:val="000000" w:themeColor="text1"/>
        </w:rPr>
        <w:t>Arthropoda</w:t>
      </w:r>
      <w:proofErr w:type="spellEnd"/>
      <w:r w:rsidRPr="00015059">
        <w:rPr>
          <w:rFonts w:cs="Times New Roman"/>
          <w:color w:val="000000" w:themeColor="text1"/>
        </w:rPr>
        <w:t xml:space="preserve"> organisms </w:t>
      </w:r>
      <w:proofErr w:type="spellStart"/>
      <w:r w:rsidRPr="00015059">
        <w:rPr>
          <w:rFonts w:cs="Times New Roman"/>
          <w:color w:val="000000" w:themeColor="text1"/>
        </w:rPr>
        <w:t>phylogeographically</w:t>
      </w:r>
      <w:proofErr w:type="spellEnd"/>
      <w:r w:rsidRPr="00015059">
        <w:rPr>
          <w:rFonts w:cs="Times New Roman"/>
          <w:color w:val="000000" w:themeColor="text1"/>
        </w:rPr>
        <w:t xml:space="preserve"> distributed within East Africa based on GIS coordinates of voucher specimen hosted in BOLD database</w:t>
      </w:r>
      <w:r w:rsidR="006723D3" w:rsidRPr="00015059">
        <w:rPr>
          <w:rFonts w:cs="Times New Roman"/>
          <w:color w:val="000000" w:themeColor="text1"/>
        </w:rPr>
        <w:t xml:space="preserve"> and what does that imply about their evolution</w:t>
      </w:r>
      <w:r w:rsidRPr="00015059">
        <w:rPr>
          <w:rFonts w:cs="Times New Roman"/>
          <w:color w:val="000000" w:themeColor="text1"/>
        </w:rPr>
        <w:t>?</w:t>
      </w:r>
    </w:p>
    <w:p w14:paraId="4073A548" w14:textId="53DE9E81" w:rsidR="00020BF0" w:rsidRPr="00015059" w:rsidRDefault="00AD419A" w:rsidP="004A5398">
      <w:pPr>
        <w:pStyle w:val="Heading2"/>
      </w:pPr>
      <w:bookmarkStart w:id="20" w:name="_Toc528764511"/>
      <w:r w:rsidRPr="00015059">
        <w:t xml:space="preserve">1.5 </w:t>
      </w:r>
      <w:r w:rsidR="00020BF0" w:rsidRPr="00015059">
        <w:t>Hypothesis</w:t>
      </w:r>
      <w:bookmarkEnd w:id="20"/>
      <w:r w:rsidR="00020BF0" w:rsidRPr="00015059">
        <w:t xml:space="preserve"> </w:t>
      </w:r>
    </w:p>
    <w:p w14:paraId="2F988363" w14:textId="286945B9" w:rsidR="00020BF0" w:rsidRPr="00015059" w:rsidRDefault="00AD419A" w:rsidP="00B822F6">
      <w:pPr>
        <w:pStyle w:val="Heading3"/>
        <w:spacing w:line="360" w:lineRule="auto"/>
      </w:pPr>
      <w:bookmarkStart w:id="21" w:name="_Toc528764512"/>
      <w:r w:rsidRPr="00015059">
        <w:t xml:space="preserve">1.5.1 </w:t>
      </w:r>
      <w:r w:rsidR="00020BF0" w:rsidRPr="00015059">
        <w:t xml:space="preserve">Research </w:t>
      </w:r>
      <w:r w:rsidR="00022FA1" w:rsidRPr="00015059">
        <w:t>Q</w:t>
      </w:r>
      <w:r w:rsidR="00020BF0" w:rsidRPr="00015059">
        <w:t xml:space="preserve">uestion </w:t>
      </w:r>
      <w:r w:rsidR="00022FA1" w:rsidRPr="00015059">
        <w:t>One</w:t>
      </w:r>
      <w:bookmarkEnd w:id="21"/>
    </w:p>
    <w:p w14:paraId="08F54AB4" w14:textId="69888686" w:rsidR="00020BF0" w:rsidRPr="00015059" w:rsidRDefault="00020BF0" w:rsidP="00E83EC2">
      <w:pPr>
        <w:pStyle w:val="Heading4"/>
        <w:numPr>
          <w:ilvl w:val="0"/>
          <w:numId w:val="13"/>
        </w:numPr>
        <w:spacing w:before="0" w:after="0"/>
        <w:jc w:val="both"/>
        <w:rPr>
          <w:rFonts w:cs="Times New Roman"/>
        </w:rPr>
      </w:pPr>
      <w:r w:rsidRPr="00015059">
        <w:rPr>
          <w:rFonts w:cs="Times New Roman"/>
        </w:rPr>
        <w:t>Null Hypothesis</w:t>
      </w:r>
    </w:p>
    <w:p w14:paraId="453F97C8" w14:textId="7593475E" w:rsidR="00020BF0" w:rsidRPr="00015059" w:rsidRDefault="00020BF0" w:rsidP="00B822F6">
      <w:pPr>
        <w:spacing w:after="0"/>
        <w:jc w:val="both"/>
        <w:rPr>
          <w:rFonts w:cs="Times New Roman"/>
          <w:color w:val="000000" w:themeColor="text1"/>
        </w:rPr>
      </w:pPr>
      <w:r w:rsidRPr="00015059">
        <w:rPr>
          <w:rFonts w:cs="Times New Roman"/>
          <w:color w:val="000000" w:themeColor="text1"/>
        </w:rPr>
        <w:t xml:space="preserve">The phylogenetic diversity of </w:t>
      </w:r>
      <w:proofErr w:type="spellStart"/>
      <w:r w:rsidR="005D0DCE" w:rsidRPr="00015059">
        <w:rPr>
          <w:rFonts w:cs="Times New Roman"/>
          <w:color w:val="000000" w:themeColor="text1"/>
        </w:rPr>
        <w:t>Arthropoda</w:t>
      </w:r>
      <w:proofErr w:type="spellEnd"/>
      <w:r w:rsidRPr="00015059">
        <w:rPr>
          <w:rFonts w:cs="Times New Roman"/>
          <w:color w:val="000000" w:themeColor="text1"/>
        </w:rPr>
        <w:t xml:space="preserve"> phylum is </w:t>
      </w:r>
      <w:r w:rsidR="006723D3" w:rsidRPr="00015059">
        <w:rPr>
          <w:rFonts w:cs="Times New Roman"/>
          <w:color w:val="000000" w:themeColor="text1"/>
        </w:rPr>
        <w:t>not comprehensively descri</w:t>
      </w:r>
      <w:r w:rsidR="00947BD2" w:rsidRPr="00015059">
        <w:rPr>
          <w:rFonts w:cs="Times New Roman"/>
          <w:color w:val="000000" w:themeColor="text1"/>
        </w:rPr>
        <w:t>b</w:t>
      </w:r>
      <w:r w:rsidR="006723D3" w:rsidRPr="00015059">
        <w:rPr>
          <w:rFonts w:cs="Times New Roman"/>
          <w:color w:val="000000" w:themeColor="text1"/>
        </w:rPr>
        <w:t xml:space="preserve">ed by the current largely morphology and </w:t>
      </w:r>
      <w:r w:rsidR="005D0DCE" w:rsidRPr="00015059">
        <w:rPr>
          <w:rFonts w:cs="Times New Roman"/>
          <w:color w:val="000000" w:themeColor="text1"/>
        </w:rPr>
        <w:t>ecology-based</w:t>
      </w:r>
      <w:r w:rsidR="006723D3" w:rsidRPr="00015059">
        <w:rPr>
          <w:rFonts w:cs="Times New Roman"/>
          <w:color w:val="000000" w:themeColor="text1"/>
        </w:rPr>
        <w:t xml:space="preserve"> systems</w:t>
      </w:r>
      <w:r w:rsidR="00BF038B" w:rsidRPr="00015059">
        <w:rPr>
          <w:rFonts w:cs="Times New Roman"/>
          <w:color w:val="000000" w:themeColor="text1"/>
        </w:rPr>
        <w:t>,</w:t>
      </w:r>
      <w:r w:rsidR="006723D3" w:rsidRPr="00015059">
        <w:rPr>
          <w:rFonts w:cs="Times New Roman"/>
          <w:color w:val="000000" w:themeColor="text1"/>
        </w:rPr>
        <w:t xml:space="preserve"> particularly for individual families.</w:t>
      </w:r>
    </w:p>
    <w:p w14:paraId="33AEBCEE" w14:textId="187297BB" w:rsidR="00020BF0" w:rsidRPr="00015059" w:rsidRDefault="00020BF0" w:rsidP="00E83EC2">
      <w:pPr>
        <w:pStyle w:val="Heading4"/>
        <w:numPr>
          <w:ilvl w:val="0"/>
          <w:numId w:val="13"/>
        </w:numPr>
        <w:spacing w:before="0" w:after="0"/>
        <w:jc w:val="both"/>
        <w:rPr>
          <w:rFonts w:cs="Times New Roman"/>
        </w:rPr>
      </w:pPr>
      <w:r w:rsidRPr="00015059">
        <w:rPr>
          <w:rFonts w:cs="Times New Roman"/>
        </w:rPr>
        <w:t>Alternative Hypothesis</w:t>
      </w:r>
    </w:p>
    <w:p w14:paraId="5192D82B" w14:textId="612F0234" w:rsidR="00020BF0" w:rsidRPr="00015059" w:rsidRDefault="00020BF0" w:rsidP="00B822F6">
      <w:pPr>
        <w:spacing w:after="0"/>
        <w:jc w:val="both"/>
        <w:rPr>
          <w:rFonts w:cs="Times New Roman"/>
          <w:color w:val="000000" w:themeColor="text1"/>
        </w:rPr>
      </w:pPr>
      <w:r w:rsidRPr="00015059">
        <w:rPr>
          <w:rFonts w:cs="Times New Roman"/>
          <w:color w:val="000000" w:themeColor="text1"/>
        </w:rPr>
        <w:t xml:space="preserve">Arthropods are as </w:t>
      </w:r>
      <w:r w:rsidR="006723D3" w:rsidRPr="00015059">
        <w:rPr>
          <w:rFonts w:cs="Times New Roman"/>
          <w:color w:val="000000" w:themeColor="text1"/>
        </w:rPr>
        <w:t xml:space="preserve">phylogenetically </w:t>
      </w:r>
      <w:r w:rsidRPr="00015059">
        <w:rPr>
          <w:rFonts w:cs="Times New Roman"/>
          <w:color w:val="000000" w:themeColor="text1"/>
        </w:rPr>
        <w:t xml:space="preserve">diverse within East Africa, </w:t>
      </w:r>
      <w:r w:rsidR="006723D3" w:rsidRPr="00015059">
        <w:rPr>
          <w:rFonts w:cs="Times New Roman"/>
          <w:color w:val="000000" w:themeColor="text1"/>
        </w:rPr>
        <w:t>as descri</w:t>
      </w:r>
      <w:r w:rsidR="00947BD2" w:rsidRPr="00015059">
        <w:rPr>
          <w:rFonts w:cs="Times New Roman"/>
          <w:color w:val="000000" w:themeColor="text1"/>
        </w:rPr>
        <w:t>b</w:t>
      </w:r>
      <w:r w:rsidR="006723D3" w:rsidRPr="00015059">
        <w:rPr>
          <w:rFonts w:cs="Times New Roman"/>
          <w:color w:val="000000" w:themeColor="text1"/>
        </w:rPr>
        <w:t>ed by traditional taxonomy that has been so far carried out in the region.</w:t>
      </w:r>
    </w:p>
    <w:p w14:paraId="097BBE12" w14:textId="73E22048" w:rsidR="00020BF0" w:rsidRPr="00015059" w:rsidRDefault="00AD419A" w:rsidP="00B822F6">
      <w:pPr>
        <w:pStyle w:val="Heading3"/>
        <w:spacing w:line="360" w:lineRule="auto"/>
      </w:pPr>
      <w:bookmarkStart w:id="22" w:name="_Toc528764513"/>
      <w:r w:rsidRPr="00015059">
        <w:t xml:space="preserve">1.5.2 </w:t>
      </w:r>
      <w:r w:rsidR="00020BF0" w:rsidRPr="00015059">
        <w:t xml:space="preserve">Research </w:t>
      </w:r>
      <w:r w:rsidR="00022FA1" w:rsidRPr="00015059">
        <w:t>Q</w:t>
      </w:r>
      <w:r w:rsidR="00020BF0" w:rsidRPr="00015059">
        <w:t xml:space="preserve">uestion </w:t>
      </w:r>
      <w:r w:rsidR="00022FA1" w:rsidRPr="00015059">
        <w:t>Two</w:t>
      </w:r>
      <w:bookmarkEnd w:id="22"/>
    </w:p>
    <w:p w14:paraId="6B3760D9" w14:textId="0AFAD7BD" w:rsidR="00020BF0" w:rsidRPr="00015059" w:rsidRDefault="00020BF0" w:rsidP="00E83EC2">
      <w:pPr>
        <w:pStyle w:val="Heading4"/>
        <w:numPr>
          <w:ilvl w:val="0"/>
          <w:numId w:val="14"/>
        </w:numPr>
        <w:spacing w:before="0" w:after="0"/>
        <w:jc w:val="both"/>
        <w:rPr>
          <w:rFonts w:cs="Times New Roman"/>
        </w:rPr>
      </w:pPr>
      <w:r w:rsidRPr="00015059">
        <w:rPr>
          <w:rFonts w:cs="Times New Roman"/>
        </w:rPr>
        <w:t>Null Hypothesis</w:t>
      </w:r>
    </w:p>
    <w:p w14:paraId="468B5A65" w14:textId="6B9D8E20" w:rsidR="00020BF0" w:rsidRPr="00015059" w:rsidRDefault="00020BF0" w:rsidP="00B822F6">
      <w:pPr>
        <w:spacing w:after="0"/>
        <w:jc w:val="both"/>
        <w:rPr>
          <w:rFonts w:cs="Times New Roman"/>
          <w:color w:val="000000" w:themeColor="text1"/>
        </w:rPr>
      </w:pPr>
      <w:r w:rsidRPr="00015059">
        <w:rPr>
          <w:rFonts w:cs="Times New Roman"/>
          <w:color w:val="000000" w:themeColor="text1"/>
        </w:rPr>
        <w:t xml:space="preserve">Specific </w:t>
      </w:r>
      <w:proofErr w:type="spellStart"/>
      <w:r w:rsidR="005D0DCE" w:rsidRPr="00015059">
        <w:rPr>
          <w:rFonts w:cs="Times New Roman"/>
          <w:color w:val="000000" w:themeColor="text1"/>
        </w:rPr>
        <w:t>Arthropoda</w:t>
      </w:r>
      <w:proofErr w:type="spellEnd"/>
      <w:r w:rsidRPr="00015059">
        <w:rPr>
          <w:rFonts w:cs="Times New Roman"/>
          <w:color w:val="000000" w:themeColor="text1"/>
        </w:rPr>
        <w:t xml:space="preserve"> phylum species </w:t>
      </w:r>
      <w:r w:rsidR="003A740C" w:rsidRPr="00015059">
        <w:rPr>
          <w:rFonts w:cs="Times New Roman"/>
          <w:color w:val="000000" w:themeColor="text1"/>
        </w:rPr>
        <w:t xml:space="preserve">phylogeography has not been influenced significantly by biotic and abiotic factors in their evolution </w:t>
      </w:r>
      <w:r w:rsidR="00EC291C" w:rsidRPr="00015059">
        <w:rPr>
          <w:rFonts w:cs="Times New Roman"/>
          <w:color w:val="000000" w:themeColor="text1"/>
        </w:rPr>
        <w:t>and distribution</w:t>
      </w:r>
      <w:r w:rsidR="003A740C" w:rsidRPr="00015059">
        <w:rPr>
          <w:rFonts w:cs="Times New Roman"/>
          <w:color w:val="000000" w:themeColor="text1"/>
        </w:rPr>
        <w:t xml:space="preserve"> in</w:t>
      </w:r>
      <w:r w:rsidRPr="00015059">
        <w:rPr>
          <w:rFonts w:cs="Times New Roman"/>
          <w:color w:val="000000" w:themeColor="text1"/>
        </w:rPr>
        <w:t xml:space="preserve"> East Africa region.</w:t>
      </w:r>
    </w:p>
    <w:p w14:paraId="6B17AE61" w14:textId="4970ABEB" w:rsidR="00020BF0" w:rsidRPr="00015059" w:rsidRDefault="00020BF0" w:rsidP="00E83EC2">
      <w:pPr>
        <w:pStyle w:val="Heading4"/>
        <w:numPr>
          <w:ilvl w:val="0"/>
          <w:numId w:val="14"/>
        </w:numPr>
        <w:spacing w:after="0"/>
        <w:jc w:val="both"/>
        <w:rPr>
          <w:rFonts w:cs="Times New Roman"/>
        </w:rPr>
      </w:pPr>
      <w:r w:rsidRPr="00015059">
        <w:rPr>
          <w:rFonts w:cs="Times New Roman"/>
        </w:rPr>
        <w:t>Alternative Hypothesis</w:t>
      </w:r>
    </w:p>
    <w:p w14:paraId="0689A957" w14:textId="16624FC6" w:rsidR="00020BF0" w:rsidRPr="00015059" w:rsidRDefault="00020BF0" w:rsidP="00B822F6">
      <w:pPr>
        <w:spacing w:after="0"/>
        <w:jc w:val="both"/>
        <w:rPr>
          <w:rFonts w:cs="Times New Roman"/>
          <w:color w:val="000000" w:themeColor="text1"/>
        </w:rPr>
      </w:pPr>
      <w:proofErr w:type="spellStart"/>
      <w:r w:rsidRPr="00015059">
        <w:rPr>
          <w:rFonts w:cs="Times New Roman"/>
          <w:color w:val="000000" w:themeColor="text1"/>
        </w:rPr>
        <w:t>Arthropoda</w:t>
      </w:r>
      <w:proofErr w:type="spellEnd"/>
      <w:r w:rsidRPr="00015059">
        <w:rPr>
          <w:rFonts w:cs="Times New Roman"/>
          <w:color w:val="000000" w:themeColor="text1"/>
        </w:rPr>
        <w:t xml:space="preserve"> phylum species </w:t>
      </w:r>
      <w:r w:rsidR="003A740C" w:rsidRPr="00015059">
        <w:rPr>
          <w:rFonts w:cs="Times New Roman"/>
          <w:color w:val="000000" w:themeColor="text1"/>
        </w:rPr>
        <w:t>phylogeography has been greatly influenced by both biotic and abiotic factors alike in their evolution and distribution</w:t>
      </w:r>
      <w:r w:rsidRPr="00015059">
        <w:rPr>
          <w:rFonts w:cs="Times New Roman"/>
          <w:color w:val="000000" w:themeColor="text1"/>
        </w:rPr>
        <w:t xml:space="preserve"> across East Africa at phylum and at species taxonomy levels.</w:t>
      </w:r>
    </w:p>
    <w:p w14:paraId="6A3229DF" w14:textId="423C648F" w:rsidR="00020BF0" w:rsidRPr="00015059" w:rsidRDefault="00AD419A" w:rsidP="004A5398">
      <w:pPr>
        <w:pStyle w:val="Heading2"/>
        <w:rPr>
          <w:rStyle w:val="Heading2Char"/>
          <w:b/>
        </w:rPr>
      </w:pPr>
      <w:bookmarkStart w:id="23" w:name="_Toc528764514"/>
      <w:r w:rsidRPr="00015059">
        <w:rPr>
          <w:rStyle w:val="Heading2Char"/>
          <w:b/>
        </w:rPr>
        <w:t xml:space="preserve">1.6 </w:t>
      </w:r>
      <w:r w:rsidR="00020BF0" w:rsidRPr="00015059">
        <w:rPr>
          <w:rStyle w:val="Heading2Char"/>
          <w:b/>
        </w:rPr>
        <w:t>Objectives</w:t>
      </w:r>
      <w:bookmarkEnd w:id="23"/>
    </w:p>
    <w:p w14:paraId="217D43DA" w14:textId="5154F7CF" w:rsidR="00020BF0" w:rsidRPr="00015059" w:rsidRDefault="00AD419A" w:rsidP="00B822F6">
      <w:pPr>
        <w:pStyle w:val="Heading3"/>
        <w:spacing w:line="360" w:lineRule="auto"/>
      </w:pPr>
      <w:bookmarkStart w:id="24" w:name="_Toc528764515"/>
      <w:r w:rsidRPr="00015059">
        <w:t xml:space="preserve">1.6.1 </w:t>
      </w:r>
      <w:r w:rsidR="00020BF0" w:rsidRPr="00015059">
        <w:t>General Objectives</w:t>
      </w:r>
      <w:bookmarkEnd w:id="24"/>
    </w:p>
    <w:p w14:paraId="5DA0D4FD" w14:textId="2B4BD1A1" w:rsidR="00020BF0" w:rsidRPr="00015059" w:rsidRDefault="00020BF0" w:rsidP="00B822F6">
      <w:pPr>
        <w:pStyle w:val="ListParagraph"/>
        <w:numPr>
          <w:ilvl w:val="0"/>
          <w:numId w:val="7"/>
        </w:numPr>
        <w:spacing w:after="0"/>
        <w:jc w:val="both"/>
        <w:rPr>
          <w:rFonts w:cs="Times New Roman"/>
          <w:color w:val="000000" w:themeColor="text1"/>
        </w:rPr>
      </w:pPr>
      <w:r w:rsidRPr="00015059">
        <w:rPr>
          <w:rFonts w:cs="Times New Roman"/>
          <w:color w:val="000000" w:themeColor="text1"/>
        </w:rPr>
        <w:t xml:space="preserve">To reconstruct a series of phylogenetic trees based on COI barcode sequences of arthropod specimens hosted by BOLD database and </w:t>
      </w:r>
      <w:r w:rsidR="00DA20DB" w:rsidRPr="00015059">
        <w:rPr>
          <w:rFonts w:cs="Times New Roman"/>
          <w:color w:val="000000" w:themeColor="text1"/>
        </w:rPr>
        <w:t>determine</w:t>
      </w:r>
      <w:r w:rsidR="00DA20DB" w:rsidRPr="00015059" w:rsidDel="00DA20DB">
        <w:rPr>
          <w:rFonts w:cs="Times New Roman"/>
          <w:color w:val="000000" w:themeColor="text1"/>
        </w:rPr>
        <w:t xml:space="preserve"> </w:t>
      </w:r>
      <w:r w:rsidRPr="00015059">
        <w:rPr>
          <w:rFonts w:cs="Times New Roman"/>
          <w:color w:val="000000" w:themeColor="text1"/>
        </w:rPr>
        <w:t xml:space="preserve">the </w:t>
      </w:r>
      <w:proofErr w:type="spellStart"/>
      <w:r w:rsidRPr="00015059">
        <w:rPr>
          <w:rFonts w:cs="Times New Roman"/>
          <w:color w:val="000000" w:themeColor="text1"/>
        </w:rPr>
        <w:t>phylog</w:t>
      </w:r>
      <w:r w:rsidR="00DA20DB" w:rsidRPr="00015059">
        <w:rPr>
          <w:rFonts w:cs="Times New Roman"/>
          <w:color w:val="000000" w:themeColor="text1"/>
        </w:rPr>
        <w:t>eographic</w:t>
      </w:r>
      <w:proofErr w:type="spellEnd"/>
      <w:r w:rsidRPr="00015059">
        <w:rPr>
          <w:rFonts w:cs="Times New Roman"/>
          <w:color w:val="000000" w:themeColor="text1"/>
        </w:rPr>
        <w:t xml:space="preserve"> distribution of these organisms within East Africa.</w:t>
      </w:r>
    </w:p>
    <w:p w14:paraId="75701337" w14:textId="36A88149" w:rsidR="00020BF0" w:rsidRPr="00015059" w:rsidRDefault="00AD419A" w:rsidP="00B822F6">
      <w:pPr>
        <w:pStyle w:val="Heading3"/>
        <w:spacing w:line="360" w:lineRule="auto"/>
      </w:pPr>
      <w:bookmarkStart w:id="25" w:name="_Toc528764516"/>
      <w:r w:rsidRPr="00015059">
        <w:lastRenderedPageBreak/>
        <w:t xml:space="preserve">1.6.2 </w:t>
      </w:r>
      <w:r w:rsidR="00020BF0" w:rsidRPr="00015059">
        <w:t>Specific Objectives</w:t>
      </w:r>
      <w:bookmarkEnd w:id="25"/>
    </w:p>
    <w:p w14:paraId="679E1CCA" w14:textId="256DE71A" w:rsidR="00020BF0" w:rsidRPr="00015059" w:rsidRDefault="00020BF0" w:rsidP="00B822F6">
      <w:pPr>
        <w:pStyle w:val="ListParagraph"/>
        <w:numPr>
          <w:ilvl w:val="0"/>
          <w:numId w:val="8"/>
        </w:numPr>
        <w:spacing w:after="0"/>
        <w:jc w:val="both"/>
        <w:rPr>
          <w:rFonts w:cs="Times New Roman"/>
          <w:color w:val="000000" w:themeColor="text1"/>
        </w:rPr>
      </w:pPr>
      <w:r w:rsidRPr="00015059">
        <w:rPr>
          <w:rFonts w:cs="Times New Roman"/>
          <w:color w:val="000000" w:themeColor="text1"/>
        </w:rPr>
        <w:t xml:space="preserve">To </w:t>
      </w:r>
      <w:r w:rsidR="00306D29" w:rsidRPr="00015059">
        <w:rPr>
          <w:rFonts w:cs="Times New Roman"/>
          <w:color w:val="000000" w:themeColor="text1"/>
        </w:rPr>
        <w:t xml:space="preserve">identify phylogenetic and </w:t>
      </w:r>
      <w:proofErr w:type="spellStart"/>
      <w:r w:rsidR="00306D29" w:rsidRPr="00015059">
        <w:rPr>
          <w:rFonts w:cs="Times New Roman"/>
          <w:color w:val="000000" w:themeColor="text1"/>
        </w:rPr>
        <w:t>phylogeographic</w:t>
      </w:r>
      <w:proofErr w:type="spellEnd"/>
      <w:r w:rsidR="00306D29" w:rsidRPr="00015059">
        <w:rPr>
          <w:rFonts w:cs="Times New Roman"/>
          <w:color w:val="000000" w:themeColor="text1"/>
        </w:rPr>
        <w:t xml:space="preserve"> distribution of </w:t>
      </w:r>
      <w:proofErr w:type="spellStart"/>
      <w:r w:rsidR="00DA20DB" w:rsidRPr="00015059">
        <w:rPr>
          <w:rFonts w:cs="Times New Roman"/>
          <w:color w:val="000000" w:themeColor="text1"/>
        </w:rPr>
        <w:t>arthropoda</w:t>
      </w:r>
      <w:proofErr w:type="spellEnd"/>
      <w:r w:rsidR="00DA20DB" w:rsidRPr="00015059">
        <w:rPr>
          <w:rFonts w:cs="Times New Roman"/>
          <w:color w:val="000000" w:themeColor="text1"/>
        </w:rPr>
        <w:t xml:space="preserve"> phylum and strategically focus on </w:t>
      </w:r>
      <w:r w:rsidR="00306D29" w:rsidRPr="00015059">
        <w:rPr>
          <w:rFonts w:cs="Times New Roman"/>
          <w:color w:val="000000" w:themeColor="text1"/>
        </w:rPr>
        <w:t>fruit flies (</w:t>
      </w:r>
      <w:proofErr w:type="spellStart"/>
      <w:r w:rsidR="00306D29" w:rsidRPr="00015059">
        <w:rPr>
          <w:rFonts w:cs="Times New Roman"/>
          <w:color w:val="000000" w:themeColor="text1"/>
        </w:rPr>
        <w:t>Tephritidae</w:t>
      </w:r>
      <w:proofErr w:type="spellEnd"/>
      <w:r w:rsidR="00306D29" w:rsidRPr="00015059">
        <w:rPr>
          <w:rFonts w:cs="Times New Roman"/>
          <w:color w:val="000000" w:themeColor="text1"/>
        </w:rPr>
        <w:t xml:space="preserve"> family) and biting flies </w:t>
      </w:r>
      <w:r w:rsidR="005E2507" w:rsidRPr="00015059">
        <w:rPr>
          <w:rFonts w:cs="Times New Roman"/>
          <w:color w:val="000000" w:themeColor="text1"/>
        </w:rPr>
        <w:t>(</w:t>
      </w:r>
      <w:proofErr w:type="spellStart"/>
      <w:r w:rsidR="005E2507" w:rsidRPr="00015059">
        <w:rPr>
          <w:rFonts w:cs="Times New Roman"/>
          <w:color w:val="000000" w:themeColor="text1"/>
        </w:rPr>
        <w:t>Diptera</w:t>
      </w:r>
      <w:proofErr w:type="spellEnd"/>
      <w:r w:rsidR="005E2507" w:rsidRPr="00015059">
        <w:rPr>
          <w:rFonts w:cs="Times New Roman"/>
          <w:color w:val="000000" w:themeColor="text1"/>
        </w:rPr>
        <w:t>: True flies)</w:t>
      </w:r>
      <w:r w:rsidR="000664A6" w:rsidRPr="00015059">
        <w:rPr>
          <w:rFonts w:cs="Times New Roman"/>
          <w:color w:val="000000" w:themeColor="text1"/>
        </w:rPr>
        <w:t xml:space="preserve"> </w:t>
      </w:r>
      <w:r w:rsidRPr="00015059">
        <w:rPr>
          <w:rFonts w:cs="Times New Roman"/>
          <w:color w:val="000000" w:themeColor="text1"/>
        </w:rPr>
        <w:t>within East Africa</w:t>
      </w:r>
      <w:r w:rsidR="00306D29" w:rsidRPr="00015059">
        <w:rPr>
          <w:rFonts w:cs="Times New Roman"/>
          <w:color w:val="000000" w:themeColor="text1"/>
        </w:rPr>
        <w:t>.</w:t>
      </w:r>
    </w:p>
    <w:p w14:paraId="37C35C4E" w14:textId="77777777" w:rsidR="00020BF0" w:rsidRPr="00015059" w:rsidRDefault="00020BF0" w:rsidP="00B822F6">
      <w:pPr>
        <w:pStyle w:val="ListParagraph"/>
        <w:numPr>
          <w:ilvl w:val="0"/>
          <w:numId w:val="8"/>
        </w:numPr>
        <w:spacing w:after="0"/>
        <w:jc w:val="both"/>
        <w:rPr>
          <w:rFonts w:cs="Times New Roman"/>
          <w:color w:val="000000" w:themeColor="text1"/>
        </w:rPr>
      </w:pPr>
      <w:r w:rsidRPr="00015059">
        <w:rPr>
          <w:rFonts w:cs="Times New Roman"/>
          <w:color w:val="000000" w:themeColor="text1"/>
        </w:rPr>
        <w:t xml:space="preserve">To identify insect species that are potential pests or disease vectors from combined phylogenetic similarity and </w:t>
      </w:r>
      <w:proofErr w:type="spellStart"/>
      <w:r w:rsidRPr="00015059">
        <w:rPr>
          <w:rFonts w:cs="Times New Roman"/>
          <w:color w:val="000000" w:themeColor="text1"/>
        </w:rPr>
        <w:t>phylogeographic</w:t>
      </w:r>
      <w:proofErr w:type="spellEnd"/>
      <w:r w:rsidRPr="00015059">
        <w:rPr>
          <w:rFonts w:cs="Times New Roman"/>
          <w:color w:val="000000" w:themeColor="text1"/>
        </w:rPr>
        <w:t xml:space="preserve"> distribution.</w:t>
      </w:r>
    </w:p>
    <w:p w14:paraId="5CB8FDE4" w14:textId="71EF1D7C" w:rsidR="00020BF0" w:rsidRPr="00015059" w:rsidRDefault="00020BF0" w:rsidP="00B822F6">
      <w:pPr>
        <w:pStyle w:val="ListParagraph"/>
        <w:numPr>
          <w:ilvl w:val="0"/>
          <w:numId w:val="8"/>
        </w:numPr>
        <w:spacing w:after="0"/>
        <w:jc w:val="both"/>
        <w:rPr>
          <w:rFonts w:cs="Times New Roman"/>
          <w:color w:val="000000" w:themeColor="text1"/>
        </w:rPr>
      </w:pPr>
      <w:r w:rsidRPr="00015059">
        <w:rPr>
          <w:rFonts w:cs="Times New Roman"/>
          <w:color w:val="000000" w:themeColor="text1"/>
        </w:rPr>
        <w:t>To identify any potential new classification or species</w:t>
      </w:r>
      <w:r w:rsidR="00947BD2" w:rsidRPr="00015059">
        <w:rPr>
          <w:rFonts w:cs="Times New Roman"/>
          <w:color w:val="000000" w:themeColor="text1"/>
        </w:rPr>
        <w:t>,</w:t>
      </w:r>
      <w:r w:rsidRPr="00015059">
        <w:rPr>
          <w:rFonts w:cs="Times New Roman"/>
          <w:color w:val="000000" w:themeColor="text1"/>
        </w:rPr>
        <w:t xml:space="preserve"> if any.</w:t>
      </w:r>
    </w:p>
    <w:p w14:paraId="7D4B1BFF" w14:textId="506C8FE9" w:rsidR="00FB5BC7" w:rsidRPr="00015059" w:rsidRDefault="00FB5BC7" w:rsidP="00B822F6">
      <w:pPr>
        <w:pStyle w:val="ListParagraph"/>
        <w:numPr>
          <w:ilvl w:val="0"/>
          <w:numId w:val="8"/>
        </w:numPr>
        <w:spacing w:after="0"/>
        <w:jc w:val="both"/>
        <w:rPr>
          <w:rFonts w:cs="Times New Roman"/>
          <w:color w:val="000000" w:themeColor="text1"/>
        </w:rPr>
      </w:pPr>
      <w:r w:rsidRPr="00015059">
        <w:rPr>
          <w:rFonts w:cs="Times New Roman"/>
          <w:color w:val="000000" w:themeColor="text1"/>
        </w:rPr>
        <w:t>To develop a rigorous analysis pipeline that has the potential of being automated.</w:t>
      </w:r>
    </w:p>
    <w:p w14:paraId="3FF100B3" w14:textId="77777777" w:rsidR="00020BF0" w:rsidRPr="00015059" w:rsidRDefault="00020BF0" w:rsidP="004A5398">
      <w:pPr>
        <w:pStyle w:val="Heading2"/>
      </w:pPr>
      <w:r w:rsidRPr="00015059">
        <w:br w:type="page"/>
      </w:r>
    </w:p>
    <w:p w14:paraId="1F4D6AD0" w14:textId="1D525A88" w:rsidR="00022FA1" w:rsidRPr="00015059" w:rsidRDefault="00020BF0" w:rsidP="00D5481B">
      <w:pPr>
        <w:pStyle w:val="Heading1"/>
      </w:pPr>
      <w:bookmarkStart w:id="26" w:name="_Toc528764517"/>
      <w:r w:rsidRPr="00015059">
        <w:lastRenderedPageBreak/>
        <w:t>CHAPTER TWO</w:t>
      </w:r>
      <w:bookmarkEnd w:id="26"/>
    </w:p>
    <w:p w14:paraId="1BB4A9F2" w14:textId="6A314075" w:rsidR="00020BF0" w:rsidRPr="00015059" w:rsidRDefault="009F0C7D" w:rsidP="00CA7F68">
      <w:pPr>
        <w:pStyle w:val="Heading1"/>
        <w:jc w:val="left"/>
      </w:pPr>
      <w:bookmarkStart w:id="27" w:name="_Toc528764518"/>
      <w:r w:rsidRPr="00015059">
        <w:t xml:space="preserve">2.0 </w:t>
      </w:r>
      <w:r w:rsidR="00020BF0" w:rsidRPr="00015059">
        <w:t>LITERATURE REVIEW</w:t>
      </w:r>
      <w:bookmarkEnd w:id="27"/>
    </w:p>
    <w:p w14:paraId="737523B3" w14:textId="182BDEFC" w:rsidR="00AD419A" w:rsidRPr="00015059" w:rsidRDefault="00AD419A" w:rsidP="004A5398">
      <w:pPr>
        <w:pStyle w:val="Heading2"/>
      </w:pPr>
      <w:bookmarkStart w:id="28" w:name="_Toc528764519"/>
      <w:r w:rsidRPr="00015059">
        <w:t>2.1 DNA Barcoding Initiatives</w:t>
      </w:r>
      <w:bookmarkEnd w:id="28"/>
    </w:p>
    <w:p w14:paraId="5FFEBDAE" w14:textId="21311AEA" w:rsidR="00E66B86" w:rsidRPr="00015059" w:rsidRDefault="00E66B86" w:rsidP="00B822F6">
      <w:pPr>
        <w:spacing w:after="0"/>
        <w:jc w:val="both"/>
        <w:rPr>
          <w:rFonts w:eastAsiaTheme="minorHAnsi" w:cs="Times New Roman"/>
          <w:color w:val="000000" w:themeColor="text1"/>
          <w:szCs w:val="24"/>
        </w:rPr>
      </w:pPr>
      <w:r w:rsidRPr="00015059">
        <w:rPr>
          <w:rFonts w:eastAsiaTheme="minorHAnsi" w:cs="Times New Roman"/>
          <w:color w:val="000000" w:themeColor="text1"/>
        </w:rPr>
        <w:t xml:space="preserve">There are four major components of the barcoding project </w:t>
      </w:r>
      <w:r w:rsidRPr="00015059">
        <w:rPr>
          <w:rFonts w:eastAsiaTheme="minorHAnsi" w:cs="Times New Roman"/>
          <w:color w:val="000000" w:themeColor="text1"/>
        </w:rPr>
        <w:fldChar w:fldCharType="begin"/>
      </w:r>
      <w:r w:rsidR="00F45322" w:rsidRPr="00015059">
        <w:rPr>
          <w:rFonts w:eastAsiaTheme="minorHAnsi" w:cs="Times New Roman"/>
          <w:color w:val="000000" w:themeColor="text1"/>
        </w:rPr>
        <w:instrText xml:space="preserve"> ADDIN ZOTERO_ITEM CSL_CITATION {"citationID":"APE2wWeb","properties":{"formattedCitation":"(\\uc0\\u8216{}What Is DNA Barcoding? \\uc0\\u171{}\\uc0\\u8239{}Barcode of Life\\uc0\\u8217{}, 2018)","plainCitation":"(‘What Is DNA Barcoding? « Barcode of Life’, 2018)","noteIndex":0},"citationItems":[{"id":77,"uris":["http://zotero.org/users/1401269/items/JFMP2NPL"],"uri":["http://zotero.org/users/1401269/items/JFMP2NPL"],"itemData":{"id":77,"type":"webpage","title":"What Is DNA Barcoding? « Barcode of Life","URL":"http://www.barcodeoflife.org/content/about/what-dna-barcoding","issued":{"date-parts":[["2018",1,19]]},"accessed":{"date-parts":[["2018",1,19]]}}}],"schema":"https://github.com/citation-style-language/schema/raw/master/csl-citation.json"} </w:instrText>
      </w:r>
      <w:r w:rsidRPr="00015059">
        <w:rPr>
          <w:rFonts w:eastAsiaTheme="minorHAnsi" w:cs="Times New Roman"/>
          <w:color w:val="000000" w:themeColor="text1"/>
        </w:rPr>
        <w:fldChar w:fldCharType="separate"/>
      </w:r>
      <w:r w:rsidRPr="00015059">
        <w:rPr>
          <w:rFonts w:cs="Times New Roman"/>
          <w:color w:val="000000" w:themeColor="text1"/>
          <w:szCs w:val="24"/>
        </w:rPr>
        <w:t>(‘What Is DNA Barcoding? « Barcode of Life’, 2018)</w:t>
      </w:r>
      <w:r w:rsidRPr="00015059">
        <w:rPr>
          <w:rFonts w:eastAsiaTheme="minorHAnsi" w:cs="Times New Roman"/>
          <w:color w:val="000000" w:themeColor="text1"/>
        </w:rPr>
        <w:fldChar w:fldCharType="end"/>
      </w:r>
      <w:r w:rsidRPr="00015059">
        <w:rPr>
          <w:rFonts w:eastAsiaTheme="minorHAnsi" w:cs="Times New Roman"/>
          <w:color w:val="000000" w:themeColor="text1"/>
        </w:rPr>
        <w:t xml:space="preserve">. The key one being collection, identification and storage of voucher specimens in museums among other repositories. Secondly, Laboratory analysis to obtain DNA barcode sequences usually using specific primers via a standardized protocol. Thirdly, the database that stores the data acquired from laboratory analysis, and hence hosts the library of the species identifier barcodes, accessible to the public. The two main databases being, the International Nucleotide Sequence Database Collaborative (INSDC) </w:t>
      </w:r>
      <w:r w:rsidRPr="00015059">
        <w:rPr>
          <w:rFonts w:eastAsiaTheme="minorHAnsi" w:cs="Times New Roman"/>
          <w:color w:val="000000" w:themeColor="text1"/>
        </w:rPr>
        <w:fldChar w:fldCharType="begin"/>
      </w:r>
      <w:r w:rsidR="00F45322" w:rsidRPr="00015059">
        <w:rPr>
          <w:rFonts w:eastAsiaTheme="minorHAnsi" w:cs="Times New Roman"/>
          <w:color w:val="000000" w:themeColor="text1"/>
        </w:rPr>
        <w:instrText xml:space="preserve"> ADDIN ZOTERO_ITEM CSL_CITATION {"citationID":"D01D3c04","properties":{"formattedCitation":"(Karsch-Mizrachi et al., 2018)","plainCitation":"(Karsch-Mizrachi et al., 2018)","noteIndex":0},"citationItems":[{"id":39,"uris":["http://zotero.org/users/1401269/items/58ARSRYJ"],"uri":["http://zotero.org/users/1401269/items/58ARSRYJ"],"itemData":{"id":39,"type":"article-journal","title":"The international nucleotide sequence database collaboration","container-title":"Nucleic Acids Research","page":"D48-D51","volume":"46","issue":"D1","source":"academic.oup.com","abstract":"For more than 30 years, the International Nucleotide Sequence Database Collaboration (INSDC; http://www.insdc.org/) has been committed to capturing, preserving and providing access to comprehensive public domain nucleotide sequence and associated metadata which enables discovery in biomedicine, biodiversity and biological sciences. Since 1987, the DNA Data Bank of Japan (DDBJ) at the National Institute for Genetics in Mishima, Japan; the European Nucleotide Archive (ENA) at the European Molecular Biology Laboratory's European Bioinformatics Institute (EMBL-EBI) in Hinxton, UK; and GenBank at National Center for Biotechnology Information (NCBI), National Library of Medicine, National Institutes of Health in Bethesda, Maryland, USA have worked collaboratively to enable access to nucleotide sequence data in standardized formats for the worldwide scientific community. In this article, we reiterate the principles of the INSDC collaboration and briefly summarize the trends of the archival content.","DOI":"10.1093/nar/gkx1097","ISSN":"0305-1048","journalAbbreviation":"Nucleic Acids Res","language":"en","author":[{"family":"Karsch-Mizrachi","given":"Ilene"},{"family":"Takagi","given":"Toshihisa"},{"family":"Cochrane","given":"Guy"}],"issued":{"date-parts":[["2018",1,4]]}}}],"schema":"https://github.com/citation-style-language/schema/raw/master/csl-citation.json"} </w:instrText>
      </w:r>
      <w:r w:rsidRPr="00015059">
        <w:rPr>
          <w:rFonts w:eastAsiaTheme="minorHAnsi" w:cs="Times New Roman"/>
          <w:color w:val="000000" w:themeColor="text1"/>
        </w:rPr>
        <w:fldChar w:fldCharType="separate"/>
      </w:r>
      <w:r w:rsidR="00E65814" w:rsidRPr="00015059">
        <w:rPr>
          <w:rFonts w:cs="Times New Roman"/>
          <w:color w:val="000000" w:themeColor="text1"/>
        </w:rPr>
        <w:t>(Karsch-Mizrachi et al., 2018)</w:t>
      </w:r>
      <w:r w:rsidRPr="00015059">
        <w:rPr>
          <w:rFonts w:eastAsiaTheme="minorHAnsi" w:cs="Times New Roman"/>
          <w:color w:val="000000" w:themeColor="text1"/>
        </w:rPr>
        <w:fldChar w:fldCharType="end"/>
      </w:r>
      <w:r w:rsidRPr="00015059">
        <w:rPr>
          <w:rFonts w:eastAsiaTheme="minorHAnsi" w:cs="Times New Roman"/>
          <w:color w:val="000000" w:themeColor="text1"/>
        </w:rPr>
        <w:t xml:space="preserve">, and Barcode of Life Database (BOLD) </w:t>
      </w:r>
      <w:r w:rsidRPr="00015059">
        <w:rPr>
          <w:rFonts w:eastAsiaTheme="minorHAnsi" w:cs="Times New Roman"/>
          <w:color w:val="000000" w:themeColor="text1"/>
        </w:rPr>
        <w:fldChar w:fldCharType="begin"/>
      </w:r>
      <w:r w:rsidR="00F45322" w:rsidRPr="00015059">
        <w:rPr>
          <w:rFonts w:eastAsiaTheme="minorHAnsi" w:cs="Times New Roman"/>
          <w:color w:val="000000" w:themeColor="text1"/>
        </w:rPr>
        <w:instrText xml:space="preserve"> ADDIN ZOTERO_ITEM CSL_CITATION {"citationID":"DvXSgUOA","properties":{"formattedCitation":"(Ratnasingham &amp; Hebert, 2007)","plainCitation":"(Ratnasingham &amp; Hebert, 2007)","noteIndex":0},"citationItems":[{"id":79,"uris":["http://zotero.org/users/1401269/items/S3UBXWGA"],"uri":["http://zotero.org/users/1401269/items/S3UBXWGA"],"itemData":{"id":79,"type":"article-journal","title":"bold: The Barcode of Life Data System (http://www.barcodinglife.org)","container-title":"Molecular Ecology Notes","page":"355-364","volume":"7","issue":"3","source":"Wiley Online Library","abstract":"The Barcode of Life Data System (bold) is an informatics workbench aiding the acquisition, storage, analysis and publication of DNA barcode records. By assembling molecular, morphological and distributional data, it bridges a traditional bioinformatics chasm. bold is freely available to any researcher with interests in DNA barcoding. By providing specialized services, it aids the assembly of records that meet the standards needed to gain BARCODE designation in the global sequence databases. Because of its web-based delivery and flexible data security model, it is also well positioned to support projects that involve broad research alliances. This paper provides a brief introduction to the key elements of bold, discusses their functional capabilities, and concludes by examining computational resources and future prospects.","DOI":"10.1111/j.1471-8286.2007.01678.x","ISSN":"1471-8286","shortTitle":"bold","language":"en","author":[{"family":"Ratnasingham","given":"Sujeevan"},{"family":"Hebert","given":"Paul D. N."}],"issued":{"date-parts":[["2007",5,1]]}}}],"schema":"https://github.com/citation-style-language/schema/raw/master/csl-citation.json"} </w:instrText>
      </w:r>
      <w:r w:rsidRPr="00015059">
        <w:rPr>
          <w:rFonts w:eastAsiaTheme="minorHAnsi" w:cs="Times New Roman"/>
          <w:color w:val="000000" w:themeColor="text1"/>
        </w:rPr>
        <w:fldChar w:fldCharType="separate"/>
      </w:r>
      <w:r w:rsidRPr="00015059">
        <w:rPr>
          <w:rFonts w:cs="Times New Roman"/>
          <w:color w:val="000000" w:themeColor="text1"/>
        </w:rPr>
        <w:t>(Ratnasingham &amp; Hebert, 2007)</w:t>
      </w:r>
      <w:r w:rsidRPr="00015059">
        <w:rPr>
          <w:rFonts w:eastAsiaTheme="minorHAnsi" w:cs="Times New Roman"/>
          <w:color w:val="000000" w:themeColor="text1"/>
        </w:rPr>
        <w:fldChar w:fldCharType="end"/>
      </w:r>
      <w:r w:rsidRPr="00015059">
        <w:rPr>
          <w:rFonts w:eastAsiaTheme="minorHAnsi" w:cs="Times New Roman"/>
          <w:color w:val="000000" w:themeColor="text1"/>
        </w:rPr>
        <w:t xml:space="preserve">. The former is a partnership among </w:t>
      </w:r>
      <w:proofErr w:type="spellStart"/>
      <w:r w:rsidRPr="00015059">
        <w:rPr>
          <w:rFonts w:eastAsiaTheme="minorHAnsi" w:cs="Times New Roman"/>
          <w:color w:val="000000" w:themeColor="text1"/>
        </w:rPr>
        <w:t>GenBank</w:t>
      </w:r>
      <w:proofErr w:type="spellEnd"/>
      <w:r w:rsidRPr="00015059">
        <w:rPr>
          <w:rFonts w:eastAsiaTheme="minorHAnsi" w:cs="Times New Roman"/>
          <w:color w:val="000000" w:themeColor="text1"/>
        </w:rPr>
        <w:t>, the European Molecular Biology Lab in Europe, and the DNA Data Bank of Japan. BOLD, however, is maintained by the University of Guelph in Ontario. They all subscribe to CBOL's data standards for barcode records. The fourth component is data analysis, which allows identification of unidentified specimen by matching it to the closest record on the database or otherwise identification of a new species.</w:t>
      </w:r>
    </w:p>
    <w:p w14:paraId="36E4BF79" w14:textId="27130CAC" w:rsidR="00931FCB" w:rsidRPr="00015059" w:rsidRDefault="008509E9" w:rsidP="00B822F6">
      <w:pPr>
        <w:widowControl w:val="0"/>
        <w:autoSpaceDE w:val="0"/>
        <w:autoSpaceDN w:val="0"/>
        <w:adjustRightInd w:val="0"/>
        <w:spacing w:after="0"/>
        <w:jc w:val="both"/>
        <w:rPr>
          <w:rFonts w:cs="Times New Roman"/>
          <w:color w:val="000000" w:themeColor="text1"/>
        </w:rPr>
      </w:pPr>
      <w:r w:rsidRPr="00015059">
        <w:rPr>
          <w:rFonts w:eastAsiaTheme="minorHAnsi" w:cs="Times New Roman"/>
          <w:color w:val="000000" w:themeColor="text1"/>
          <w:szCs w:val="24"/>
        </w:rPr>
        <w:t>Funded by Alfred P. Sloan Foundation</w:t>
      </w:r>
      <w:r w:rsidR="00352E8C" w:rsidRPr="00015059">
        <w:rPr>
          <w:rFonts w:eastAsiaTheme="minorHAnsi" w:cs="Times New Roman"/>
          <w:color w:val="000000" w:themeColor="text1"/>
          <w:szCs w:val="24"/>
        </w:rPr>
        <w:t>,</w:t>
      </w:r>
      <w:r w:rsidRPr="00015059">
        <w:rPr>
          <w:rFonts w:eastAsiaTheme="minorHAnsi" w:cs="Times New Roman"/>
          <w:color w:val="000000" w:themeColor="text1"/>
          <w:szCs w:val="24"/>
        </w:rPr>
        <w:t xml:space="preserve"> </w:t>
      </w:r>
      <w:r w:rsidR="00717D09" w:rsidRPr="00015059">
        <w:rPr>
          <w:rFonts w:eastAsiaTheme="minorHAnsi" w:cs="Times New Roman"/>
          <w:color w:val="000000" w:themeColor="text1"/>
          <w:szCs w:val="24"/>
        </w:rPr>
        <w:t>t</w:t>
      </w:r>
      <w:r w:rsidR="00020BF0" w:rsidRPr="00015059">
        <w:rPr>
          <w:rFonts w:eastAsiaTheme="minorHAnsi" w:cs="Times New Roman"/>
          <w:color w:val="000000" w:themeColor="text1"/>
          <w:szCs w:val="24"/>
        </w:rPr>
        <w:t>he Consortium for the Barcode of Life (CBOL) was established in May 2004 as a collaborative effort between various organizations to foster international alliances to aid</w:t>
      </w:r>
      <w:r w:rsidR="000634E2" w:rsidRPr="00015059">
        <w:rPr>
          <w:rFonts w:eastAsiaTheme="minorHAnsi" w:cs="Times New Roman"/>
          <w:color w:val="000000" w:themeColor="text1"/>
          <w:szCs w:val="24"/>
        </w:rPr>
        <w:t xml:space="preserve"> the</w:t>
      </w:r>
      <w:r w:rsidR="00020BF0" w:rsidRPr="00015059">
        <w:rPr>
          <w:rFonts w:eastAsiaTheme="minorHAnsi" w:cs="Times New Roman"/>
          <w:color w:val="000000" w:themeColor="text1"/>
          <w:szCs w:val="24"/>
        </w:rPr>
        <w:t xml:space="preserve"> development of a barcode library of eukaryotic life</w:t>
      </w:r>
      <w:r w:rsidR="00CB23D3" w:rsidRPr="00015059">
        <w:rPr>
          <w:rFonts w:eastAsiaTheme="minorHAnsi" w:cs="Times New Roman"/>
          <w:color w:val="000000" w:themeColor="text1"/>
          <w:szCs w:val="24"/>
        </w:rPr>
        <w:t xml:space="preserve"> </w:t>
      </w:r>
      <w:bookmarkStart w:id="29" w:name="ZOTERO_BREF_FcLK0TjSOEPU"/>
      <w:r w:rsidR="00286F38" w:rsidRPr="00015059">
        <w:rPr>
          <w:rFonts w:eastAsiaTheme="minorHAnsi" w:cs="Times New Roman"/>
          <w:color w:val="000000" w:themeColor="text1"/>
          <w:szCs w:val="24"/>
        </w:rPr>
        <w:fldChar w:fldCharType="begin"/>
      </w:r>
      <w:r w:rsidR="00F45322" w:rsidRPr="00015059">
        <w:rPr>
          <w:rFonts w:eastAsiaTheme="minorHAnsi" w:cs="Times New Roman"/>
          <w:color w:val="000000" w:themeColor="text1"/>
          <w:szCs w:val="24"/>
        </w:rPr>
        <w:instrText xml:space="preserve"> ADDIN ZOTERO_ITEM CSL_CITATION {"citationID":"miBzorSq","properties":{"formattedCitation":"(Ratnasingham &amp; Hebert, 2007)","plainCitation":"(Ratnasingham &amp; Hebert, 2007)","noteIndex":0},"citationItems":[{"id":79,"uris":["http://zotero.org/users/1401269/items/S3UBXWGA"],"uri":["http://zotero.org/users/1401269/items/S3UBXWGA"],"itemData":{"id":79,"type":"article-journal","title":"bold: The Barcode of Life Data System (http://www.barcodinglife.org)","container-title":"Molecular Ecology Notes","page":"355-364","volume":"7","issue":"3","source":"Wiley Online Library","abstract":"The Barcode of Life Data System (bold) is an informatics workbench aiding the acquisition, storage, analysis and publication of DNA barcode records. By assembling molecular, morphological and distributional data, it bridges a traditional bioinformatics chasm. bold is freely available to any researcher with interests in DNA barcoding. By providing specialized services, it aids the assembly of records that meet the standards needed to gain BARCODE designation in the global sequence databases. Because of its web-based delivery and flexible data security model, it is also well positioned to support projects that involve broad research alliances. This paper provides a brief introduction to the key elements of bold, discusses their functional capabilities, and concludes by examining computational resources and future prospects.","DOI":"10.1111/j.1471-8286.2007.01678.x","ISSN":"1471-8286","shortTitle":"bold","language":"en","author":[{"family":"Ratnasingham","given":"Sujeevan"},{"family":"Hebert","given":"Paul D. N."}],"issued":{"date-parts":[["2007",5,1]]}}}],"schema":"https://github.com/citation-style-language/schema/raw/master/csl-citation.json"} </w:instrText>
      </w:r>
      <w:r w:rsidR="00286F38" w:rsidRPr="00015059">
        <w:rPr>
          <w:rFonts w:eastAsiaTheme="minorHAnsi" w:cs="Times New Roman"/>
          <w:color w:val="000000" w:themeColor="text1"/>
          <w:szCs w:val="24"/>
        </w:rPr>
        <w:fldChar w:fldCharType="separate"/>
      </w:r>
      <w:r w:rsidR="002B138E" w:rsidRPr="00015059">
        <w:rPr>
          <w:rFonts w:cs="Times New Roman"/>
          <w:color w:val="000000" w:themeColor="text1"/>
        </w:rPr>
        <w:t>(Ratnasingham &amp; Hebert, 2007)</w:t>
      </w:r>
      <w:r w:rsidR="00286F38" w:rsidRPr="00015059">
        <w:rPr>
          <w:rFonts w:eastAsiaTheme="minorHAnsi" w:cs="Times New Roman"/>
          <w:color w:val="000000" w:themeColor="text1"/>
          <w:szCs w:val="24"/>
        </w:rPr>
        <w:fldChar w:fldCharType="end"/>
      </w:r>
      <w:bookmarkEnd w:id="29"/>
      <w:r w:rsidR="00020BF0" w:rsidRPr="00015059">
        <w:rPr>
          <w:rFonts w:eastAsiaTheme="minorHAnsi" w:cs="Times New Roman"/>
          <w:color w:val="000000" w:themeColor="text1"/>
          <w:szCs w:val="24"/>
        </w:rPr>
        <w:t xml:space="preserve">. </w:t>
      </w:r>
      <w:r w:rsidR="00105A26" w:rsidRPr="00015059">
        <w:rPr>
          <w:rFonts w:eastAsiaTheme="minorHAnsi" w:cs="Times New Roman"/>
          <w:color w:val="000000" w:themeColor="text1"/>
          <w:szCs w:val="24"/>
        </w:rPr>
        <w:t xml:space="preserve">The enormity of records (over </w:t>
      </w:r>
      <w:r w:rsidR="008E4969" w:rsidRPr="00015059">
        <w:rPr>
          <w:rFonts w:eastAsiaTheme="minorHAnsi" w:cs="Times New Roman"/>
          <w:color w:val="000000" w:themeColor="text1"/>
          <w:szCs w:val="24"/>
        </w:rPr>
        <w:t>1.5</w:t>
      </w:r>
      <w:r w:rsidR="00105A26" w:rsidRPr="00015059">
        <w:rPr>
          <w:rFonts w:eastAsiaTheme="minorHAnsi" w:cs="Times New Roman"/>
          <w:color w:val="000000" w:themeColor="text1"/>
          <w:szCs w:val="24"/>
        </w:rPr>
        <w:t xml:space="preserve"> million alone in animal kingdom) led to the need and development of</w:t>
      </w:r>
      <w:r w:rsidR="00105A26" w:rsidRPr="00015059">
        <w:rPr>
          <w:rFonts w:cs="Times New Roman"/>
          <w:color w:val="000000" w:themeColor="text1"/>
        </w:rPr>
        <w:t xml:space="preserve"> the Barcode of Life Data Systems</w:t>
      </w:r>
      <w:r w:rsidR="00677D5A">
        <w:rPr>
          <w:rFonts w:cs="Times New Roman"/>
          <w:color w:val="000000" w:themeColor="text1"/>
        </w:rPr>
        <w:t xml:space="preserve"> </w:t>
      </w:r>
      <w:r w:rsidR="00105A26" w:rsidRPr="00015059">
        <w:rPr>
          <w:rFonts w:cs="Times New Roman"/>
          <w:color w:val="000000" w:themeColor="text1"/>
        </w:rPr>
        <w:t>– a global online data management system for DNA barcodes</w:t>
      </w:r>
      <w:r w:rsidR="008E4969" w:rsidRPr="00015059">
        <w:rPr>
          <w:rFonts w:cs="Times New Roman"/>
          <w:color w:val="000000" w:themeColor="text1"/>
        </w:rPr>
        <w:t xml:space="preserve"> </w:t>
      </w:r>
      <w:bookmarkStart w:id="30" w:name="ZOTERO_BREF_gas4cCEuIlKh"/>
      <w:r w:rsidR="00286F38" w:rsidRPr="00015059">
        <w:rPr>
          <w:rFonts w:cs="Times New Roman"/>
          <w:color w:val="000000" w:themeColor="text1"/>
        </w:rPr>
        <w:fldChar w:fldCharType="begin"/>
      </w:r>
      <w:r w:rsidR="001B40ED" w:rsidRPr="00015059">
        <w:rPr>
          <w:rFonts w:cs="Times New Roman"/>
          <w:color w:val="000000" w:themeColor="text1"/>
        </w:rPr>
        <w:instrText xml:space="preserve"> ADDIN ZOTERO_ITEM CSL_CITATION {"citationID":"2k9TWOc3","properties":{"formattedCitation":"(Hajibabaei, Singer, Hebert, &amp; Hickey, 2007; Ratnasingham &amp; Hebert, 2007)","plainCitation":"(Hajibabaei, Singer, Hebert, &amp; Hickey, 2007; Ratnasingham &amp; Hebert, 2007)","noteIndex":0},"citationItems":[{"id":116,"uris":["http://zotero.org/users/1401269/items/DKSHNELU"],"uri":["http://zotero.org/users/1401269/items/DKSHNELU"],"itemData":{"id":116,"type":"article-journal","title":"DNA barcoding: how it complements taxonomy, molecular phylogenetics and population genetics","container-title":"Trends in Genetics","page":"167-172","volume":"23","issue":"4","source":"ResearchGate","abstract":"DNA barcoding aims to provide an efficient method for species-level identifications and, as such, will contribute powerfully to taxonomic and biodiversity research. As the number of DNA barcode sequences accumulates, however, these data will also provide a unique 'horizontal' genomics perspective with broad implications. For example, here we compare the goals and methods of DNA barcoding with those of molecular phylogenetics and population genetics, and suggest that DNA barcoding can complement current research in these areas by providing background information that will be helpful in the selection of taxa for further analyses.","ISSN":"0168-9525","note":"DOI: 10.1016/j.tig.2007.02.001","shortTitle":"Hajibabaei M, Singer GAC, Hebert PDN, Hickey DA. DNA barcoding","language":"en","author":[{"family":"Hajibabaei","given":"Mehrdad"},{"family":"Singer","given":"Gregory A. C."},{"family":"Hebert","given":"Paul D. N."},{"family":"Hickey","given":"Donal A."}],"issued":{"date-parts":[["2007",5,1]]}}},{"id":79,"uris":["http://zotero.org/users/1401269/items/S3UBXWGA"],"uri":["http://zotero.org/users/1401269/items/S3UBXWGA"],"itemData":{"id":79,"type":"article-journal","title":"bold: The Barcode of Life Data System (http://www.barcodinglife.org)","container-title":"Molecular Ecology Notes","page":"355-364","volume":"7","issue":"3","source":"Wiley Online Library","abstract":"The Barcode of Life Data System (bold) is an informatics workbench aiding the acquisition, storage, analysis and publication of DNA barcode records. By assembling molecular, morphological and distributional data, it bridges a traditional bioinformatics chasm. bold is freely available to any researcher with interests in DNA barcoding. By providing specialized services, it aids the assembly of records that meet the standards needed to gain BARCODE designation in the global sequence databases. Because of its web-based delivery and flexible data security model, it is also well positioned to support projects that involve broad research alliances. This paper provides a brief introduction to the key elements of bold, discusses their functional capabilities, and concludes by examining computational resources and future prospects.","DOI":"10.1111/j.1471-8286.2007.01678.x","ISSN":"1471-8286","shortTitle":"bold","language":"en","author":[{"family":"Ratnasingham","given":"Sujeevan"},{"family":"Hebert","given":"Paul D. N."}],"issued":{"date-parts":[["2007",5,1]]}}}],"schema":"https://github.com/citation-style-language/schema/raw/master/csl-citation.json"} </w:instrText>
      </w:r>
      <w:r w:rsidR="00286F38" w:rsidRPr="00015059">
        <w:rPr>
          <w:rFonts w:cs="Times New Roman"/>
          <w:color w:val="000000" w:themeColor="text1"/>
        </w:rPr>
        <w:fldChar w:fldCharType="separate"/>
      </w:r>
      <w:r w:rsidR="002B138E" w:rsidRPr="00015059">
        <w:rPr>
          <w:rFonts w:cs="Times New Roman"/>
          <w:color w:val="000000" w:themeColor="text1"/>
        </w:rPr>
        <w:t>(Hajibabaei, Singer, Hebert, &amp; Hickey, 2007; Ratnasingham &amp; Hebert, 2007)</w:t>
      </w:r>
      <w:r w:rsidR="00286F38" w:rsidRPr="00015059">
        <w:rPr>
          <w:rFonts w:cs="Times New Roman"/>
          <w:color w:val="000000" w:themeColor="text1"/>
        </w:rPr>
        <w:fldChar w:fldCharType="end"/>
      </w:r>
      <w:bookmarkEnd w:id="30"/>
      <w:r w:rsidR="00105A26" w:rsidRPr="00015059">
        <w:rPr>
          <w:rFonts w:cs="Times New Roman"/>
          <w:color w:val="000000" w:themeColor="text1"/>
        </w:rPr>
        <w:t>.</w:t>
      </w:r>
      <w:r w:rsidR="00931FCB" w:rsidRPr="00015059">
        <w:rPr>
          <w:rFonts w:cs="Times New Roman"/>
          <w:color w:val="000000" w:themeColor="text1"/>
        </w:rPr>
        <w:t xml:space="preserve"> </w:t>
      </w:r>
    </w:p>
    <w:p w14:paraId="33C8BCE9" w14:textId="731C0ECA" w:rsidR="001F71CA" w:rsidRPr="00015059" w:rsidRDefault="001F71CA" w:rsidP="00B822F6">
      <w:pPr>
        <w:widowControl w:val="0"/>
        <w:autoSpaceDE w:val="0"/>
        <w:autoSpaceDN w:val="0"/>
        <w:adjustRightInd w:val="0"/>
        <w:spacing w:after="0"/>
        <w:jc w:val="both"/>
        <w:rPr>
          <w:rFonts w:eastAsiaTheme="minorHAnsi" w:cs="Times New Roman"/>
          <w:color w:val="000000" w:themeColor="text1"/>
          <w:szCs w:val="24"/>
        </w:rPr>
      </w:pPr>
      <w:r w:rsidRPr="00015059">
        <w:rPr>
          <w:rFonts w:eastAsiaTheme="minorHAnsi" w:cs="Times New Roman"/>
          <w:color w:val="000000" w:themeColor="text1"/>
          <w:szCs w:val="24"/>
        </w:rPr>
        <w:t xml:space="preserve">The works of a group of scientists lead by Paul Hebert at University of Guelph, Canada established that the mitochondrial gene cytochrome </w:t>
      </w:r>
      <w:r w:rsidRPr="00015059">
        <w:rPr>
          <w:rFonts w:eastAsiaTheme="minorHAnsi" w:cs="Times New Roman"/>
          <w:i/>
          <w:iCs/>
          <w:color w:val="000000" w:themeColor="text1"/>
          <w:szCs w:val="24"/>
        </w:rPr>
        <w:t xml:space="preserve">c </w:t>
      </w:r>
      <w:r w:rsidRPr="00015059">
        <w:rPr>
          <w:rFonts w:eastAsiaTheme="minorHAnsi" w:cs="Times New Roman"/>
          <w:color w:val="000000" w:themeColor="text1"/>
          <w:szCs w:val="24"/>
        </w:rPr>
        <w:t xml:space="preserve">oxidase I (COI) could serve as the barcode of a global bio-identification system for animals </w:t>
      </w:r>
      <w:r w:rsidRPr="00015059">
        <w:rPr>
          <w:rFonts w:eastAsiaTheme="minorHAnsi" w:cs="Times New Roman"/>
          <w:color w:val="000000" w:themeColor="text1"/>
          <w:szCs w:val="24"/>
        </w:rPr>
        <w:fldChar w:fldCharType="begin"/>
      </w:r>
      <w:r w:rsidR="00F45322" w:rsidRPr="00015059">
        <w:rPr>
          <w:rFonts w:eastAsiaTheme="minorHAnsi" w:cs="Times New Roman"/>
          <w:color w:val="000000" w:themeColor="text1"/>
          <w:szCs w:val="24"/>
        </w:rPr>
        <w:instrText xml:space="preserve"> ADDIN ZOTERO_ITEM CSL_CITATION {"citationID":"jbTwFbyS","properties":{"formattedCitation":"(Hebert, Cywinska, et al., 2003)","plainCitation":"(Hebert, Cywinska, et al., 2003)","noteIndex":0},"citationItems":[{"id":80,"uris":["http://zotero.org/users/1401269/items/6MANIHSK"],"uri":["http://zotero.org/users/1401269/items/6MANIHSK"],"itemData":{"id":80,"type":"article-journal","title":"Biological identifications through DNA barcodes.","container-title":"Proceedings of the Royal Society B: Biological Sciences","page":"313-321","volume":"270","issue":"1512","source":"PubMed Central","abstract":"Although much biological research depends upon species diagnoses, taxonomic expertise is collapsing. We are convinced that the sole prospect for a sustainable identification capability lies in the construction of systems that employ DNA sequences as taxon 'barcodes'. We establish that the mitochondrial gene cytochrome c oxidase I (COI) can serve as the core of a global bioidentification system for animals. First, we demonstrate that COI profiles, derived from the low-density sampling of higher taxonomic categories, ordinarily assign newly analysed taxa to the appropriate phylum or order. Second, we demonstrate that species-level assignments can be obtained by creating comprehensive COI profiles. A model COI profile, based upon the analysis of a single individual from each of 200 closely allied species of lepidopterans, was 100% successful in correctly identifying subsequent specimens. When fully developed, a COI identification system will provide a reliable, cost-effective and accessible solution to the current problem of species identification. Its assembly will also generate important new insights into the diversification of life and the rules of molecular evolution.","DOI":"10.1098/rspb.2002.2218","ISSN":"0962-8452","note":"PMID: 12614582\nPMCID: PMC1691236","journalAbbreviation":"Proc Biol Sci","author":[{"family":"Hebert","given":"Paul D N"},{"family":"Cywinska","given":"Alina"},{"family":"Ball","given":"Shelley L"},{"family":"deWaard","given":"Jeremy R"}],"issued":{"date-parts":[["2003",2,7]]}}}],"schema":"https://github.com/citation-style-language/schema/raw/master/csl-citation.json"} </w:instrText>
      </w:r>
      <w:r w:rsidRPr="00015059">
        <w:rPr>
          <w:rFonts w:eastAsiaTheme="minorHAnsi" w:cs="Times New Roman"/>
          <w:color w:val="000000" w:themeColor="text1"/>
          <w:szCs w:val="24"/>
        </w:rPr>
        <w:fldChar w:fldCharType="separate"/>
      </w:r>
      <w:r w:rsidRPr="00015059">
        <w:rPr>
          <w:rFonts w:cs="Times New Roman"/>
          <w:color w:val="000000" w:themeColor="text1"/>
        </w:rPr>
        <w:t>(Hebert, Cywinska, et al., 2003)</w:t>
      </w:r>
      <w:r w:rsidRPr="00015059">
        <w:rPr>
          <w:rFonts w:eastAsiaTheme="minorHAnsi" w:cs="Times New Roman"/>
          <w:color w:val="000000" w:themeColor="text1"/>
          <w:szCs w:val="24"/>
        </w:rPr>
        <w:fldChar w:fldCharType="end"/>
      </w:r>
      <w:r w:rsidRPr="00015059">
        <w:rPr>
          <w:rFonts w:eastAsiaTheme="minorHAnsi" w:cs="Times New Roman"/>
          <w:color w:val="000000" w:themeColor="text1"/>
          <w:szCs w:val="24"/>
        </w:rPr>
        <w:t xml:space="preserve">. Further research soon indicated that COI sequence divergence was common and could enable the discrimination of closely related species in all animal phyla (95%) except benthic Cnidarians, sponges and often species that hybridize </w:t>
      </w:r>
      <w:r w:rsidRPr="00015059">
        <w:rPr>
          <w:rFonts w:eastAsiaTheme="minorHAnsi" w:cs="Times New Roman"/>
          <w:color w:val="000000" w:themeColor="text1"/>
          <w:szCs w:val="24"/>
        </w:rPr>
        <w:fldChar w:fldCharType="begin"/>
      </w:r>
      <w:r w:rsidR="00F45322" w:rsidRPr="00015059">
        <w:rPr>
          <w:rFonts w:eastAsiaTheme="minorHAnsi" w:cs="Times New Roman"/>
          <w:color w:val="000000" w:themeColor="text1"/>
          <w:szCs w:val="24"/>
        </w:rPr>
        <w:instrText xml:space="preserve"> ADDIN ZOTERO_ITEM CSL_CITATION {"citationID":"x2Bw93fJ","properties":{"formattedCitation":"(Hebert et al., 2016; Ratnasingham &amp; Hebert, 2013)","plainCitation":"(Hebert et al., 2016; Ratnasingham &amp; Hebert, 2013)","noteIndex":0},"citationItems":[{"id":27,"uris":["http://zotero.org/users/1401269/items/BB6YPE84"],"uri":["http://zotero.org/users/1401269/items/BB6YPE84"],"itemData":{"id":27,"type":"article-journal","title":"From writing to reading the encyclopedia of life","container-title":"Philosophical Transactions of the Royal Society B: Biological Sciences","volume":"371","issue":"1702","source":"PubMed Central","abstract":"Prologue ‘As the study of natural science advances, the language of scientific description may be greatly simplified and abridged. This has already been done by Linneaus and may be carried still further by other invention. The descriptions of natural orders and genera may be reduced to short definitions, and employment of signs, somewhat in the manner of algebra, instead of long descriptions. It is more easy to conceive this, than it is to conceive with what facility, and in how short a time, a knowledge of all the objects of natural history may ultimately be acquired; and that which is now considered learning and science, and confined to a few specially devoted to it, may at length be universally possessed in every civilized country and in every rank of life’. J. C. Louden 1829. Magazine of natural history, vol. 1., This article is part of the themed issue ‘From DNA barcodes to biomes’.","URL":"https://www.ncbi.nlm.nih.gov/pmc/articles/PMC4971178/","DOI":"10.1098/rstb.2015.0321","ISSN":"0962-8436","note":"PMID: 27481778\nPMCID: PMC4971178","journalAbbreviation":"Philos Trans R Soc Lond B Biol Sci","author":[{"family":"Hebert","given":"Paul D. N."},{"family":"Hollingsworth","given":"Peter M."},{"family":"Hajibabaei","given":"Mehrdad"}],"issued":{"date-parts":[["2016",9,5]]},"accessed":{"date-parts":[["2018",4,16]]}}},{"id":74,"uris":["http://zotero.org/users/1401269/items/YSJ7S9TL"],"uri":["http://zotero.org/users/1401269/items/YSJ7S9TL"],"itemData":{"id":74,"type":"article-journal","title":"A DNA-Based Registry for All Animal Species: The Barcode Index Number (BIN) System","container-title":"PLOS ONE","page":"e66213","volume":"8","issue":"7","source":"PLoS Journals","abstract":"Because many animal species are undescribed, and because the identification of known species is often difficult, interim taxonomic nomenclature has often been used in biodiversity analysis. By assigning individuals to presumptive species, called operational taxonomic units (OTUs), these systems speed investigations into the patterning of biodiversity and enable studies that would otherwise be impossible. Although OTUs have conventionally been separated through their morphological divergence, DNA-based delineations are not only feasible, but have important advantages. OTU designation can be automated, data can be readily archived, and results can be easily compared among investigations. This study exploits these attributes to develop a persistent, species-level taxonomic registry for the animal kingdom based on the analysis of patterns of nucleotide variation in the barcode region of the cytochrome c oxidase I (COI) gene. It begins by examining the correspondence between groups of specimens identified to a species through prior taxonomic work and those inferred from the analysis of COI sequence variation using one new (RESL) and four established (ABGD, CROP, GMYC, jMOTU) algorithms. It subsequently describes the implementation, and structural attributes of the Barcode Index Number (BIN) system. Aside from a pragmatic role in biodiversity assessments, BINs will aid revisionary taxonomy by flagging possible cases of synonymy, and by collating geographical information, descriptive metadata, and images for specimens that are likely to belong to the same species, even if it is undescribed. More than 274,000 BIN web pages are now available, creating a biodiversity resource that is positioned for rapid growth.","DOI":"10.1371/journal.pone.0066213","ISSN":"1932-6203","shortTitle":"A DNA-Based Registry for All Animal Species","journalAbbreviation":"PLOS ONE","author":[{"family":"Ratnasingham","given":"Sujeevan"},{"family":"Hebert","given":"Paul D. N."}],"issued":{"date-parts":[["2013",7,8]]}}}],"schema":"https://github.com/citation-style-language/schema/raw/master/csl-citation.json"} </w:instrText>
      </w:r>
      <w:r w:rsidRPr="00015059">
        <w:rPr>
          <w:rFonts w:eastAsiaTheme="minorHAnsi" w:cs="Times New Roman"/>
          <w:color w:val="000000" w:themeColor="text1"/>
          <w:szCs w:val="24"/>
        </w:rPr>
        <w:fldChar w:fldCharType="separate"/>
      </w:r>
      <w:r w:rsidRPr="00015059">
        <w:rPr>
          <w:rFonts w:cs="Times New Roman"/>
          <w:color w:val="000000" w:themeColor="text1"/>
        </w:rPr>
        <w:t>(Hebert et al., 2016; Ratnasingham &amp; Hebert, 2013)</w:t>
      </w:r>
      <w:r w:rsidRPr="00015059">
        <w:rPr>
          <w:rFonts w:eastAsiaTheme="minorHAnsi" w:cs="Times New Roman"/>
          <w:color w:val="000000" w:themeColor="text1"/>
          <w:szCs w:val="24"/>
        </w:rPr>
        <w:fldChar w:fldCharType="end"/>
      </w:r>
      <w:r w:rsidRPr="00015059">
        <w:rPr>
          <w:rFonts w:eastAsiaTheme="minorHAnsi" w:cs="Times New Roman"/>
          <w:color w:val="000000" w:themeColor="text1"/>
          <w:szCs w:val="24"/>
        </w:rPr>
        <w:t xml:space="preserve">. This success in species recognition was a result of a high rate of sequence mutation at COI in most animal groups </w:t>
      </w:r>
      <w:r w:rsidRPr="00015059">
        <w:rPr>
          <w:rFonts w:eastAsiaTheme="minorHAnsi" w:cs="Times New Roman"/>
          <w:color w:val="000000" w:themeColor="text1"/>
          <w:szCs w:val="24"/>
        </w:rPr>
        <w:fldChar w:fldCharType="begin"/>
      </w:r>
      <w:r w:rsidR="00F45322" w:rsidRPr="00015059">
        <w:rPr>
          <w:rFonts w:eastAsiaTheme="minorHAnsi" w:cs="Times New Roman"/>
          <w:color w:val="000000" w:themeColor="text1"/>
          <w:szCs w:val="24"/>
        </w:rPr>
        <w:instrText xml:space="preserve"> ADDIN ZOTERO_ITEM CSL_CITATION {"citationID":"Tv63hZNh","properties":{"formattedCitation":"(Hebert, Cywinska, et al., 2003; Hebert, Ratnasingham, et al., 2003; Singh, Khullar, &amp; Jha, 2015)","plainCitation":"(Hebert, Cywinska, et al., 2003; Hebert, Ratnasingham, et al., 2003; Singh, Khullar, &amp; Jha, 2015)","noteIndex":0},"citationItems":[{"id":80,"uris":["http://zotero.org/users/1401269/items/6MANIHSK"],"uri":["http://zotero.org/users/1401269/items/6MANIHSK"],"itemData":{"id":80,"type":"article-journal","title":"Biological identifications through DNA barcodes.","container-title":"Proceedings of the Royal Society B: Biological Sciences","page":"313-321","volume":"270","issue":"1512","source":"PubMed Central","abstract":"Although much biological research depends upon species diagnoses, taxonomic expertise is collapsing. We are convinced that the sole prospect for a sustainable identification capability lies in the construction of systems that employ DNA sequences as taxon 'barcodes'. We establish that the mitochondrial gene cytochrome c oxidase I (COI) can serve as the core of a global bioidentification system for animals. First, we demonstrate that COI profiles, derived from the low-density sampling of higher taxonomic categories, ordinarily assign newly analysed taxa to the appropriate phylum or order. Second, we demonstrate that species-level assignments can be obtained by creating comprehensive COI profiles. A model COI profile, based upon the analysis of a single individual from each of 200 closely allied species of lepidopterans, was 100% successful in correctly identifying subsequent specimens. When fully developed, a COI identification system will provide a reliable, cost-effective and accessible solution to the current problem of species identification. Its assembly will also generate important new insights into the diversification of life and the rules of molecular evolution.","DOI":"10.1098/rspb.2002.2218","ISSN":"0962-8452","note":"PMID: 12614582\nPMCID: PMC1691236","journalAbbreviation":"Proc Biol Sci","author":[{"family":"Hebert","given":"Paul D N"},{"family":"Cywinska","given":"Alina"},{"family":"Ball","given":"Shelley L"},{"family":"deWaard","given":"Jeremy R"}],"issued":{"date-parts":[["2003",2,7]]}}},{"id":82,"uris":["http://zotero.org/users/1401269/items/UVS33C2P"],"uri":["http://zotero.org/users/1401269/items/UVS33C2P"],"itemData":{"id":82,"type":"article-journal","title":"Barcoding animal life: cytochrome c oxidase subunit 1 divergences among closely related species","container-title":"Proceedings of the Royal Society of London B: Biological Sciences","page":"S96-S99","volume":"270","issue":"Suppl 1","source":"rspb.royalsocietypublishing.org","abstract":"With millions of species and their life-stage transformations, the animal kingdom provides a challenging target for taxonomy. Recent work has suggested that a DNA-based identification system, founded on the mitochondrial gene, cytochrome c oxidase subunit 1 (COI), can aid the resolution of this diversity. While past work has validated the ability of COI sequences to diagnose species in certain taxonomic groups, the present study extends these analyses across the animal kingdom. The results indicate that sequence divergences at COI regularly enable the discrimination of closely allied species in all animal phyla except the Cnidaria. This success in species diagnosis reflects both the high rates of sequence change at COI in most animal groups and constraints on intraspecific mitochondrial DNA divergence arising, at least in part, through selective sweeps mediated via interactions with the nuclear genome.","DOI":"10.1098/rsbl.2003.0025","ISSN":"0962-8452, 1471-2954","note":"PMID: 12952648","shortTitle":"Barcoding animal life","language":"en","author":[{"family":"Hebert","given":"Paul D. N."},{"family":"Ratnasingham","given":"Sujeevan"},{"family":"Waard","given":"Jeremy R.","dropping-particle":"de"}],"issued":{"date-parts":[["2003",8,7]]}}},{"id":4,"uris":["http://zotero.org/users/1401269/items/PUPCFMGV"],"uri":["http://zotero.org/users/1401269/items/PUPCFMGV"],"itemData":{"id":4,"type":"article-journal","title":"Lucrative potentials of mitochondrial DNA: A laconic review accentuating particularly blow flies beyond forensic importance","container-title":"Journal of Entomology and Zoology Studies","page":"01-08","volume":"3","abstract":"Extensive   survey   of   molecular   research   on   animals,   including   insects,   has   brought   forward   remunerative scope of mitochondrial DNA (mtDNA). Among the insects, blow flies are consensually known for their forensic importance. This review is a compendious effort to bring forward other latent potentials  of  mitochondrial  DNA,  specifically  of  Calliphoridae,  concerning  vivid  fields  beyond  its  application in detecting post mortem interval (PMI) alone. Mitochondrial DNA acts as a key to unlock various  unsolved  mysteries  regarding  identification  of  fragmented,  small,  incomplete,  fossilized  or  archive museum specimens; tracing evolutionary history; evaluating biodiversity; monitoring mortality dynamics during epidemics or mass death toll; detecting endangered species; resolve misidentification and  monophyletic  or  paraphyletic  issues  and  population  studies.  In  this  review  an  attempt  has  been  made  to  pinpoint  the  most  prolific  regions  of  mitochondrial  DNA  for  the  purpose  of  systematics  and  bring to light the positive and negative potentials of mtDNA.","author":[{"family":"Singh","given":"Devinder"},{"family":"Khullar","given":"Naina"},{"family":"Jha","given":"Chandan"}],"issued":{"date-parts":[["2015",7,1]]}}}],"schema":"https://github.com/citation-style-language/schema/raw/master/csl-citation.json"} </w:instrText>
      </w:r>
      <w:r w:rsidRPr="00015059">
        <w:rPr>
          <w:rFonts w:eastAsiaTheme="minorHAnsi" w:cs="Times New Roman"/>
          <w:color w:val="000000" w:themeColor="text1"/>
          <w:szCs w:val="24"/>
        </w:rPr>
        <w:fldChar w:fldCharType="separate"/>
      </w:r>
      <w:r w:rsidRPr="00015059">
        <w:rPr>
          <w:rFonts w:cs="Times New Roman"/>
          <w:color w:val="000000" w:themeColor="text1"/>
        </w:rPr>
        <w:t>(Hebert, Cywinska, et al., 2003; Hebert, Ratnasingham, et al., 2003; Singh, Khullar, &amp; Jha, 2015)</w:t>
      </w:r>
      <w:r w:rsidRPr="00015059">
        <w:rPr>
          <w:rFonts w:eastAsiaTheme="minorHAnsi" w:cs="Times New Roman"/>
          <w:color w:val="000000" w:themeColor="text1"/>
          <w:szCs w:val="24"/>
        </w:rPr>
        <w:fldChar w:fldCharType="end"/>
      </w:r>
      <w:r w:rsidRPr="00015059">
        <w:rPr>
          <w:rFonts w:eastAsiaTheme="minorHAnsi" w:cs="Times New Roman"/>
          <w:color w:val="000000" w:themeColor="text1"/>
          <w:szCs w:val="24"/>
        </w:rPr>
        <w:t>.</w:t>
      </w:r>
    </w:p>
    <w:p w14:paraId="4B87B726" w14:textId="26C20378" w:rsidR="00B73375" w:rsidRDefault="00E66B86" w:rsidP="00B822F6">
      <w:pPr>
        <w:spacing w:after="0"/>
        <w:jc w:val="both"/>
        <w:rPr>
          <w:rFonts w:eastAsiaTheme="minorHAnsi" w:cs="Times New Roman"/>
          <w:color w:val="000000" w:themeColor="text1"/>
        </w:rPr>
      </w:pPr>
      <w:r w:rsidRPr="00015059">
        <w:rPr>
          <w:rFonts w:eastAsiaTheme="minorHAnsi" w:cs="Times New Roman"/>
          <w:color w:val="000000" w:themeColor="text1"/>
        </w:rPr>
        <w:lastRenderedPageBreak/>
        <w:t xml:space="preserve">The choice of mitochondrial genome of animals as the barcoding target over the nuclear genome comes with advantages </w:t>
      </w:r>
      <w:r w:rsidRPr="00015059">
        <w:rPr>
          <w:rFonts w:eastAsiaTheme="minorHAnsi" w:cs="Times New Roman"/>
          <w:color w:val="000000" w:themeColor="text1"/>
        </w:rPr>
        <w:fldChar w:fldCharType="begin"/>
      </w:r>
      <w:r w:rsidR="00F45322" w:rsidRPr="00015059">
        <w:rPr>
          <w:rFonts w:eastAsiaTheme="minorHAnsi" w:cs="Times New Roman"/>
          <w:color w:val="000000" w:themeColor="text1"/>
        </w:rPr>
        <w:instrText xml:space="preserve"> ADDIN ZOTERO_ITEM CSL_CITATION {"citationID":"AUpwapNY","properties":{"formattedCitation":"(Hebert, Cywinska, et al., 2003)","plainCitation":"(Hebert, Cywinska, et al., 2003)","noteIndex":0},"citationItems":[{"id":80,"uris":["http://zotero.org/users/1401269/items/6MANIHSK"],"uri":["http://zotero.org/users/1401269/items/6MANIHSK"],"itemData":{"id":80,"type":"article-journal","title":"Biological identifications through DNA barcodes.","container-title":"Proceedings of the Royal Society B: Biological Sciences","page":"313-321","volume":"270","issue":"1512","source":"PubMed Central","abstract":"Although much biological research depends upon species diagnoses, taxonomic expertise is collapsing. We are convinced that the sole prospect for a sustainable identification capability lies in the construction of systems that employ DNA sequences as taxon 'barcodes'. We establish that the mitochondrial gene cytochrome c oxidase I (COI) can serve as the core of a global bioidentification system for animals. First, we demonstrate that COI profiles, derived from the low-density sampling of higher taxonomic categories, ordinarily assign newly analysed taxa to the appropriate phylum or order. Second, we demonstrate that species-level assignments can be obtained by creating comprehensive COI profiles. A model COI profile, based upon the analysis of a single individual from each of 200 closely allied species of lepidopterans, was 100% successful in correctly identifying subsequent specimens. When fully developed, a COI identification system will provide a reliable, cost-effective and accessible solution to the current problem of species identification. Its assembly will also generate important new insights into the diversification of life and the rules of molecular evolution.","DOI":"10.1098/rspb.2002.2218","ISSN":"0962-8452","note":"PMID: 12614582\nPMCID: PMC1691236","journalAbbreviation":"Proc Biol Sci","author":[{"family":"Hebert","given":"Paul D N"},{"family":"Cywinska","given":"Alina"},{"family":"Ball","given":"Shelley L"},{"family":"deWaard","given":"Jeremy R"}],"issued":{"date-parts":[["2003",2,7]]}}}],"schema":"https://github.com/citation-style-language/schema/raw/master/csl-citation.json"} </w:instrText>
      </w:r>
      <w:r w:rsidRPr="00015059">
        <w:rPr>
          <w:rFonts w:eastAsiaTheme="minorHAnsi" w:cs="Times New Roman"/>
          <w:color w:val="000000" w:themeColor="text1"/>
        </w:rPr>
        <w:fldChar w:fldCharType="separate"/>
      </w:r>
      <w:r w:rsidRPr="00015059">
        <w:rPr>
          <w:rFonts w:cs="Times New Roman"/>
          <w:color w:val="000000" w:themeColor="text1"/>
        </w:rPr>
        <w:t>(Hebert, Cywinska, et al., 2003)</w:t>
      </w:r>
      <w:r w:rsidRPr="00015059">
        <w:rPr>
          <w:rFonts w:eastAsiaTheme="minorHAnsi" w:cs="Times New Roman"/>
          <w:color w:val="000000" w:themeColor="text1"/>
        </w:rPr>
        <w:fldChar w:fldCharType="end"/>
      </w:r>
      <w:r w:rsidRPr="00015059">
        <w:rPr>
          <w:rFonts w:eastAsiaTheme="minorHAnsi" w:cs="Times New Roman"/>
          <w:color w:val="000000" w:themeColor="text1"/>
        </w:rPr>
        <w:t xml:space="preserve">. They lack introns, have limited exposure to recombination and a haploid mode of inheritance. Protein coding regions are chosen because the third nucleotide position of codons is weakly conserved </w:t>
      </w:r>
      <w:r w:rsidRPr="00015059">
        <w:rPr>
          <w:rFonts w:eastAsiaTheme="minorHAnsi" w:cs="Times New Roman"/>
          <w:color w:val="000000" w:themeColor="text1"/>
        </w:rPr>
        <w:fldChar w:fldCharType="begin"/>
      </w:r>
      <w:r w:rsidR="00F45322" w:rsidRPr="00015059">
        <w:rPr>
          <w:rFonts w:eastAsiaTheme="minorHAnsi" w:cs="Times New Roman"/>
          <w:color w:val="000000" w:themeColor="text1"/>
        </w:rPr>
        <w:instrText xml:space="preserve"> ADDIN ZOTERO_ITEM CSL_CITATION {"citationID":"RlTenk4x","properties":{"formattedCitation":"(Hebert, Cywinska, et al., 2003)","plainCitation":"(Hebert, Cywinska, et al., 2003)","noteIndex":0},"citationItems":[{"id":80,"uris":["http://zotero.org/users/1401269/items/6MANIHSK"],"uri":["http://zotero.org/users/1401269/items/6MANIHSK"],"itemData":{"id":80,"type":"article-journal","title":"Biological identifications through DNA barcodes.","container-title":"Proceedings of the Royal Society B: Biological Sciences","page":"313-321","volume":"270","issue":"1512","source":"PubMed Central","abstract":"Although much biological research depends upon species diagnoses, taxonomic expertise is collapsing. We are convinced that the sole prospect for a sustainable identification capability lies in the construction of systems that employ DNA sequences as taxon 'barcodes'. We establish that the mitochondrial gene cytochrome c oxidase I (COI) can serve as the core of a global bioidentification system for animals. First, we demonstrate that COI profiles, derived from the low-density sampling of higher taxonomic categories, ordinarily assign newly analysed taxa to the appropriate phylum or order. Second, we demonstrate that species-level assignments can be obtained by creating comprehensive COI profiles. A model COI profile, based upon the analysis of a single individual from each of 200 closely allied species of lepidopterans, was 100% successful in correctly identifying subsequent specimens. When fully developed, a COI identification system will provide a reliable, cost-effective and accessible solution to the current problem of species identification. Its assembly will also generate important new insights into the diversification of life and the rules of molecular evolution.","DOI":"10.1098/rspb.2002.2218","ISSN":"0962-8452","note":"PMID: 12614582\nPMCID: PMC1691236","journalAbbreviation":"Proc Biol Sci","author":[{"family":"Hebert","given":"Paul D N"},{"family":"Cywinska","given":"Alina"},{"family":"Ball","given":"Shelley L"},{"family":"deWaard","given":"Jeremy R"}],"issued":{"date-parts":[["2003",2,7]]}}}],"schema":"https://github.com/citation-style-language/schema/raw/master/csl-citation.json"} </w:instrText>
      </w:r>
      <w:r w:rsidRPr="00015059">
        <w:rPr>
          <w:rFonts w:eastAsiaTheme="minorHAnsi" w:cs="Times New Roman"/>
          <w:color w:val="000000" w:themeColor="text1"/>
        </w:rPr>
        <w:fldChar w:fldCharType="separate"/>
      </w:r>
      <w:r w:rsidRPr="00015059">
        <w:rPr>
          <w:rFonts w:cs="Times New Roman"/>
          <w:color w:val="000000" w:themeColor="text1"/>
        </w:rPr>
        <w:t>(Hebert, Cywinska, et al., 2003)</w:t>
      </w:r>
      <w:r w:rsidRPr="00015059">
        <w:rPr>
          <w:rFonts w:eastAsiaTheme="minorHAnsi" w:cs="Times New Roman"/>
          <w:color w:val="000000" w:themeColor="text1"/>
        </w:rPr>
        <w:fldChar w:fldCharType="end"/>
      </w:r>
      <w:r w:rsidRPr="00015059">
        <w:rPr>
          <w:rFonts w:eastAsiaTheme="minorHAnsi" w:cs="Times New Roman"/>
          <w:color w:val="000000" w:themeColor="text1"/>
        </w:rPr>
        <w:t xml:space="preserve">. Long sequences of up to 600 base-pairs (bps) are chosen because the third nucleotide position in codons are strongly biased, A–T in arthropods, C–G in chordates. Second, because most nucleotide positions are constant in closely related species </w:t>
      </w:r>
      <w:r w:rsidRPr="00015059">
        <w:rPr>
          <w:rFonts w:eastAsiaTheme="minorHAnsi" w:cs="Times New Roman"/>
          <w:color w:val="000000" w:themeColor="text1"/>
        </w:rPr>
        <w:fldChar w:fldCharType="begin"/>
      </w:r>
      <w:r w:rsidR="00F45322" w:rsidRPr="00015059">
        <w:rPr>
          <w:rFonts w:eastAsiaTheme="minorHAnsi" w:cs="Times New Roman"/>
          <w:color w:val="000000" w:themeColor="text1"/>
        </w:rPr>
        <w:instrText xml:space="preserve"> ADDIN ZOTERO_ITEM CSL_CITATION {"citationID":"y1E2xwnH","properties":{"formattedCitation":"(Hebert, Cywinska, et al., 2003)","plainCitation":"(Hebert, Cywinska, et al., 2003)","noteIndex":0},"citationItems":[{"id":80,"uris":["http://zotero.org/users/1401269/items/6MANIHSK"],"uri":["http://zotero.org/users/1401269/items/6MANIHSK"],"itemData":{"id":80,"type":"article-journal","title":"Biological identifications through DNA barcodes.","container-title":"Proceedings of the Royal Society B: Biological Sciences","page":"313-321","volume":"270","issue":"1512","source":"PubMed Central","abstract":"Although much biological research depends upon species diagnoses, taxonomic expertise is collapsing. We are convinced that the sole prospect for a sustainable identification capability lies in the construction of systems that employ DNA sequences as taxon 'barcodes'. We establish that the mitochondrial gene cytochrome c oxidase I (COI) can serve as the core of a global bioidentification system for animals. First, we demonstrate that COI profiles, derived from the low-density sampling of higher taxonomic categories, ordinarily assign newly analysed taxa to the appropriate phylum or order. Second, we demonstrate that species-level assignments can be obtained by creating comprehensive COI profiles. A model COI profile, based upon the analysis of a single individual from each of 200 closely allied species of lepidopterans, was 100% successful in correctly identifying subsequent specimens. When fully developed, a COI identification system will provide a reliable, cost-effective and accessible solution to the current problem of species identification. Its assembly will also generate important new insights into the diversification of life and the rules of molecular evolution.","DOI":"10.1098/rspb.2002.2218","ISSN":"0962-8452","note":"PMID: 12614582\nPMCID: PMC1691236","journalAbbreviation":"Proc Biol Sci","author":[{"family":"Hebert","given":"Paul D N"},{"family":"Cywinska","given":"Alina"},{"family":"Ball","given":"Shelley L"},{"family":"deWaard","given":"Jeremy R"}],"issued":{"date-parts":[["2003",2,7]]}}}],"schema":"https://github.com/citation-style-language/schema/raw/master/csl-citation.json"} </w:instrText>
      </w:r>
      <w:r w:rsidRPr="00015059">
        <w:rPr>
          <w:rFonts w:eastAsiaTheme="minorHAnsi" w:cs="Times New Roman"/>
          <w:color w:val="000000" w:themeColor="text1"/>
        </w:rPr>
        <w:fldChar w:fldCharType="separate"/>
      </w:r>
      <w:r w:rsidRPr="00015059">
        <w:rPr>
          <w:rFonts w:cs="Times New Roman"/>
          <w:color w:val="000000" w:themeColor="text1"/>
        </w:rPr>
        <w:t>(Hebert, Cywinska, et al., 2003)</w:t>
      </w:r>
      <w:r w:rsidRPr="00015059">
        <w:rPr>
          <w:rFonts w:eastAsiaTheme="minorHAnsi" w:cs="Times New Roman"/>
          <w:color w:val="000000" w:themeColor="text1"/>
        </w:rPr>
        <w:fldChar w:fldCharType="end"/>
      </w:r>
      <w:r w:rsidRPr="00015059">
        <w:rPr>
          <w:rFonts w:eastAsiaTheme="minorHAnsi" w:cs="Times New Roman"/>
          <w:color w:val="000000" w:themeColor="text1"/>
        </w:rPr>
        <w:t xml:space="preserve">. Of the 13 mitochondrial genes, COI has two compelling advantages. First is that the universal primers to COI are robust enough to allow recovery of the 5’ end of close to all animal phyla </w:t>
      </w:r>
      <w:r w:rsidRPr="00015059">
        <w:rPr>
          <w:rFonts w:eastAsiaTheme="minorHAnsi" w:cs="Times New Roman"/>
          <w:color w:val="000000" w:themeColor="text1"/>
        </w:rPr>
        <w:fldChar w:fldCharType="begin"/>
      </w:r>
      <w:r w:rsidR="00F45322" w:rsidRPr="00015059">
        <w:rPr>
          <w:rFonts w:eastAsiaTheme="minorHAnsi" w:cs="Times New Roman"/>
          <w:color w:val="000000" w:themeColor="text1"/>
        </w:rPr>
        <w:instrText xml:space="preserve"> ADDIN ZOTERO_ITEM CSL_CITATION {"citationID":"SVBssMEo","properties":{"formattedCitation":"(Zhang &amp; Hewitt, 1997)","plainCitation":"(Zhang &amp; Hewitt, 1997)","noteIndex":0},"citationItems":[{"id":75,"uris":["http://zotero.org/users/1401269/items/NFGVYZIY"],"uri":["http://zotero.org/users/1401269/items/NFGVYZIY"],"itemData":{"id":75,"type":"article-journal","title":"Assessment of the universality and utility of a set of conserved mitochondrial COI primers in insects","container-title":"Insect Molecular Biology","page":"143-150","volume":"6","issue":"2","source":"PubMed","abstract":"A set of mitochondrial COI primers has been studied by genomic PCR and many primer combinations shown to work universally well across Insecta. They are able to amplify various amplicons with different variability which enables the selection of a particular amplicon as a suitable DNA marker for a project. The potential usefulness of different amplicons is examined, with analysis on published study cases employing these regions. With respect to their variability, amplicons UEA5/UEA6, UEA7/UEA8 and UEA5/UEA8 could be useful for low- to mid-level phylogenetic analysis, i.e. from species, genus to perhaps family level depending on taxa involved. UEA5/UEA6 will be too conserved for intraspecific studies. Amplicons UEA3/UEA4 and UEA9/UEA10 would be better suited to low-level phylogenetic investigations, such a analysis of relationships among closely related species and population genetic studies. However, these guidelines should not be over-generalized for the reasons given. Amplification conditions of various primer combinations, and general problems in the use of conserved PCR primers are discussed.","ISSN":"0962-1075","note":"PMID: 9099578","journalAbbreviation":"Insect Mol. Biol.","language":"eng","author":[{"family":"Zhang","given":"D. X."},{"family":"Hewitt","given":"G. M."}],"issued":{"date-parts":[["1997",5]]}}}],"schema":"https://github.com/citation-style-language/schema/raw/master/csl-citation.json"} </w:instrText>
      </w:r>
      <w:r w:rsidRPr="00015059">
        <w:rPr>
          <w:rFonts w:eastAsiaTheme="minorHAnsi" w:cs="Times New Roman"/>
          <w:color w:val="000000" w:themeColor="text1"/>
        </w:rPr>
        <w:fldChar w:fldCharType="separate"/>
      </w:r>
      <w:r w:rsidRPr="00015059">
        <w:rPr>
          <w:rFonts w:cs="Times New Roman"/>
          <w:color w:val="000000" w:themeColor="text1"/>
        </w:rPr>
        <w:t>(Zhang &amp; Hewitt, 1997)</w:t>
      </w:r>
      <w:r w:rsidRPr="00015059">
        <w:rPr>
          <w:rFonts w:eastAsiaTheme="minorHAnsi" w:cs="Times New Roman"/>
          <w:color w:val="000000" w:themeColor="text1"/>
        </w:rPr>
        <w:fldChar w:fldCharType="end"/>
      </w:r>
      <w:r w:rsidRPr="00015059">
        <w:rPr>
          <w:rFonts w:eastAsiaTheme="minorHAnsi" w:cs="Times New Roman"/>
          <w:color w:val="000000" w:themeColor="text1"/>
        </w:rPr>
        <w:t xml:space="preserve">. Second, COI has a superior range of phylogenetic diversity signal than other mitochondrial genes, because the evolution of this gene is rapid enough to allow the discrimination of closely related species and even phylogenetic groups within a single species </w:t>
      </w:r>
      <w:r w:rsidRPr="00015059">
        <w:rPr>
          <w:rFonts w:eastAsiaTheme="minorHAnsi" w:cs="Times New Roman"/>
          <w:color w:val="000000" w:themeColor="text1"/>
        </w:rPr>
        <w:fldChar w:fldCharType="begin"/>
      </w:r>
      <w:r w:rsidR="00F45322" w:rsidRPr="00015059">
        <w:rPr>
          <w:rFonts w:eastAsiaTheme="minorHAnsi" w:cs="Times New Roman"/>
          <w:color w:val="000000" w:themeColor="text1"/>
        </w:rPr>
        <w:instrText xml:space="preserve"> ADDIN ZOTERO_ITEM CSL_CITATION {"citationID":"0O4TdYRY","properties":{"formattedCitation":"(Cox &amp; Hebert, 2001)","plainCitation":"(Cox &amp; Hebert, 2001)","noteIndex":0},"citationItems":[{"id":9,"uris":["http://zotero.org/users/1401269/items/YL4PLFNJ"],"uri":["http://zotero.org/users/1401269/items/YL4PLFNJ"],"itemData":{"id":9,"type":"article-journal","title":"Colonization, extinction, and phylogeographic patterning in a freshwater crustacean","container-title":"Molecular Ecology","page":"371-386","volume":"10","issue":"2","source":"onlinelibrary.wiley.com","abstract":"Phylogeographic analyses have revealed the importance of Pleistocene vicariance events in shaping the distribution of genetic diversity in freshwater fishes. However, few studies have examined the patterning of variation in freshwater organisms with differing dispersal syndromes and life histories. The present investigation addresses this gap, examining the phylogeography of Sida crystallina, a species whose production of diapausing eggs capable of passive dispersal was thought to constrain its regional genetic differentiation. By contrast, the present analysis has revealed deep allozyme and cytochrome oxidase I mitochondrial DNA divergence between populations from North America and Europe. Moreover, North American populations are separated into four allopatric assemblages, whose distribution suggests their derivation from different Pleistocene refugia. These lineages show higher haplotype diversity and deeper sequence divergence than those of any fish from temperate North America. Its distinctive life history traits have evidently sheltered lineages of Sida from extinction, contributing to a remarkably comprehensive and high resolution phylogeographic record.","DOI":"10.1046/j.1365-294X.2001.01188.x","ISSN":"1365-294X","language":"en","author":[{"family":"Cox","given":"Andrea J."},{"family":"Hebert","given":"Paul D. N."}],"issued":{"date-parts":[["2001",2,1]]}}}],"schema":"https://github.com/citation-style-language/schema/raw/master/csl-citation.json"} </w:instrText>
      </w:r>
      <w:r w:rsidRPr="00015059">
        <w:rPr>
          <w:rFonts w:eastAsiaTheme="minorHAnsi" w:cs="Times New Roman"/>
          <w:color w:val="000000" w:themeColor="text1"/>
        </w:rPr>
        <w:fldChar w:fldCharType="separate"/>
      </w:r>
      <w:r w:rsidRPr="00015059">
        <w:rPr>
          <w:rFonts w:cs="Times New Roman"/>
          <w:color w:val="000000" w:themeColor="text1"/>
        </w:rPr>
        <w:t>(Cox &amp; Hebert, 2001)</w:t>
      </w:r>
      <w:r w:rsidRPr="00015059">
        <w:rPr>
          <w:rFonts w:eastAsiaTheme="minorHAnsi" w:cs="Times New Roman"/>
          <w:color w:val="000000" w:themeColor="text1"/>
        </w:rPr>
        <w:fldChar w:fldCharType="end"/>
      </w:r>
      <w:r w:rsidRPr="00015059">
        <w:rPr>
          <w:rFonts w:eastAsiaTheme="minorHAnsi" w:cs="Times New Roman"/>
          <w:color w:val="000000" w:themeColor="text1"/>
        </w:rPr>
        <w:t>.</w:t>
      </w:r>
      <w:r w:rsidR="00B73375" w:rsidRPr="00015059">
        <w:rPr>
          <w:rFonts w:eastAsiaTheme="minorHAnsi" w:cs="Times New Roman"/>
          <w:color w:val="000000" w:themeColor="text1"/>
        </w:rPr>
        <w:t xml:space="preserve">COI sequence divergence from 13,320 congeneric species pairs from 11 phyla has been established to range from a low of 0.0% to a high of 53.7% </w:t>
      </w:r>
      <w:r w:rsidR="00B73375" w:rsidRPr="00015059">
        <w:rPr>
          <w:rFonts w:eastAsiaTheme="minorHAnsi" w:cs="Times New Roman"/>
          <w:color w:val="000000" w:themeColor="text1"/>
        </w:rPr>
        <w:fldChar w:fldCharType="begin"/>
      </w:r>
      <w:r w:rsidR="00F45322" w:rsidRPr="00015059">
        <w:rPr>
          <w:rFonts w:eastAsiaTheme="minorHAnsi" w:cs="Times New Roman"/>
          <w:color w:val="000000" w:themeColor="text1"/>
        </w:rPr>
        <w:instrText xml:space="preserve"> ADDIN ZOTERO_ITEM CSL_CITATION {"citationID":"0GxXzPLs","properties":{"formattedCitation":"(Hebert, Ratnasingham, et al., 2003)","plainCitation":"(Hebert, Ratnasingham, et al., 2003)","noteIndex":0},"citationItems":[{"id":82,"uris":["http://zotero.org/users/1401269/items/UVS33C2P"],"uri":["http://zotero.org/users/1401269/items/UVS33C2P"],"itemData":{"id":82,"type":"article-journal","title":"Barcoding animal life: cytochrome c oxidase subunit 1 divergences among closely related species","container-title":"Proceedings of the Royal Society of London B: Biological Sciences","page":"S96-S99","volume":"270","issue":"Suppl 1","source":"rspb.royalsocietypublishing.org","abstract":"With millions of species and their life-stage transformations, the animal kingdom provides a challenging target for taxonomy. Recent work has suggested that a DNA-based identification system, founded on the mitochondrial gene, cytochrome c oxidase subunit 1 (COI), can aid the resolution of this diversity. While past work has validated the ability of COI sequences to diagnose species in certain taxonomic groups, the present study extends these analyses across the animal kingdom. The results indicate that sequence divergences at COI regularly enable the discrimination of closely allied species in all animal phyla except the Cnidaria. This success in species diagnosis reflects both the high rates of sequence change at COI in most animal groups and constraints on intraspecific mitochondrial DNA divergence arising, at least in part, through selective sweeps mediated via interactions with the nuclear genome.","DOI":"10.1098/rsbl.2003.0025","ISSN":"0962-8452, 1471-2954","note":"PMID: 12952648","shortTitle":"Barcoding animal life","language":"en","author":[{"family":"Hebert","given":"Paul D. N."},{"family":"Ratnasingham","given":"Sujeevan"},{"family":"Waard","given":"Jeremy R.","dropping-particle":"de"}],"issued":{"date-parts":[["2003",8,7]]}}}],"schema":"https://github.com/citation-style-language/schema/raw/master/csl-citation.json"} </w:instrText>
      </w:r>
      <w:r w:rsidR="00B73375" w:rsidRPr="00015059">
        <w:rPr>
          <w:rFonts w:eastAsiaTheme="minorHAnsi" w:cs="Times New Roman"/>
          <w:color w:val="000000" w:themeColor="text1"/>
        </w:rPr>
        <w:fldChar w:fldCharType="separate"/>
      </w:r>
      <w:r w:rsidR="00E65814" w:rsidRPr="00015059">
        <w:rPr>
          <w:rFonts w:cs="Times New Roman"/>
          <w:color w:val="000000" w:themeColor="text1"/>
        </w:rPr>
        <w:t>(Hebert, Ratnasingham, et al., 2003)</w:t>
      </w:r>
      <w:r w:rsidR="00B73375" w:rsidRPr="00015059">
        <w:rPr>
          <w:rFonts w:eastAsiaTheme="minorHAnsi" w:cs="Times New Roman"/>
          <w:color w:val="000000" w:themeColor="text1"/>
        </w:rPr>
        <w:fldChar w:fldCharType="end"/>
      </w:r>
      <w:r w:rsidR="00B73375" w:rsidRPr="00015059">
        <w:rPr>
          <w:rFonts w:eastAsiaTheme="minorHAnsi" w:cs="Times New Roman"/>
          <w:color w:val="000000" w:themeColor="text1"/>
        </w:rPr>
        <w:t>. T</w:t>
      </w:r>
      <w:r w:rsidR="00ED43F3" w:rsidRPr="00015059">
        <w:rPr>
          <w:rFonts w:eastAsiaTheme="minorHAnsi" w:cs="Times New Roman"/>
          <w:color w:val="000000" w:themeColor="text1"/>
        </w:rPr>
        <w:t>able 1: COI sequence divergence (%)</w:t>
      </w:r>
      <w:r w:rsidR="00B73375" w:rsidRPr="00015059">
        <w:rPr>
          <w:rFonts w:eastAsiaTheme="minorHAnsi" w:cs="Times New Roman"/>
          <w:color w:val="000000" w:themeColor="text1"/>
        </w:rPr>
        <w:t>.</w:t>
      </w:r>
    </w:p>
    <w:p w14:paraId="33F831E2" w14:textId="77777777" w:rsidR="00B60B8F" w:rsidRPr="00015059" w:rsidRDefault="00B60B8F" w:rsidP="00B60B8F">
      <w:pPr>
        <w:pStyle w:val="Caption"/>
        <w:keepNext/>
        <w:spacing w:after="0" w:line="360" w:lineRule="auto"/>
        <w:jc w:val="both"/>
        <w:rPr>
          <w:rFonts w:cs="Times New Roman"/>
          <w:color w:val="000000" w:themeColor="text1"/>
          <w:sz w:val="24"/>
          <w:szCs w:val="24"/>
        </w:rPr>
      </w:pPr>
      <w:r w:rsidRPr="00015059">
        <w:rPr>
          <w:rFonts w:cs="Times New Roman"/>
          <w:color w:val="000000" w:themeColor="text1"/>
          <w:sz w:val="24"/>
          <w:szCs w:val="24"/>
        </w:rPr>
        <w:t xml:space="preserve">Table </w:t>
      </w:r>
      <w:r>
        <w:rPr>
          <w:rFonts w:cs="Times New Roman"/>
          <w:color w:val="000000" w:themeColor="text1"/>
          <w:sz w:val="24"/>
          <w:szCs w:val="24"/>
        </w:rPr>
        <w:t>2.</w:t>
      </w:r>
      <w:r w:rsidRPr="00015059">
        <w:rPr>
          <w:rFonts w:cs="Times New Roman"/>
          <w:color w:val="000000" w:themeColor="text1"/>
          <w:sz w:val="24"/>
          <w:szCs w:val="24"/>
        </w:rPr>
        <w:t xml:space="preserve">1: Mean and standard deviation of the percentage sequence divergences at COI for 13 320 congeneric species pairs in 11 animal phyla </w:t>
      </w:r>
      <w:r w:rsidRPr="00015059">
        <w:rPr>
          <w:rFonts w:cs="Times New Roman"/>
          <w:color w:val="000000" w:themeColor="text1"/>
          <w:sz w:val="24"/>
          <w:szCs w:val="24"/>
        </w:rPr>
        <w:fldChar w:fldCharType="begin"/>
      </w:r>
      <w:r w:rsidRPr="00015059">
        <w:rPr>
          <w:rFonts w:cs="Times New Roman"/>
          <w:color w:val="000000" w:themeColor="text1"/>
          <w:sz w:val="24"/>
          <w:szCs w:val="24"/>
        </w:rPr>
        <w:instrText xml:space="preserve"> ADDIN ZOTERO_ITEM CSL_CITATION {"citationID":"APpRLfaM","properties":{"formattedCitation":"(Hebert, Ratnasingham, et al., 2003)","plainCitation":"(Hebert, Ratnasingham, et al., 2003)","noteIndex":0},"citationItems":[{"id":82,"uris":["http://zotero.org/users/1401269/items/UVS33C2P"],"uri":["http://zotero.org/users/1401269/items/UVS33C2P"],"itemData":{"id":82,"type":"article-journal","title":"Barcoding animal life: cytochrome c oxidase subunit 1 divergences among closely related species","container-title":"Proceedings of the Royal Society of London B: Biological Sciences","page":"S96-S99","volume":"270","issue":"Suppl 1","source":"rspb.royalsocietypublishing.org","abstract":"With millions of species and their life-stage transformations, the animal kingdom provides a challenging target for taxonomy. Recent work has suggested that a DNA-based identification system, founded on the mitochondrial gene, cytochrome c oxidase subunit 1 (COI), can aid the resolution of this diversity. While past work has validated the ability of COI sequences to diagnose species in certain taxonomic groups, the present study extends these analyses across the animal kingdom. The results indicate that sequence divergences at COI regularly enable the discrimination of closely allied species in all animal phyla except the Cnidaria. This success in species diagnosis reflects both the high rates of sequence change at COI in most animal groups and constraints on intraspecific mitochondrial DNA divergence arising, at least in part, through selective sweeps mediated via interactions with the nuclear genome.","DOI":"10.1098/rsbl.2003.0025","ISSN":"0962-8452, 1471-2954","note":"PMID: 12952648","shortTitle":"Barcoding animal life","language":"en","author":[{"family":"Hebert","given":"Paul D. N."},{"family":"Ratnasingham","given":"Sujeevan"},{"family":"Waard","given":"Jeremy R.","dropping-particle":"de"}],"issued":{"date-parts":[["2003",8,7]]}}}],"schema":"https://github.com/citation-style-language/schema/raw/master/csl-citation.json"} </w:instrText>
      </w:r>
      <w:r w:rsidRPr="00015059">
        <w:rPr>
          <w:rFonts w:cs="Times New Roman"/>
          <w:color w:val="000000" w:themeColor="text1"/>
          <w:sz w:val="24"/>
          <w:szCs w:val="24"/>
        </w:rPr>
        <w:fldChar w:fldCharType="separate"/>
      </w:r>
      <w:r w:rsidRPr="00015059">
        <w:rPr>
          <w:rFonts w:cs="Times New Roman"/>
          <w:color w:val="000000" w:themeColor="text1"/>
          <w:sz w:val="24"/>
        </w:rPr>
        <w:t>(Hebert, Ratnasingham, et al., 2003)</w:t>
      </w:r>
      <w:r w:rsidRPr="00015059">
        <w:rPr>
          <w:rFonts w:cs="Times New Roman"/>
          <w:color w:val="000000" w:themeColor="text1"/>
          <w:sz w:val="24"/>
          <w:szCs w:val="24"/>
        </w:rPr>
        <w:fldChar w:fldCharType="end"/>
      </w:r>
      <w:r w:rsidRPr="00015059">
        <w:rPr>
          <w:rFonts w:cs="Times New Roman"/>
          <w:color w:val="000000" w:themeColor="text1"/>
          <w:sz w:val="24"/>
          <w:szCs w:val="24"/>
        </w:rPr>
        <w:t>.</w:t>
      </w:r>
    </w:p>
    <w:p w14:paraId="6B83D84B" w14:textId="3D88F750" w:rsidR="00E83EC2" w:rsidRPr="00015059" w:rsidRDefault="00B73375" w:rsidP="00B822F6">
      <w:pPr>
        <w:pStyle w:val="Caption"/>
        <w:keepNext/>
        <w:spacing w:after="0" w:line="360" w:lineRule="auto"/>
        <w:jc w:val="both"/>
        <w:rPr>
          <w:rFonts w:cs="Times New Roman"/>
          <w:color w:val="000000" w:themeColor="text1"/>
          <w:sz w:val="24"/>
          <w:szCs w:val="24"/>
        </w:rPr>
      </w:pPr>
      <w:r w:rsidRPr="00015059">
        <w:rPr>
          <w:rFonts w:eastAsiaTheme="minorHAnsi" w:cs="Times New Roman"/>
          <w:noProof/>
          <w:color w:val="000000" w:themeColor="text1"/>
          <w:lang w:eastAsia="en-GB"/>
        </w:rPr>
        <w:drawing>
          <wp:inline distT="0" distB="0" distL="0" distR="0" wp14:anchorId="46815D9B" wp14:editId="00780192">
            <wp:extent cx="5904230" cy="2529840"/>
            <wp:effectExtent l="0" t="0" r="127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lum bright="-40000" contrast="40000"/>
                      <a:extLst>
                        <a:ext uri="{28A0092B-C50C-407E-A947-70E740481C1C}">
                          <a14:useLocalDpi xmlns:a14="http://schemas.microsoft.com/office/drawing/2010/main" val="0"/>
                        </a:ext>
                      </a:extLst>
                    </a:blip>
                    <a:srcRect l="802" r="961"/>
                    <a:stretch/>
                  </pic:blipFill>
                  <pic:spPr bwMode="auto">
                    <a:xfrm>
                      <a:off x="0" y="0"/>
                      <a:ext cx="5910681" cy="2532604"/>
                    </a:xfrm>
                    <a:prstGeom prst="rect">
                      <a:avLst/>
                    </a:prstGeom>
                    <a:noFill/>
                    <a:ln>
                      <a:noFill/>
                    </a:ln>
                    <a:extLst>
                      <a:ext uri="{53640926-AAD7-44D8-BBD7-CCE9431645EC}">
                        <a14:shadowObscured xmlns:a14="http://schemas.microsoft.com/office/drawing/2010/main"/>
                      </a:ext>
                    </a:extLst>
                  </pic:spPr>
                </pic:pic>
              </a:graphicData>
            </a:graphic>
          </wp:inline>
        </w:drawing>
      </w:r>
      <w:r w:rsidR="00E83EC2" w:rsidRPr="00015059">
        <w:rPr>
          <w:rFonts w:cs="Times New Roman"/>
          <w:color w:val="000000" w:themeColor="text1"/>
          <w:sz w:val="24"/>
          <w:szCs w:val="24"/>
        </w:rPr>
        <w:t xml:space="preserve"> </w:t>
      </w:r>
    </w:p>
    <w:p w14:paraId="5C4B86BB" w14:textId="70439A89" w:rsidR="00BE4729" w:rsidRPr="00015059" w:rsidRDefault="00AB0E26" w:rsidP="00B822F6">
      <w:pPr>
        <w:widowControl w:val="0"/>
        <w:autoSpaceDE w:val="0"/>
        <w:autoSpaceDN w:val="0"/>
        <w:adjustRightInd w:val="0"/>
        <w:spacing w:after="0"/>
        <w:jc w:val="both"/>
        <w:rPr>
          <w:rFonts w:cs="Times New Roman"/>
          <w:color w:val="000000" w:themeColor="text1"/>
          <w:szCs w:val="24"/>
          <w:shd w:val="clear" w:color="auto" w:fill="FFFFFF"/>
        </w:rPr>
      </w:pPr>
      <w:r w:rsidRPr="00015059">
        <w:rPr>
          <w:rFonts w:cs="Times New Roman"/>
          <w:color w:val="000000" w:themeColor="text1"/>
          <w:szCs w:val="24"/>
          <w:shd w:val="clear" w:color="auto" w:fill="FFFFFF"/>
        </w:rPr>
        <w:t>DNA barcoding besides offering an efficient scheme for species identification, has strongly aided taxonomic and biodiversity research.</w:t>
      </w:r>
      <w:r w:rsidR="00945867" w:rsidRPr="00015059">
        <w:rPr>
          <w:rFonts w:cs="Times New Roman"/>
          <w:color w:val="000000" w:themeColor="text1"/>
          <w:szCs w:val="24"/>
          <w:shd w:val="clear" w:color="auto" w:fill="FFFFFF"/>
        </w:rPr>
        <w:t xml:space="preserve"> </w:t>
      </w:r>
      <w:proofErr w:type="spellStart"/>
      <w:r w:rsidR="007A7162" w:rsidRPr="00015059">
        <w:rPr>
          <w:rFonts w:cs="Times New Roman"/>
          <w:color w:val="000000" w:themeColor="text1"/>
          <w:szCs w:val="24"/>
          <w:shd w:val="clear" w:color="auto" w:fill="FFFFFF"/>
        </w:rPr>
        <w:t>Hajibabaei</w:t>
      </w:r>
      <w:proofErr w:type="spellEnd"/>
      <w:r w:rsidR="002620B6" w:rsidRPr="00015059">
        <w:rPr>
          <w:rFonts w:cs="Times New Roman"/>
          <w:color w:val="000000" w:themeColor="text1"/>
          <w:szCs w:val="24"/>
          <w:shd w:val="clear" w:color="auto" w:fill="FFFFFF"/>
        </w:rPr>
        <w:t>,</w:t>
      </w:r>
      <w:r w:rsidR="007A7162" w:rsidRPr="00015059">
        <w:rPr>
          <w:rFonts w:cs="Times New Roman"/>
          <w:color w:val="000000" w:themeColor="text1"/>
          <w:szCs w:val="24"/>
          <w:shd w:val="clear" w:color="auto" w:fill="FFFFFF"/>
        </w:rPr>
        <w:t xml:space="preserve"> et al</w:t>
      </w:r>
      <w:r w:rsidR="00945867" w:rsidRPr="00015059">
        <w:rPr>
          <w:rFonts w:cs="Times New Roman"/>
          <w:color w:val="000000" w:themeColor="text1"/>
          <w:szCs w:val="24"/>
          <w:shd w:val="clear" w:color="auto" w:fill="FFFFFF"/>
        </w:rPr>
        <w:t>., (2006)</w:t>
      </w:r>
      <w:r w:rsidR="007A7162" w:rsidRPr="00015059">
        <w:rPr>
          <w:rFonts w:cs="Times New Roman"/>
          <w:color w:val="000000" w:themeColor="text1"/>
          <w:szCs w:val="24"/>
          <w:shd w:val="clear" w:color="auto" w:fill="FFFFFF"/>
        </w:rPr>
        <w:t xml:space="preserve"> using COI barcode sequences </w:t>
      </w:r>
      <w:r w:rsidR="00E21F98" w:rsidRPr="00015059">
        <w:rPr>
          <w:rFonts w:cs="Times New Roman"/>
          <w:color w:val="000000" w:themeColor="text1"/>
          <w:szCs w:val="24"/>
          <w:shd w:val="clear" w:color="auto" w:fill="FFFFFF"/>
        </w:rPr>
        <w:t>were</w:t>
      </w:r>
      <w:r w:rsidR="007A7162" w:rsidRPr="00015059">
        <w:rPr>
          <w:rFonts w:cs="Times New Roman"/>
          <w:color w:val="000000" w:themeColor="text1"/>
          <w:szCs w:val="24"/>
          <w:shd w:val="clear" w:color="auto" w:fill="FFFFFF"/>
        </w:rPr>
        <w:t xml:space="preserve"> able to effectively discriminate 97.9% of the 521 species</w:t>
      </w:r>
      <w:r w:rsidR="00705A76" w:rsidRPr="00015059">
        <w:rPr>
          <w:rFonts w:cs="Times New Roman"/>
          <w:color w:val="000000" w:themeColor="text1"/>
          <w:szCs w:val="24"/>
          <w:shd w:val="clear" w:color="auto" w:fill="FFFFFF"/>
        </w:rPr>
        <w:t xml:space="preserve"> from three Lepidoptera families</w:t>
      </w:r>
      <w:r w:rsidR="007A7162" w:rsidRPr="00015059">
        <w:rPr>
          <w:rFonts w:cs="Times New Roman"/>
          <w:color w:val="000000" w:themeColor="text1"/>
          <w:szCs w:val="24"/>
          <w:shd w:val="clear" w:color="auto" w:fill="FFFFFF"/>
        </w:rPr>
        <w:t xml:space="preserve"> identified prior </w:t>
      </w:r>
      <w:r w:rsidR="00E21F98" w:rsidRPr="00015059">
        <w:rPr>
          <w:rFonts w:cs="Times New Roman"/>
          <w:color w:val="000000" w:themeColor="text1"/>
          <w:szCs w:val="24"/>
          <w:shd w:val="clear" w:color="auto" w:fill="FFFFFF"/>
        </w:rPr>
        <w:t xml:space="preserve">by taxonomic work, encountering a few cases of </w:t>
      </w:r>
      <w:r w:rsidR="00E21F98" w:rsidRPr="00015059">
        <w:rPr>
          <w:rFonts w:cs="Times New Roman"/>
          <w:color w:val="000000" w:themeColor="text1"/>
          <w:shd w:val="clear" w:color="auto" w:fill="FFFFFF"/>
        </w:rPr>
        <w:t xml:space="preserve">interspecific sequence overlap and barcode </w:t>
      </w:r>
      <w:r w:rsidR="00E21F98" w:rsidRPr="00015059">
        <w:rPr>
          <w:rFonts w:cs="Times New Roman"/>
          <w:color w:val="000000" w:themeColor="text1"/>
          <w:shd w:val="clear" w:color="auto" w:fill="FFFFFF"/>
        </w:rPr>
        <w:lastRenderedPageBreak/>
        <w:t>clusters in 13 of presumably single species</w:t>
      </w:r>
      <w:r w:rsidR="008E4969" w:rsidRPr="00015059">
        <w:rPr>
          <w:rFonts w:cs="Times New Roman"/>
          <w:color w:val="000000" w:themeColor="text1"/>
          <w:shd w:val="clear" w:color="auto" w:fill="FFFFFF"/>
        </w:rPr>
        <w:t xml:space="preserve"> </w:t>
      </w:r>
      <w:bookmarkStart w:id="31" w:name="ZOTERO_BREF_Cxm7KEFZMUdM"/>
      <w:r w:rsidR="00CD4C3B" w:rsidRPr="00015059">
        <w:rPr>
          <w:rFonts w:cs="Times New Roman"/>
          <w:color w:val="000000" w:themeColor="text1"/>
          <w:shd w:val="clear" w:color="auto" w:fill="FFFFFF"/>
        </w:rPr>
        <w:fldChar w:fldCharType="begin"/>
      </w:r>
      <w:r w:rsidR="00F45322" w:rsidRPr="00015059">
        <w:rPr>
          <w:rFonts w:cs="Times New Roman"/>
          <w:color w:val="000000" w:themeColor="text1"/>
          <w:shd w:val="clear" w:color="auto" w:fill="FFFFFF"/>
        </w:rPr>
        <w:instrText xml:space="preserve"> ADDIN ZOTERO_ITEM CSL_CITATION {"citationID":"77qUJCZw","properties":{"formattedCitation":"(Hajibabaei et al., 2006)","plainCitation":"(Hajibabaei et al., 2006)","noteIndex":0},"citationItems":[{"id":38,"uris":["http://zotero.org/users/1401269/items/LUST4KDP"],"uri":["http://zotero.org/users/1401269/items/LUST4KDP"],"itemData":{"id":38,"type":"article-journal","title":"DNA barcodes distinguish species of tropical Lepidoptera","container-title":"Proceedings of the National Academy of Sciences of the United States of America","page":"968-971","volume":"103","issue":"4","source":"PubMed Central","abstract":"Although central to much biological research, the identification of species is often difficult. The use of DNA barcodes, short DNA sequences from a standardized region of the genome, has recently been proposed as a tool to facilitate species identification and discovery. However, the effectiveness of DNA barcoding for identifying specimens in species-rich tropical biotas is unknown. Here we show that cytochrome c oxidase I DNA barcodes effectively discriminate among species in three Lepidoptera families from Area de Conservación Guanacaste in northwestern Costa Rica. We found that 97.9% of the 521 species recognized by prior taxonomic work possess distinctive cytochrome c oxidase I barcodes and that the few instances of interspecific sequence overlap involve very similar species. We also found two or more barcode clusters within each of 13 supposedly single species. Covariation between these clusters and morphological and/or ecological traits indicates overlooked species complexes. If these results are general, DNA barcoding will significantly aid species identification and discovery in tropical settings.","DOI":"10.1073/pnas.0510466103","ISSN":"0027-8424","note":"PMID: 16418261\nPMCID: PMC1327734","journalAbbreviation":"Proc Natl Acad Sci U S A","author":[{"family":"Hajibabaei","given":"Mehrdad"},{"family":"Janzen","given":"Daniel H."},{"family":"Burns","given":"John M."},{"family":"Hallwachs","given":"Winnie"},{"family":"Hebert","given":"Paul D. N."}],"issued":{"date-parts":[["2006",1,24]]}}}],"schema":"https://github.com/citation-style-language/schema/raw/master/csl-citation.json"} </w:instrText>
      </w:r>
      <w:r w:rsidR="00CD4C3B" w:rsidRPr="00015059">
        <w:rPr>
          <w:rFonts w:cs="Times New Roman"/>
          <w:color w:val="000000" w:themeColor="text1"/>
          <w:shd w:val="clear" w:color="auto" w:fill="FFFFFF"/>
        </w:rPr>
        <w:fldChar w:fldCharType="separate"/>
      </w:r>
      <w:r w:rsidR="002B138E" w:rsidRPr="00015059">
        <w:rPr>
          <w:rFonts w:cs="Times New Roman"/>
          <w:color w:val="000000" w:themeColor="text1"/>
        </w:rPr>
        <w:t>(Hajibabaei et al., 2006)</w:t>
      </w:r>
      <w:r w:rsidR="00CD4C3B" w:rsidRPr="00015059">
        <w:rPr>
          <w:rFonts w:cs="Times New Roman"/>
          <w:color w:val="000000" w:themeColor="text1"/>
          <w:shd w:val="clear" w:color="auto" w:fill="FFFFFF"/>
        </w:rPr>
        <w:fldChar w:fldCharType="end"/>
      </w:r>
      <w:bookmarkEnd w:id="31"/>
      <w:r w:rsidR="00E21F98" w:rsidRPr="00015059">
        <w:rPr>
          <w:rFonts w:cs="Times New Roman"/>
          <w:color w:val="000000" w:themeColor="text1"/>
          <w:shd w:val="clear" w:color="auto" w:fill="FFFFFF"/>
        </w:rPr>
        <w:t xml:space="preserve">. </w:t>
      </w:r>
      <w:r w:rsidRPr="00015059">
        <w:rPr>
          <w:rFonts w:cs="Times New Roman"/>
          <w:color w:val="000000" w:themeColor="text1"/>
          <w:szCs w:val="24"/>
          <w:shd w:val="clear" w:color="auto" w:fill="FFFFFF"/>
        </w:rPr>
        <w:t>An ever-growing library of DNA barcode sequences has led to more implications</w:t>
      </w:r>
      <w:r w:rsidR="008E4969" w:rsidRPr="00015059">
        <w:rPr>
          <w:rFonts w:cs="Times New Roman"/>
          <w:color w:val="000000" w:themeColor="text1"/>
          <w:szCs w:val="24"/>
          <w:shd w:val="clear" w:color="auto" w:fill="FFFFFF"/>
        </w:rPr>
        <w:t xml:space="preserve"> </w:t>
      </w:r>
      <w:bookmarkStart w:id="32" w:name="ZOTERO_BREF_XekRmiJEiOqZ"/>
      <w:r w:rsidR="00CD4C3B" w:rsidRPr="00015059">
        <w:rPr>
          <w:rFonts w:cs="Times New Roman"/>
          <w:color w:val="000000" w:themeColor="text1"/>
          <w:szCs w:val="24"/>
          <w:shd w:val="clear" w:color="auto" w:fill="FFFFFF"/>
        </w:rPr>
        <w:fldChar w:fldCharType="begin"/>
      </w:r>
      <w:r w:rsidR="001B40ED" w:rsidRPr="00015059">
        <w:rPr>
          <w:rFonts w:cs="Times New Roman"/>
          <w:color w:val="000000" w:themeColor="text1"/>
          <w:szCs w:val="24"/>
          <w:shd w:val="clear" w:color="auto" w:fill="FFFFFF"/>
        </w:rPr>
        <w:instrText xml:space="preserve"> ADDIN ZOTERO_ITEM CSL_CITATION {"citationID":"cO1mFEeM","properties":{"formattedCitation":"(Hajibabaei, Singer, et al., 2007)","plainCitation":"(Hajibabaei, Singer, et al., 2007)","noteIndex":0},"citationItems":[{"id":116,"uris":["http://zotero.org/users/1401269/items/DKSHNELU"],"uri":["http://zotero.org/users/1401269/items/DKSHNELU"],"itemData":{"id":116,"type":"article-journal","title":"DNA barcoding: how it complements taxonomy, molecular phylogenetics and population genetics","container-title":"Trends in Genetics","page":"167-172","volume":"23","issue":"4","source":"ResearchGate","abstract":"DNA barcoding aims to provide an efficient method for species-level identifications and, as such, will contribute powerfully to taxonomic and biodiversity research. As the number of DNA barcode sequences accumulates, however, these data will also provide a unique 'horizontal' genomics perspective with broad implications. For example, here we compare the goals and methods of DNA barcoding with those of molecular phylogenetics and population genetics, and suggest that DNA barcoding can complement current research in these areas by providing background information that will be helpful in the selection of taxa for further analyses.","ISSN":"0168-9525","note":"DOI: 10.1016/j.tig.2007.02.001","shortTitle":"Hajibabaei M, Singer GAC, Hebert PDN, Hickey DA. DNA barcoding","language":"en","author":[{"family":"Hajibabaei","given":"Mehrdad"},{"family":"Singer","given":"Gregory A. C."},{"family":"Hebert","given":"Paul D. N."},{"family":"Hickey","given":"Donal A."}],"issued":{"date-parts":[["2007",5,1]]}}}],"schema":"https://github.com/citation-style-language/schema/raw/master/csl-citation.json"} </w:instrText>
      </w:r>
      <w:r w:rsidR="00CD4C3B" w:rsidRPr="00015059">
        <w:rPr>
          <w:rFonts w:cs="Times New Roman"/>
          <w:color w:val="000000" w:themeColor="text1"/>
          <w:szCs w:val="24"/>
          <w:shd w:val="clear" w:color="auto" w:fill="FFFFFF"/>
        </w:rPr>
        <w:fldChar w:fldCharType="separate"/>
      </w:r>
      <w:r w:rsidR="001B40ED" w:rsidRPr="00015059">
        <w:rPr>
          <w:rFonts w:cs="Times New Roman"/>
          <w:color w:val="000000" w:themeColor="text1"/>
        </w:rPr>
        <w:t>(Hajibabaei, Singer, et al., 2007)</w:t>
      </w:r>
      <w:r w:rsidR="00CD4C3B" w:rsidRPr="00015059">
        <w:rPr>
          <w:rFonts w:cs="Times New Roman"/>
          <w:color w:val="000000" w:themeColor="text1"/>
          <w:szCs w:val="24"/>
          <w:shd w:val="clear" w:color="auto" w:fill="FFFFFF"/>
        </w:rPr>
        <w:fldChar w:fldCharType="end"/>
      </w:r>
      <w:bookmarkEnd w:id="32"/>
      <w:r w:rsidRPr="00015059">
        <w:rPr>
          <w:rFonts w:cs="Times New Roman"/>
          <w:color w:val="000000" w:themeColor="text1"/>
          <w:szCs w:val="24"/>
          <w:shd w:val="clear" w:color="auto" w:fill="FFFFFF"/>
        </w:rPr>
        <w:t xml:space="preserve">. Current methods can identify unknown insect (class </w:t>
      </w:r>
      <w:proofErr w:type="spellStart"/>
      <w:r w:rsidRPr="00015059">
        <w:rPr>
          <w:rFonts w:cs="Times New Roman"/>
          <w:color w:val="000000" w:themeColor="text1"/>
          <w:szCs w:val="24"/>
          <w:shd w:val="clear" w:color="auto" w:fill="FFFFFF"/>
        </w:rPr>
        <w:t>Insecta</w:t>
      </w:r>
      <w:proofErr w:type="spellEnd"/>
      <w:r w:rsidRPr="00015059">
        <w:rPr>
          <w:rFonts w:cs="Times New Roman"/>
          <w:color w:val="000000" w:themeColor="text1"/>
          <w:szCs w:val="24"/>
          <w:shd w:val="clear" w:color="auto" w:fill="FFFFFF"/>
        </w:rPr>
        <w:t xml:space="preserve">) and parse apart cryptic species using COI barcode sequences depending on thresholds of distances, sequence similarity cut-offs, or </w:t>
      </w:r>
      <w:proofErr w:type="spellStart"/>
      <w:r w:rsidRPr="00015059">
        <w:rPr>
          <w:rFonts w:cs="Times New Roman"/>
          <w:color w:val="000000" w:themeColor="text1"/>
          <w:szCs w:val="24"/>
          <w:shd w:val="clear" w:color="auto" w:fill="FFFFFF"/>
        </w:rPr>
        <w:t>monophyly</w:t>
      </w:r>
      <w:proofErr w:type="spellEnd"/>
      <w:r w:rsidR="008E4969" w:rsidRPr="00015059">
        <w:rPr>
          <w:rFonts w:cs="Times New Roman"/>
          <w:color w:val="000000" w:themeColor="text1"/>
          <w:szCs w:val="24"/>
          <w:shd w:val="clear" w:color="auto" w:fill="FFFFFF"/>
        </w:rPr>
        <w:t xml:space="preserve"> </w:t>
      </w:r>
      <w:bookmarkStart w:id="33" w:name="ZOTERO_BREF_mRWvK2ldAl1z"/>
      <w:r w:rsidR="000A12EE" w:rsidRPr="00015059">
        <w:rPr>
          <w:rFonts w:cs="Times New Roman"/>
          <w:color w:val="000000" w:themeColor="text1"/>
          <w:szCs w:val="24"/>
          <w:shd w:val="clear" w:color="auto" w:fill="FFFFFF"/>
        </w:rPr>
        <w:fldChar w:fldCharType="begin"/>
      </w:r>
      <w:r w:rsidR="00F45322" w:rsidRPr="00015059">
        <w:rPr>
          <w:rFonts w:cs="Times New Roman"/>
          <w:color w:val="000000" w:themeColor="text1"/>
          <w:szCs w:val="24"/>
          <w:shd w:val="clear" w:color="auto" w:fill="FFFFFF"/>
        </w:rPr>
        <w:instrText xml:space="preserve"> ADDIN ZOTERO_ITEM CSL_CITATION {"citationID":"9J30tnWV","properties":{"formattedCitation":"(Porter et al., 2014)","plainCitation":"(Porter et al., 2014)","noteIndex":0},"citationItems":[{"id":56,"uris":["http://zotero.org/users/1401269/items/6YNU7E99"],"uri":["http://zotero.org/users/1401269/items/6YNU7E99"],"itemData":{"id":56,"type":"book","title":"Rapid and accurate taxonomic classification of insect (Class Insecta) cytochrome c oxidase subunit 1 (COI) DNA barcode sequences using a naïve Bayesian classifier","volume":"14","source":"ResearchGate","abstract":"Current methods to identify unknown insect (class Insecta) cytochrome c oxidase (COI barcode) sequences often rely on thresholds of distances that can be difficult to define, sequence similarity cut-offs, or monophyly. Some of the most commonly used metagenomic classification methods do not provide a measure of confidence for the taxonomic assignments they provide. The aim of this study was to use a naïve Bayesian classifier (Wang et al.\nApplied and Environmental Microbiology, 2007; 73: 5261) to automate taxonomic assignments for large batches of insect COI sequences such as data obtained from high-throughput environmental sequencing. This method provides rank-flexible taxonomic assignments with an associated bootstrap support value, and it is faster than the blast-based methods commonly used in environmental sequence surveys. We have developed and rigorously tested the performance of three different training sets using leave-one-out cross-validation, two field data sets, and targeted testing of Lepidoptera, Diptera and Mantodea sequences obtained from the Barcode of Life Data system. We found that type I error rates, incorrect taxonomic assignments with a high bootstrap support, were already relatively low but could be lowered further by ensuring that all query taxa are actually present in the reference database. Choosing bootstrap support cut-offs according to query length and summarizing taxonomic assignments to more inclusive ranks can also help to reduce error while retaining the maximum number of assignments. Additionally, we highlight gaps in the taxonomic and geographic representation of insects in public sequence databases that will require further work by taxonomists to improve the quality of assignments generated using any method.","note":"DOI: 10.1111/1755-0998.12240","author":[{"family":"Porter","given":"Teresita"},{"family":"Gibson","given":"Joel"},{"family":"Shokralla","given":"Shadi"},{"family":"Baird","given":"Donald"},{"family":"Brian Golding","given":"G"},{"family":"Hajibabaei","given":"Mehrdad"}],"issued":{"date-parts":[["2014",3,1]]}}}],"schema":"https://github.com/citation-style-language/schema/raw/master/csl-citation.json"} </w:instrText>
      </w:r>
      <w:r w:rsidR="000A12EE" w:rsidRPr="00015059">
        <w:rPr>
          <w:rFonts w:cs="Times New Roman"/>
          <w:color w:val="000000" w:themeColor="text1"/>
          <w:szCs w:val="24"/>
          <w:shd w:val="clear" w:color="auto" w:fill="FFFFFF"/>
        </w:rPr>
        <w:fldChar w:fldCharType="separate"/>
      </w:r>
      <w:r w:rsidR="002B138E" w:rsidRPr="00015059">
        <w:rPr>
          <w:rFonts w:cs="Times New Roman"/>
          <w:color w:val="000000" w:themeColor="text1"/>
        </w:rPr>
        <w:t>(Porter et al., 2014)</w:t>
      </w:r>
      <w:r w:rsidR="000A12EE" w:rsidRPr="00015059">
        <w:rPr>
          <w:rFonts w:cs="Times New Roman"/>
          <w:color w:val="000000" w:themeColor="text1"/>
          <w:szCs w:val="24"/>
          <w:shd w:val="clear" w:color="auto" w:fill="FFFFFF"/>
        </w:rPr>
        <w:fldChar w:fldCharType="end"/>
      </w:r>
      <w:bookmarkEnd w:id="33"/>
      <w:r w:rsidR="00601620" w:rsidRPr="00015059">
        <w:rPr>
          <w:rFonts w:eastAsiaTheme="minorHAnsi" w:cs="Times New Roman"/>
          <w:color w:val="000000" w:themeColor="text1"/>
          <w:szCs w:val="24"/>
        </w:rPr>
        <w:fldChar w:fldCharType="begin"/>
      </w:r>
      <w:r w:rsidR="00F45322" w:rsidRPr="00015059">
        <w:rPr>
          <w:rFonts w:eastAsiaTheme="minorHAnsi" w:cs="Times New Roman"/>
          <w:color w:val="000000" w:themeColor="text1"/>
          <w:szCs w:val="24"/>
        </w:rPr>
        <w:instrText xml:space="preserve"> ADDIN ZOTERO_ITEM CSL_CITATION {"citationID":"CwYsI7PJ","properties":{"formattedCitation":"\\super 16\\nosupersub{}","plainCitation":"","dontUpdate":true,"noteIndex":0},"citationItems":[{"id":"qbGpfc1E/TE4wrljs","uris":["http://zotero.org/users/1719066/items/55UASK4G"],"uri":["http://zotero.org/users/1719066/items/55UASK4G"],"itemData":{"id":84,"type":"book","title":"Hajibabaei M, Singer GAC, Hebert PDN, Hickey DA. DNA barcoding: how it complements taxonomy, molecular phylogenetics and population genetics. Trends Genet 23: 167-172","volume":"23","number-of-pages":"167","source":"ResearchGate","abstract":"DNA barcoding aims to provide an efficient method for species-level identifications and, as such, will contribute powerfully to taxonomic and biodiversity research. As the number of DNA barcode sequences accumulates, however, these data will also provide a unique 'horizontal' genomics perspective with broad implications. For example, here we compare the goals and methods of DNA barcoding with those of molecular phylogenetics and population genetics, and suggest that DNA barcoding can complement current research in these areas by providing background information that will be helpful in the selection of taxa for further analyses.","note":"DOI: 10.1016/j.tig.2007.02.001","shortTitle":"Hajibabaei M, Singer GAC, Hebert PDN, Hickey DA. DNA barcoding","author":[{"family":"Hajibabaei","given":"Mehrdad"},{"family":"A.C. Singer","given":"Gregory"},{"family":"Hebert","given":"Paul"},{"family":"A Hickey","given":"Donal"}],"issued":{"date-parts":[["2007",5,1]]}}}],"schema":"https://github.com/citation-style-language/schema/raw/master/csl-citation.json"} </w:instrText>
      </w:r>
      <w:r w:rsidR="00601620" w:rsidRPr="00015059">
        <w:rPr>
          <w:rFonts w:eastAsiaTheme="minorHAnsi" w:cs="Times New Roman"/>
          <w:color w:val="000000" w:themeColor="text1"/>
          <w:szCs w:val="24"/>
        </w:rPr>
        <w:fldChar w:fldCharType="end"/>
      </w:r>
      <w:r w:rsidR="00BE4729" w:rsidRPr="00015059">
        <w:rPr>
          <w:rFonts w:cs="Times New Roman"/>
          <w:color w:val="000000" w:themeColor="text1"/>
          <w:szCs w:val="24"/>
          <w:shd w:val="clear" w:color="auto" w:fill="FFFFFF"/>
        </w:rPr>
        <w:t>.</w:t>
      </w:r>
    </w:p>
    <w:p w14:paraId="57C5AD43" w14:textId="39026EB5" w:rsidR="00516BEE" w:rsidRPr="00015059" w:rsidRDefault="00AD419A" w:rsidP="004A5398">
      <w:pPr>
        <w:pStyle w:val="Heading2"/>
      </w:pPr>
      <w:bookmarkStart w:id="34" w:name="_Toc528764520"/>
      <w:r w:rsidRPr="00015059">
        <w:t xml:space="preserve">2.2 </w:t>
      </w:r>
      <w:r w:rsidR="00516BEE" w:rsidRPr="00015059">
        <w:t>Datasets</w:t>
      </w:r>
      <w:bookmarkEnd w:id="34"/>
    </w:p>
    <w:p w14:paraId="02758FFC" w14:textId="024E086E" w:rsidR="007A4B76" w:rsidRPr="00015059" w:rsidRDefault="007A4B76" w:rsidP="00B822F6">
      <w:pPr>
        <w:spacing w:after="0"/>
        <w:jc w:val="both"/>
        <w:rPr>
          <w:rFonts w:eastAsiaTheme="minorHAnsi" w:cs="Times New Roman"/>
          <w:color w:val="000000" w:themeColor="text1"/>
        </w:rPr>
      </w:pPr>
      <w:r w:rsidRPr="00015059">
        <w:rPr>
          <w:rFonts w:eastAsiaTheme="minorHAnsi" w:cs="Times New Roman"/>
          <w:color w:val="000000" w:themeColor="text1"/>
        </w:rPr>
        <w:t xml:space="preserve">BOLD hosts an integrated bioinformatics platform and maintains all stages of barcoding from specimen collection to highly validated barcode library. BOLD’s Management and analysis system (MAS) facilitates data uploads, downloads and searches. The uploaded data has seven data elements namely </w:t>
      </w:r>
      <w:r w:rsidRPr="00015059">
        <w:rPr>
          <w:rFonts w:eastAsiaTheme="minorHAnsi" w:cs="Times New Roman"/>
          <w:color w:val="000000" w:themeColor="text1"/>
        </w:rPr>
        <w:fldChar w:fldCharType="begin"/>
      </w:r>
      <w:r w:rsidR="00F45322" w:rsidRPr="00015059">
        <w:rPr>
          <w:rFonts w:eastAsiaTheme="minorHAnsi" w:cs="Times New Roman"/>
          <w:color w:val="000000" w:themeColor="text1"/>
        </w:rPr>
        <w:instrText xml:space="preserve"> ADDIN ZOTERO_ITEM CSL_CITATION {"citationID":"1jhnHbEL","properties":{"formattedCitation":"(Ratnasingham &amp; Hebert, 2007)","plainCitation":"(Ratnasingham &amp; Hebert, 2007)","noteIndex":0},"citationItems":[{"id":79,"uris":["http://zotero.org/users/1401269/items/S3UBXWGA"],"uri":["http://zotero.org/users/1401269/items/S3UBXWGA"],"itemData":{"id":79,"type":"article-journal","title":"bold: The Barcode of Life Data System (http://www.barcodinglife.org)","container-title":"Molecular Ecology Notes","page":"355-364","volume":"7","issue":"3","source":"Wiley Online Library","abstract":"The Barcode of Life Data System (bold) is an informatics workbench aiding the acquisition, storage, analysis and publication of DNA barcode records. By assembling molecular, morphological and distributional data, it bridges a traditional bioinformatics chasm. bold is freely available to any researcher with interests in DNA barcoding. By providing specialized services, it aids the assembly of records that meet the standards needed to gain BARCODE designation in the global sequence databases. Because of its web-based delivery and flexible data security model, it is also well positioned to support projects that involve broad research alliances. This paper provides a brief introduction to the key elements of bold, discusses their functional capabilities, and concludes by examining computational resources and future prospects.","DOI":"10.1111/j.1471-8286.2007.01678.x","ISSN":"1471-8286","shortTitle":"bold","language":"en","author":[{"family":"Ratnasingham","given":"Sujeevan"},{"family":"Hebert","given":"Paul D. N."}],"issued":{"date-parts":[["2007",5,1]]}}}],"schema":"https://github.com/citation-style-language/schema/raw/master/csl-citation.json"} </w:instrText>
      </w:r>
      <w:r w:rsidRPr="00015059">
        <w:rPr>
          <w:rFonts w:eastAsiaTheme="minorHAnsi" w:cs="Times New Roman"/>
          <w:color w:val="000000" w:themeColor="text1"/>
        </w:rPr>
        <w:fldChar w:fldCharType="separate"/>
      </w:r>
      <w:r w:rsidRPr="00015059">
        <w:rPr>
          <w:rFonts w:cs="Times New Roman"/>
          <w:color w:val="000000" w:themeColor="text1"/>
        </w:rPr>
        <w:t>(Ratnasingham &amp; Hebert, 2007)</w:t>
      </w:r>
      <w:r w:rsidRPr="00015059">
        <w:rPr>
          <w:rFonts w:eastAsiaTheme="minorHAnsi" w:cs="Times New Roman"/>
          <w:color w:val="000000" w:themeColor="text1"/>
        </w:rPr>
        <w:fldChar w:fldCharType="end"/>
      </w:r>
      <w:r w:rsidRPr="00015059">
        <w:rPr>
          <w:rFonts w:eastAsiaTheme="minorHAnsi" w:cs="Times New Roman"/>
          <w:color w:val="000000" w:themeColor="text1"/>
        </w:rPr>
        <w:t>;</w:t>
      </w:r>
    </w:p>
    <w:p w14:paraId="73216A05" w14:textId="77777777" w:rsidR="007A4B76" w:rsidRPr="00015059" w:rsidRDefault="007A4B76" w:rsidP="00B822F6">
      <w:pPr>
        <w:pStyle w:val="ListParagraph"/>
        <w:numPr>
          <w:ilvl w:val="0"/>
          <w:numId w:val="1"/>
        </w:numPr>
        <w:spacing w:after="0"/>
        <w:jc w:val="both"/>
        <w:rPr>
          <w:rFonts w:eastAsiaTheme="minorHAnsi" w:cs="Times New Roman"/>
          <w:color w:val="000000" w:themeColor="text1"/>
        </w:rPr>
      </w:pPr>
      <w:r w:rsidRPr="00015059">
        <w:rPr>
          <w:rFonts w:eastAsiaTheme="minorHAnsi" w:cs="Times New Roman"/>
          <w:color w:val="000000" w:themeColor="text1"/>
        </w:rPr>
        <w:t>Species name (although this can be interim).</w:t>
      </w:r>
    </w:p>
    <w:p w14:paraId="63ED39DA" w14:textId="77777777" w:rsidR="007A4B76" w:rsidRPr="00015059" w:rsidRDefault="007A4B76" w:rsidP="00B822F6">
      <w:pPr>
        <w:pStyle w:val="ListParagraph"/>
        <w:numPr>
          <w:ilvl w:val="0"/>
          <w:numId w:val="1"/>
        </w:numPr>
        <w:spacing w:after="0"/>
        <w:jc w:val="both"/>
        <w:rPr>
          <w:rFonts w:eastAsiaTheme="minorHAnsi" w:cs="Times New Roman"/>
          <w:color w:val="000000" w:themeColor="text1"/>
        </w:rPr>
      </w:pPr>
      <w:r w:rsidRPr="00015059">
        <w:rPr>
          <w:rFonts w:eastAsiaTheme="minorHAnsi" w:cs="Times New Roman"/>
          <w:color w:val="000000" w:themeColor="text1"/>
        </w:rPr>
        <w:t>Voucher data (catalogue number and institution storing).</w:t>
      </w:r>
    </w:p>
    <w:p w14:paraId="1ED150AA" w14:textId="77777777" w:rsidR="007A4B76" w:rsidRPr="00015059" w:rsidRDefault="007A4B76" w:rsidP="00B822F6">
      <w:pPr>
        <w:pStyle w:val="ListParagraph"/>
        <w:numPr>
          <w:ilvl w:val="0"/>
          <w:numId w:val="1"/>
        </w:numPr>
        <w:spacing w:after="0"/>
        <w:jc w:val="both"/>
        <w:rPr>
          <w:rFonts w:eastAsiaTheme="minorHAnsi" w:cs="Times New Roman"/>
          <w:color w:val="000000" w:themeColor="text1"/>
        </w:rPr>
      </w:pPr>
      <w:r w:rsidRPr="00015059">
        <w:rPr>
          <w:rFonts w:eastAsiaTheme="minorHAnsi" w:cs="Times New Roman"/>
          <w:color w:val="000000" w:themeColor="text1"/>
        </w:rPr>
        <w:t>Collection record (collector, collection date and location with GPS coordinates).</w:t>
      </w:r>
    </w:p>
    <w:p w14:paraId="5F1055E2" w14:textId="77777777" w:rsidR="007A4B76" w:rsidRPr="00015059" w:rsidRDefault="007A4B76" w:rsidP="00B822F6">
      <w:pPr>
        <w:pStyle w:val="ListParagraph"/>
        <w:numPr>
          <w:ilvl w:val="0"/>
          <w:numId w:val="1"/>
        </w:numPr>
        <w:spacing w:after="0"/>
        <w:jc w:val="both"/>
        <w:rPr>
          <w:rFonts w:eastAsiaTheme="minorHAnsi" w:cs="Times New Roman"/>
          <w:color w:val="000000" w:themeColor="text1"/>
        </w:rPr>
      </w:pPr>
      <w:r w:rsidRPr="00015059">
        <w:rPr>
          <w:rFonts w:eastAsiaTheme="minorHAnsi" w:cs="Times New Roman"/>
          <w:color w:val="000000" w:themeColor="text1"/>
        </w:rPr>
        <w:t>Identifier of the specimen.</w:t>
      </w:r>
    </w:p>
    <w:p w14:paraId="10BBADEC" w14:textId="77777777" w:rsidR="007A4B76" w:rsidRPr="00015059" w:rsidRDefault="007A4B76" w:rsidP="00B822F6">
      <w:pPr>
        <w:pStyle w:val="ListParagraph"/>
        <w:numPr>
          <w:ilvl w:val="0"/>
          <w:numId w:val="1"/>
        </w:numPr>
        <w:spacing w:after="0"/>
        <w:jc w:val="both"/>
        <w:rPr>
          <w:rFonts w:eastAsiaTheme="minorHAnsi" w:cs="Times New Roman"/>
          <w:color w:val="000000" w:themeColor="text1"/>
        </w:rPr>
      </w:pPr>
      <w:r w:rsidRPr="00015059">
        <w:rPr>
          <w:rFonts w:eastAsiaTheme="minorHAnsi" w:cs="Times New Roman"/>
          <w:color w:val="000000" w:themeColor="text1"/>
        </w:rPr>
        <w:t>COI sequence of at least 500 base pairs.</w:t>
      </w:r>
    </w:p>
    <w:p w14:paraId="0B0C0304" w14:textId="77777777" w:rsidR="007A4B76" w:rsidRPr="00015059" w:rsidRDefault="007A4B76" w:rsidP="00B822F6">
      <w:pPr>
        <w:pStyle w:val="ListParagraph"/>
        <w:numPr>
          <w:ilvl w:val="0"/>
          <w:numId w:val="1"/>
        </w:numPr>
        <w:spacing w:after="0"/>
        <w:jc w:val="both"/>
        <w:rPr>
          <w:rFonts w:eastAsiaTheme="minorHAnsi" w:cs="Times New Roman"/>
          <w:color w:val="000000" w:themeColor="text1"/>
        </w:rPr>
      </w:pPr>
      <w:r w:rsidRPr="00015059">
        <w:rPr>
          <w:rFonts w:eastAsiaTheme="minorHAnsi" w:cs="Times New Roman"/>
          <w:color w:val="000000" w:themeColor="text1"/>
        </w:rPr>
        <w:t>Polymerase chain reaction (PCR) primers used to generate the amplicon.</w:t>
      </w:r>
    </w:p>
    <w:p w14:paraId="66DC607B" w14:textId="77777777" w:rsidR="007A4B76" w:rsidRPr="00015059" w:rsidRDefault="007A4B76" w:rsidP="00B822F6">
      <w:pPr>
        <w:pStyle w:val="ListParagraph"/>
        <w:numPr>
          <w:ilvl w:val="0"/>
          <w:numId w:val="1"/>
        </w:numPr>
        <w:spacing w:after="0"/>
        <w:jc w:val="both"/>
        <w:rPr>
          <w:rFonts w:eastAsiaTheme="minorHAnsi" w:cs="Times New Roman"/>
          <w:color w:val="000000" w:themeColor="text1"/>
        </w:rPr>
      </w:pPr>
      <w:r w:rsidRPr="00015059">
        <w:rPr>
          <w:rFonts w:eastAsiaTheme="minorHAnsi" w:cs="Times New Roman"/>
          <w:color w:val="000000" w:themeColor="text1"/>
        </w:rPr>
        <w:t>Trace files.</w:t>
      </w:r>
    </w:p>
    <w:p w14:paraId="6BAE4DF0" w14:textId="3E89B6A9" w:rsidR="00416421" w:rsidRDefault="007A4B76" w:rsidP="00B822F6">
      <w:pPr>
        <w:widowControl w:val="0"/>
        <w:autoSpaceDE w:val="0"/>
        <w:autoSpaceDN w:val="0"/>
        <w:adjustRightInd w:val="0"/>
        <w:spacing w:after="0"/>
        <w:jc w:val="both"/>
        <w:rPr>
          <w:rFonts w:eastAsiaTheme="minorHAnsi" w:cs="Times New Roman"/>
          <w:color w:val="000000" w:themeColor="text1"/>
        </w:rPr>
      </w:pPr>
      <w:r w:rsidRPr="00015059">
        <w:rPr>
          <w:rFonts w:eastAsiaTheme="minorHAnsi" w:cs="Times New Roman"/>
          <w:color w:val="000000" w:themeColor="text1"/>
        </w:rPr>
        <w:t xml:space="preserve">Data hosted within the BOLD system can be easily exported for analysis using different packages </w:t>
      </w:r>
      <w:r w:rsidRPr="00015059">
        <w:rPr>
          <w:rFonts w:eastAsiaTheme="minorHAnsi" w:cs="Times New Roman"/>
          <w:color w:val="000000" w:themeColor="text1"/>
        </w:rPr>
        <w:fldChar w:fldCharType="begin"/>
      </w:r>
      <w:r w:rsidR="00F45322" w:rsidRPr="00015059">
        <w:rPr>
          <w:rFonts w:eastAsiaTheme="minorHAnsi" w:cs="Times New Roman"/>
          <w:color w:val="000000" w:themeColor="text1"/>
        </w:rPr>
        <w:instrText xml:space="preserve"> ADDIN ZOTERO_ITEM CSL_CITATION {"citationID":"BiRIkHLb","properties":{"formattedCitation":"(Ratnasingham &amp; Hebert, 2007)","plainCitation":"(Ratnasingham &amp; Hebert, 2007)","noteIndex":0},"citationItems":[{"id":79,"uris":["http://zotero.org/users/1401269/items/S3UBXWGA"],"uri":["http://zotero.org/users/1401269/items/S3UBXWGA"],"itemData":{"id":79,"type":"article-journal","title":"bold: The Barcode of Life Data System (http://www.barcodinglife.org)","container-title":"Molecular Ecology Notes","page":"355-364","volume":"7","issue":"3","source":"Wiley Online Library","abstract":"The Barcode of Life Data System (bold) is an informatics workbench aiding the acquisition, storage, analysis and publication of DNA barcode records. By assembling molecular, morphological and distributional data, it bridges a traditional bioinformatics chasm. bold is freely available to any researcher with interests in DNA barcoding. By providing specialized services, it aids the assembly of records that meet the standards needed to gain BARCODE designation in the global sequence databases. Because of its web-based delivery and flexible data security model, it is also well positioned to support projects that involve broad research alliances. This paper provides a brief introduction to the key elements of bold, discusses their functional capabilities, and concludes by examining computational resources and future prospects.","DOI":"10.1111/j.1471-8286.2007.01678.x","ISSN":"1471-8286","shortTitle":"bold","language":"en","author":[{"family":"Ratnasingham","given":"Sujeevan"},{"family":"Hebert","given":"Paul D. N."}],"issued":{"date-parts":[["2007",5,1]]}}}],"schema":"https://github.com/citation-style-language/schema/raw/master/csl-citation.json"} </w:instrText>
      </w:r>
      <w:r w:rsidRPr="00015059">
        <w:rPr>
          <w:rFonts w:eastAsiaTheme="minorHAnsi" w:cs="Times New Roman"/>
          <w:color w:val="000000" w:themeColor="text1"/>
        </w:rPr>
        <w:fldChar w:fldCharType="separate"/>
      </w:r>
      <w:r w:rsidRPr="00015059">
        <w:rPr>
          <w:rFonts w:cs="Times New Roman"/>
          <w:color w:val="000000" w:themeColor="text1"/>
        </w:rPr>
        <w:t>(Ratnasingham &amp; Hebert, 2007)</w:t>
      </w:r>
      <w:r w:rsidRPr="00015059">
        <w:rPr>
          <w:rFonts w:eastAsiaTheme="minorHAnsi" w:cs="Times New Roman"/>
          <w:color w:val="000000" w:themeColor="text1"/>
        </w:rPr>
        <w:fldChar w:fldCharType="end"/>
      </w:r>
      <w:r w:rsidRPr="00015059">
        <w:rPr>
          <w:rFonts w:eastAsiaTheme="minorHAnsi" w:cs="Times New Roman"/>
          <w:color w:val="000000" w:themeColor="text1"/>
        </w:rPr>
        <w:t xml:space="preserve">. Data downloads can be done on multiple search criteria based on geographical regions, taxon, projects, and in text formats such as FASTA, TSV, XML and TRACE files containing sequence records, species name and sequence identifiers </w:t>
      </w:r>
      <w:r w:rsidRPr="00015059">
        <w:rPr>
          <w:rFonts w:eastAsiaTheme="minorHAnsi" w:cs="Times New Roman"/>
          <w:color w:val="000000" w:themeColor="text1"/>
        </w:rPr>
        <w:fldChar w:fldCharType="begin"/>
      </w:r>
      <w:r w:rsidR="00F45322" w:rsidRPr="00015059">
        <w:rPr>
          <w:rFonts w:eastAsiaTheme="minorHAnsi" w:cs="Times New Roman"/>
          <w:color w:val="000000" w:themeColor="text1"/>
        </w:rPr>
        <w:instrText xml:space="preserve"> ADDIN ZOTERO_ITEM CSL_CITATION {"citationID":"0xSwbStk","properties":{"formattedCitation":"(\\uc0\\u8216{}Databases | BOLDSYSTEMS\\uc0\\u8217{}, 2018; \\uc0\\u8216{}Record List | Public Data Portal | BOLDSYSTEMS\\uc0\\u8217{}, 2018)","plainCitation":"(‘Databases | BOLDSYSTEMS’, 2018; ‘Record List | Public Data Portal | BOLDSYSTEMS’, 2018)","noteIndex":0},"citationItems":[{"id":73,"uris":["http://zotero.org/users/1401269/items/I3LWDTBU"],"uri":["http://zotero.org/users/1401269/items/I3LWDTBU"],"itemData":{"id":73,"type":"webpage","title":"Databases | BOLDSYSTEMS","URL":"http://www.boldsystems.org/index.php/databases","issued":{"date-parts":[["2018",1,20]]},"accessed":{"date-parts":[["2018",1,20]]}}},{"id":72,"uris":["http://zotero.org/users/1401269/items/IYT25U5S"],"uri":["http://zotero.org/users/1401269/items/IYT25U5S"],"itemData":{"id":72,"type":"webpage","title":"Record List | Public Data Portal | BOLDSYSTEMS","URL":"http://www.boldsystems.org/index.php/Public_SearchTerms","issued":{"date-parts":[["2018",1,20]]},"accessed":{"date-parts":[["2018",1,20]]}}}],"schema":"https://github.com/citation-style-language/schema/raw/master/csl-citation.json"} </w:instrText>
      </w:r>
      <w:r w:rsidRPr="00015059">
        <w:rPr>
          <w:rFonts w:eastAsiaTheme="minorHAnsi" w:cs="Times New Roman"/>
          <w:color w:val="000000" w:themeColor="text1"/>
        </w:rPr>
        <w:fldChar w:fldCharType="separate"/>
      </w:r>
      <w:r w:rsidRPr="00015059">
        <w:rPr>
          <w:rFonts w:cs="Times New Roman"/>
          <w:color w:val="000000" w:themeColor="text1"/>
          <w:szCs w:val="24"/>
        </w:rPr>
        <w:t>(‘Databases | BOLDSYSTEMS’, 2018; ‘Record List | Public Data Portal | BOLDSYSTEMS’, 2018)</w:t>
      </w:r>
      <w:r w:rsidRPr="00015059">
        <w:rPr>
          <w:rFonts w:eastAsiaTheme="minorHAnsi" w:cs="Times New Roman"/>
          <w:color w:val="000000" w:themeColor="text1"/>
        </w:rPr>
        <w:fldChar w:fldCharType="end"/>
      </w:r>
      <w:r w:rsidRPr="00015059">
        <w:rPr>
          <w:rFonts w:eastAsiaTheme="minorHAnsi" w:cs="Times New Roman"/>
          <w:color w:val="000000" w:themeColor="text1"/>
        </w:rPr>
        <w:t>.</w:t>
      </w:r>
    </w:p>
    <w:p w14:paraId="16FE8D91" w14:textId="663F7071" w:rsidR="007A4B76" w:rsidRPr="00015059" w:rsidRDefault="00416421" w:rsidP="00416421">
      <w:pPr>
        <w:spacing w:after="160" w:line="259" w:lineRule="auto"/>
        <w:rPr>
          <w:rFonts w:eastAsiaTheme="minorHAnsi" w:cs="Times New Roman"/>
          <w:color w:val="000000" w:themeColor="text1"/>
        </w:rPr>
      </w:pPr>
      <w:r>
        <w:rPr>
          <w:rFonts w:eastAsiaTheme="minorHAnsi" w:cs="Times New Roman"/>
          <w:color w:val="000000" w:themeColor="text1"/>
        </w:rPr>
        <w:br w:type="page"/>
      </w:r>
    </w:p>
    <w:p w14:paraId="121238B8" w14:textId="6947EB8F" w:rsidR="00B60B8F" w:rsidRPr="00776128" w:rsidRDefault="00B60B8F" w:rsidP="00776128">
      <w:pPr>
        <w:spacing w:after="0"/>
        <w:jc w:val="both"/>
        <w:rPr>
          <w:rFonts w:eastAsiaTheme="minorHAnsi" w:cs="Times New Roman"/>
          <w:b/>
          <w:color w:val="000000" w:themeColor="text1"/>
        </w:rPr>
      </w:pPr>
      <w:r w:rsidRPr="00015059">
        <w:rPr>
          <w:rFonts w:cs="Times New Roman"/>
          <w:b/>
          <w:color w:val="000000" w:themeColor="text1"/>
          <w:szCs w:val="24"/>
        </w:rPr>
        <w:lastRenderedPageBreak/>
        <w:t xml:space="preserve">Figure </w:t>
      </w:r>
      <w:r>
        <w:rPr>
          <w:rFonts w:cs="Times New Roman"/>
          <w:b/>
          <w:color w:val="000000" w:themeColor="text1"/>
          <w:szCs w:val="24"/>
        </w:rPr>
        <w:t>2.</w:t>
      </w:r>
      <w:r w:rsidRPr="00015059">
        <w:rPr>
          <w:rFonts w:cs="Times New Roman"/>
          <w:b/>
          <w:color w:val="000000" w:themeColor="text1"/>
          <w:szCs w:val="24"/>
        </w:rPr>
        <w:t xml:space="preserve">1: A screenshot of Public Data Portal on BOLD system website that allows data retrieval and downloads in various formats; FASTA, TSV, TRACE, et cetera </w:t>
      </w:r>
      <w:r w:rsidRPr="00015059">
        <w:rPr>
          <w:rFonts w:cs="Times New Roman"/>
          <w:b/>
          <w:color w:val="000000" w:themeColor="text1"/>
          <w:szCs w:val="24"/>
        </w:rPr>
        <w:fldChar w:fldCharType="begin"/>
      </w:r>
      <w:r w:rsidRPr="00015059">
        <w:rPr>
          <w:rFonts w:cs="Times New Roman"/>
          <w:b/>
          <w:color w:val="000000" w:themeColor="text1"/>
          <w:szCs w:val="24"/>
        </w:rPr>
        <w:instrText xml:space="preserve"> ADDIN ZOTERO_ITEM CSL_CITATION {"citationID":"22nqMG9j","properties":{"formattedCitation":"(\\uc0\\u8216{}Record List | Public Data Portal | BOLDSYSTEMS\\uc0\\u8217{}, 2018)","plainCitation":"(‘Record List | Public Data Portal | BOLDSYSTEMS’, 2018)","noteIndex":0},"citationItems":[{"id":72,"uris":["http://zotero.org/users/1401269/items/IYT25U5S"],"uri":["http://zotero.org/users/1401269/items/IYT25U5S"],"itemData":{"id":72,"type":"webpage","title":"Record List | Public Data Portal | BOLDSYSTEMS","URL":"http://www.boldsystems.org/index.php/Public_SearchTerms","issued":{"date-parts":[["2018",1,20]]},"accessed":{"date-parts":[["2018",1,20]]}}}],"schema":"https://github.com/citation-style-language/schema/raw/master/csl-citation.json"} </w:instrText>
      </w:r>
      <w:r w:rsidRPr="00015059">
        <w:rPr>
          <w:rFonts w:cs="Times New Roman"/>
          <w:b/>
          <w:color w:val="000000" w:themeColor="text1"/>
          <w:szCs w:val="24"/>
        </w:rPr>
        <w:fldChar w:fldCharType="separate"/>
      </w:r>
      <w:r w:rsidRPr="00015059">
        <w:rPr>
          <w:rFonts w:cs="Times New Roman"/>
          <w:b/>
          <w:color w:val="000000" w:themeColor="text1"/>
          <w:szCs w:val="24"/>
        </w:rPr>
        <w:t>(‘Record List | Public Data Portal | BOLDSYSTEMS’, 2018)</w:t>
      </w:r>
      <w:r w:rsidRPr="00015059">
        <w:rPr>
          <w:rFonts w:cs="Times New Roman"/>
          <w:b/>
          <w:color w:val="000000" w:themeColor="text1"/>
          <w:szCs w:val="24"/>
        </w:rPr>
        <w:fldChar w:fldCharType="end"/>
      </w:r>
    </w:p>
    <w:p w14:paraId="52B56A96" w14:textId="40123EBE" w:rsidR="00056F9F" w:rsidRPr="00015059" w:rsidRDefault="00A94B90" w:rsidP="00B822F6">
      <w:pPr>
        <w:spacing w:after="0"/>
        <w:jc w:val="both"/>
        <w:rPr>
          <w:rFonts w:eastAsiaTheme="minorHAnsi" w:cs="Times New Roman"/>
          <w:b/>
          <w:color w:val="000000" w:themeColor="text1"/>
        </w:rPr>
      </w:pPr>
      <w:r w:rsidRPr="00015059">
        <w:rPr>
          <w:rFonts w:eastAsiaTheme="minorHAnsi" w:cs="Times New Roman"/>
          <w:b/>
          <w:noProof/>
          <w:color w:val="000000" w:themeColor="text1"/>
          <w:lang w:eastAsia="en-GB"/>
        </w:rPr>
        <w:drawing>
          <wp:inline distT="0" distB="0" distL="0" distR="0" wp14:anchorId="7C16996A" wp14:editId="5CDD3323">
            <wp:extent cx="59055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rotWithShape="1">
                    <a:blip r:embed="rId11">
                      <a:extLst>
                        <a:ext uri="{BEBA8EAE-BF5A-486C-A8C5-ECC9F3942E4B}">
                          <a14:imgProps xmlns:a14="http://schemas.microsoft.com/office/drawing/2010/main">
                            <a14:imgLayer r:embed="rId12">
                              <a14:imgEffect>
                                <a14:sharpenSoften amount="50000"/>
                              </a14:imgEffect>
                              <a14:imgEffect>
                                <a14:brightnessContrast bright="-20000" contrast="40000"/>
                              </a14:imgEffect>
                            </a14:imgLayer>
                          </a14:imgProps>
                        </a:ext>
                        <a:ext uri="{28A0092B-C50C-407E-A947-70E740481C1C}">
                          <a14:useLocalDpi xmlns:a14="http://schemas.microsoft.com/office/drawing/2010/main" val="0"/>
                        </a:ext>
                      </a:extLst>
                    </a:blip>
                    <a:srcRect l="14744" r="17307"/>
                    <a:stretch/>
                  </pic:blipFill>
                  <pic:spPr bwMode="auto">
                    <a:xfrm>
                      <a:off x="0" y="0"/>
                      <a:ext cx="5905500" cy="3657600"/>
                    </a:xfrm>
                    <a:prstGeom prst="rect">
                      <a:avLst/>
                    </a:prstGeom>
                    <a:ln>
                      <a:noFill/>
                    </a:ln>
                    <a:extLst>
                      <a:ext uri="{53640926-AAD7-44D8-BBD7-CCE9431645EC}">
                        <a14:shadowObscured xmlns:a14="http://schemas.microsoft.com/office/drawing/2010/main"/>
                      </a:ext>
                    </a:extLst>
                  </pic:spPr>
                </pic:pic>
              </a:graphicData>
            </a:graphic>
          </wp:inline>
        </w:drawing>
      </w:r>
      <w:r w:rsidRPr="00015059">
        <w:rPr>
          <w:rFonts w:cs="Times New Roman"/>
          <w:b/>
          <w:color w:val="000000" w:themeColor="text1"/>
          <w:szCs w:val="24"/>
        </w:rPr>
        <w:t xml:space="preserve"> </w:t>
      </w:r>
    </w:p>
    <w:p w14:paraId="357705CC" w14:textId="558BE9C4" w:rsidR="00056F9F" w:rsidRPr="00015059" w:rsidRDefault="00056F9F" w:rsidP="00B822F6">
      <w:pPr>
        <w:spacing w:after="0"/>
        <w:jc w:val="both"/>
        <w:rPr>
          <w:rFonts w:eastAsiaTheme="minorHAnsi" w:cs="Times New Roman"/>
          <w:color w:val="000000" w:themeColor="text1"/>
        </w:rPr>
      </w:pPr>
      <w:r w:rsidRPr="00015059">
        <w:rPr>
          <w:rFonts w:eastAsiaTheme="minorHAnsi" w:cs="Times New Roman"/>
          <w:color w:val="000000" w:themeColor="text1"/>
        </w:rPr>
        <w:t xml:space="preserve">From the database, there are more than 36,000 published records of phylum </w:t>
      </w:r>
      <w:proofErr w:type="spellStart"/>
      <w:r w:rsidRPr="00015059">
        <w:rPr>
          <w:rFonts w:eastAsiaTheme="minorHAnsi" w:cs="Times New Roman"/>
          <w:color w:val="000000" w:themeColor="text1"/>
        </w:rPr>
        <w:t>Arthropoda</w:t>
      </w:r>
      <w:proofErr w:type="spellEnd"/>
      <w:r w:rsidRPr="00015059">
        <w:rPr>
          <w:rFonts w:eastAsiaTheme="minorHAnsi" w:cs="Times New Roman"/>
          <w:color w:val="000000" w:themeColor="text1"/>
        </w:rPr>
        <w:t xml:space="preserve"> that are associated to 10,134 BINs (clusters) from 6 countries within East Africa region (Kenya, Tanzania, Uganda, Rwanda, Burundi and South Sudan). Barcode Index Number (BIN) system aids in resolving redundancy that may occur as part of barcode taxonomy assembly </w:t>
      </w:r>
      <w:r w:rsidRPr="00015059">
        <w:rPr>
          <w:rFonts w:eastAsiaTheme="minorHAnsi" w:cs="Times New Roman"/>
          <w:color w:val="000000" w:themeColor="text1"/>
        </w:rPr>
        <w:fldChar w:fldCharType="begin"/>
      </w:r>
      <w:r w:rsidR="00F45322" w:rsidRPr="00015059">
        <w:rPr>
          <w:rFonts w:eastAsiaTheme="minorHAnsi" w:cs="Times New Roman"/>
          <w:color w:val="000000" w:themeColor="text1"/>
        </w:rPr>
        <w:instrText xml:space="preserve"> ADDIN ZOTERO_ITEM CSL_CITATION {"citationID":"MRMyko0k","properties":{"formattedCitation":"(Ratnasingham &amp; Hebert, 2013)","plainCitation":"(Ratnasingham &amp; Hebert, 2013)","noteIndex":0},"citationItems":[{"id":74,"uris":["http://zotero.org/users/1401269/items/YSJ7S9TL"],"uri":["http://zotero.org/users/1401269/items/YSJ7S9TL"],"itemData":{"id":74,"type":"article-journal","title":"A DNA-Based Registry for All Animal Species: The Barcode Index Number (BIN) System","container-title":"PLOS ONE","page":"e66213","volume":"8","issue":"7","source":"PLoS Journals","abstract":"Because many animal species are undescribed, and because the identification of known species is often difficult, interim taxonomic nomenclature has often been used in biodiversity analysis. By assigning individuals to presumptive species, called operational taxonomic units (OTUs), these systems speed investigations into the patterning of biodiversity and enable studies that would otherwise be impossible. Although OTUs have conventionally been separated through their morphological divergence, DNA-based delineations are not only feasible, but have important advantages. OTU designation can be automated, data can be readily archived, and results can be easily compared among investigations. This study exploits these attributes to develop a persistent, species-level taxonomic registry for the animal kingdom based on the analysis of patterns of nucleotide variation in the barcode region of the cytochrome c oxidase I (COI) gene. It begins by examining the correspondence between groups of specimens identified to a species through prior taxonomic work and those inferred from the analysis of COI sequence variation using one new (RESL) and four established (ABGD, CROP, GMYC, jMOTU) algorithms. It subsequently describes the implementation, and structural attributes of the Barcode Index Number (BIN) system. Aside from a pragmatic role in biodiversity assessments, BINs will aid revisionary taxonomy by flagging possible cases of synonymy, and by collating geographical information, descriptive metadata, and images for specimens that are likely to belong to the same species, even if it is undescribed. More than 274,000 BIN web pages are now available, creating a biodiversity resource that is positioned for rapid growth.","DOI":"10.1371/journal.pone.0066213","ISSN":"1932-6203","shortTitle":"A DNA-Based Registry for All Animal Species","journalAbbreviation":"PLOS ONE","author":[{"family":"Ratnasingham","given":"Sujeevan"},{"family":"Hebert","given":"Paul D. N."}],"issued":{"date-parts":[["2013",7,8]]}}}],"schema":"https://github.com/citation-style-language/schema/raw/master/csl-citation.json"} </w:instrText>
      </w:r>
      <w:r w:rsidRPr="00015059">
        <w:rPr>
          <w:rFonts w:eastAsiaTheme="minorHAnsi" w:cs="Times New Roman"/>
          <w:color w:val="000000" w:themeColor="text1"/>
        </w:rPr>
        <w:fldChar w:fldCharType="separate"/>
      </w:r>
      <w:r w:rsidRPr="00015059">
        <w:rPr>
          <w:rFonts w:cs="Times New Roman"/>
          <w:color w:val="000000" w:themeColor="text1"/>
        </w:rPr>
        <w:t>(Ratnasingham &amp; Hebert, 2013)</w:t>
      </w:r>
      <w:r w:rsidRPr="00015059">
        <w:rPr>
          <w:rFonts w:eastAsiaTheme="minorHAnsi" w:cs="Times New Roman"/>
          <w:color w:val="000000" w:themeColor="text1"/>
        </w:rPr>
        <w:fldChar w:fldCharType="end"/>
      </w:r>
      <w:r w:rsidRPr="00015059">
        <w:rPr>
          <w:rFonts w:eastAsiaTheme="minorHAnsi" w:cs="Times New Roman"/>
          <w:color w:val="000000" w:themeColor="text1"/>
        </w:rPr>
        <w:t>.</w:t>
      </w:r>
    </w:p>
    <w:p w14:paraId="3D7B774B" w14:textId="554EAD36" w:rsidR="00056F9F" w:rsidRPr="00015059" w:rsidRDefault="00056F9F" w:rsidP="00B822F6">
      <w:pPr>
        <w:widowControl w:val="0"/>
        <w:autoSpaceDE w:val="0"/>
        <w:autoSpaceDN w:val="0"/>
        <w:adjustRightInd w:val="0"/>
        <w:spacing w:after="0"/>
        <w:jc w:val="both"/>
        <w:rPr>
          <w:rFonts w:cs="Times New Roman"/>
          <w:color w:val="000000" w:themeColor="text1"/>
        </w:rPr>
      </w:pPr>
      <w:r w:rsidRPr="00015059">
        <w:rPr>
          <w:rFonts w:eastAsiaTheme="minorHAnsi" w:cs="Times New Roman"/>
          <w:color w:val="000000" w:themeColor="text1"/>
        </w:rPr>
        <w:t xml:space="preserve">MAS also avails tools for routine data analysis, among which is the Taxon ID tree, that uses distance matrix from nucleotide sequences to generate a neighbour-joining (NJ) tree </w:t>
      </w:r>
      <w:r w:rsidRPr="00015059">
        <w:rPr>
          <w:rFonts w:eastAsiaTheme="minorHAnsi" w:cs="Times New Roman"/>
          <w:color w:val="000000" w:themeColor="text1"/>
        </w:rPr>
        <w:fldChar w:fldCharType="begin"/>
      </w:r>
      <w:r w:rsidR="00F45322" w:rsidRPr="00015059">
        <w:rPr>
          <w:rFonts w:eastAsiaTheme="minorHAnsi" w:cs="Times New Roman"/>
          <w:color w:val="000000" w:themeColor="text1"/>
        </w:rPr>
        <w:instrText xml:space="preserve"> ADDIN ZOTERO_ITEM CSL_CITATION {"citationID":"cAnWI8Ow","properties":{"formattedCitation":"(Ratnasingham &amp; Hebert, 2013)","plainCitation":"(Ratnasingham &amp; Hebert, 2013)","noteIndex":0},"citationItems":[{"id":74,"uris":["http://zotero.org/users/1401269/items/YSJ7S9TL"],"uri":["http://zotero.org/users/1401269/items/YSJ7S9TL"],"itemData":{"id":74,"type":"article-journal","title":"A DNA-Based Registry for All Animal Species: The Barcode Index Number (BIN) System","container-title":"PLOS ONE","page":"e66213","volume":"8","issue":"7","source":"PLoS Journals","abstract":"Because many animal species are undescribed, and because the identification of known species is often difficult, interim taxonomic nomenclature has often been used in biodiversity analysis. By assigning individuals to presumptive species, called operational taxonomic units (OTUs), these systems speed investigations into the patterning of biodiversity and enable studies that would otherwise be impossible. Although OTUs have conventionally been separated through their morphological divergence, DNA-based delineations are not only feasible, but have important advantages. OTU designation can be automated, data can be readily archived, and results can be easily compared among investigations. This study exploits these attributes to develop a persistent, species-level taxonomic registry for the animal kingdom based on the analysis of patterns of nucleotide variation in the barcode region of the cytochrome c oxidase I (COI) gene. It begins by examining the correspondence between groups of specimens identified to a species through prior taxonomic work and those inferred from the analysis of COI sequence variation using one new (RESL) and four established (ABGD, CROP, GMYC, jMOTU) algorithms. It subsequently describes the implementation, and structural attributes of the Barcode Index Number (BIN) system. Aside from a pragmatic role in biodiversity assessments, BINs will aid revisionary taxonomy by flagging possible cases of synonymy, and by collating geographical information, descriptive metadata, and images for specimens that are likely to belong to the same species, even if it is undescribed. More than 274,000 BIN web pages are now available, creating a biodiversity resource that is positioned for rapid growth.","DOI":"10.1371/journal.pone.0066213","ISSN":"1932-6203","shortTitle":"A DNA-Based Registry for All Animal Species","journalAbbreviation":"PLOS ONE","author":[{"family":"Ratnasingham","given":"Sujeevan"},{"family":"Hebert","given":"Paul D. N."}],"issued":{"date-parts":[["2013",7,8]]}}}],"schema":"https://github.com/citation-style-language/schema/raw/master/csl-citation.json"} </w:instrText>
      </w:r>
      <w:r w:rsidRPr="00015059">
        <w:rPr>
          <w:rFonts w:eastAsiaTheme="minorHAnsi" w:cs="Times New Roman"/>
          <w:color w:val="000000" w:themeColor="text1"/>
        </w:rPr>
        <w:fldChar w:fldCharType="separate"/>
      </w:r>
      <w:r w:rsidRPr="00015059">
        <w:rPr>
          <w:rFonts w:cs="Times New Roman"/>
          <w:color w:val="000000" w:themeColor="text1"/>
        </w:rPr>
        <w:t>(Ratnasingham &amp; Hebert, 2013)</w:t>
      </w:r>
      <w:r w:rsidRPr="00015059">
        <w:rPr>
          <w:rFonts w:eastAsiaTheme="minorHAnsi" w:cs="Times New Roman"/>
          <w:color w:val="000000" w:themeColor="text1"/>
        </w:rPr>
        <w:fldChar w:fldCharType="end"/>
      </w:r>
      <w:r w:rsidRPr="00015059">
        <w:rPr>
          <w:rFonts w:eastAsiaTheme="minorHAnsi" w:cs="Times New Roman"/>
          <w:color w:val="000000" w:themeColor="text1"/>
        </w:rPr>
        <w:t>.</w:t>
      </w:r>
    </w:p>
    <w:p w14:paraId="64B61045" w14:textId="395D727F" w:rsidR="006E3C0E" w:rsidRPr="00015059" w:rsidRDefault="00577890" w:rsidP="00B822F6">
      <w:pPr>
        <w:widowControl w:val="0"/>
        <w:autoSpaceDE w:val="0"/>
        <w:autoSpaceDN w:val="0"/>
        <w:adjustRightInd w:val="0"/>
        <w:spacing w:after="0"/>
        <w:jc w:val="both"/>
        <w:rPr>
          <w:rFonts w:cs="Times New Roman"/>
          <w:color w:val="000000" w:themeColor="text1"/>
        </w:rPr>
      </w:pPr>
      <w:r w:rsidRPr="00015059">
        <w:rPr>
          <w:rFonts w:cs="Times New Roman"/>
          <w:color w:val="000000" w:themeColor="text1"/>
        </w:rPr>
        <w:t xml:space="preserve">Various Barcode of Life projects have been conducted to cover particular taxa of </w:t>
      </w:r>
      <w:proofErr w:type="spellStart"/>
      <w:r w:rsidRPr="00015059">
        <w:rPr>
          <w:rFonts w:cs="Times New Roman"/>
          <w:color w:val="000000" w:themeColor="text1"/>
        </w:rPr>
        <w:t>Eukaryota</w:t>
      </w:r>
      <w:proofErr w:type="spellEnd"/>
      <w:r w:rsidRPr="00015059">
        <w:rPr>
          <w:rFonts w:cs="Times New Roman"/>
          <w:color w:val="000000" w:themeColor="text1"/>
        </w:rPr>
        <w:t xml:space="preserve"> clade</w:t>
      </w:r>
      <w:r w:rsidR="00700123" w:rsidRPr="00015059">
        <w:rPr>
          <w:rFonts w:cs="Times New Roman"/>
          <w:color w:val="000000" w:themeColor="text1"/>
        </w:rPr>
        <w:t xml:space="preserve">, from </w:t>
      </w:r>
      <w:r w:rsidR="00352E8C" w:rsidRPr="00015059">
        <w:rPr>
          <w:rFonts w:cs="Times New Roman"/>
          <w:color w:val="000000" w:themeColor="text1"/>
        </w:rPr>
        <w:t>A</w:t>
      </w:r>
      <w:r w:rsidR="000C6E8F" w:rsidRPr="00015059">
        <w:rPr>
          <w:rFonts w:cs="Times New Roman"/>
          <w:color w:val="000000" w:themeColor="text1"/>
        </w:rPr>
        <w:t xml:space="preserve">nimalia kingdom, </w:t>
      </w:r>
      <w:proofErr w:type="spellStart"/>
      <w:r w:rsidR="00700123" w:rsidRPr="00015059">
        <w:rPr>
          <w:rFonts w:cs="Times New Roman"/>
          <w:color w:val="000000" w:themeColor="text1"/>
        </w:rPr>
        <w:t>Diptera</w:t>
      </w:r>
      <w:proofErr w:type="spellEnd"/>
      <w:r w:rsidR="00700123" w:rsidRPr="00015059">
        <w:rPr>
          <w:rFonts w:cs="Times New Roman"/>
          <w:color w:val="000000" w:themeColor="text1"/>
        </w:rPr>
        <w:t xml:space="preserve"> order, Lepidoptera and </w:t>
      </w:r>
      <w:proofErr w:type="spellStart"/>
      <w:r w:rsidR="00700123" w:rsidRPr="00015059">
        <w:rPr>
          <w:rFonts w:cs="Times New Roman"/>
          <w:color w:val="000000" w:themeColor="text1"/>
        </w:rPr>
        <w:t>Tephritidae</w:t>
      </w:r>
      <w:proofErr w:type="spellEnd"/>
      <w:r w:rsidR="00700123" w:rsidRPr="00015059">
        <w:rPr>
          <w:rFonts w:cs="Times New Roman"/>
          <w:color w:val="000000" w:themeColor="text1"/>
        </w:rPr>
        <w:t xml:space="preserve"> families, ants</w:t>
      </w:r>
      <w:r w:rsidR="00E21F98" w:rsidRPr="00015059">
        <w:rPr>
          <w:rFonts w:cs="Times New Roman"/>
          <w:color w:val="000000" w:themeColor="text1"/>
        </w:rPr>
        <w:t xml:space="preserve"> to plant</w:t>
      </w:r>
      <w:r w:rsidR="00700123" w:rsidRPr="00015059">
        <w:rPr>
          <w:rFonts w:cs="Times New Roman"/>
          <w:color w:val="000000" w:themeColor="text1"/>
        </w:rPr>
        <w:t>s</w:t>
      </w:r>
      <w:r w:rsidR="008E4969" w:rsidRPr="00015059">
        <w:rPr>
          <w:rFonts w:cs="Times New Roman"/>
          <w:color w:val="000000" w:themeColor="text1"/>
        </w:rPr>
        <w:t xml:space="preserve"> </w:t>
      </w:r>
      <w:bookmarkStart w:id="35" w:name="ZOTERO_BREF_Scn6bJOR5qC0"/>
      <w:r w:rsidR="000A12EE" w:rsidRPr="00015059">
        <w:rPr>
          <w:rFonts w:cs="Times New Roman"/>
          <w:color w:val="000000" w:themeColor="text1"/>
        </w:rPr>
        <w:fldChar w:fldCharType="begin"/>
      </w:r>
      <w:r w:rsidR="001B40ED" w:rsidRPr="00015059">
        <w:rPr>
          <w:rFonts w:cs="Times New Roman"/>
          <w:color w:val="000000" w:themeColor="text1"/>
        </w:rPr>
        <w:instrText xml:space="preserve"> ADDIN ZOTERO_ITEM CSL_CITATION {"citationID":"BXr9tJZJ","properties":{"formattedCitation":"(Hajibabaei et al., 2006; Hajibabaei, Singer, et al., 2007; Kang, Deng, Zang, &amp; Long, 2017; S. Miller, Copeland, E Rosati, &amp; Hebert, 2014; S. Miller et al., 2015; S. Miller, Martins, et al., 2014; Smith, Fisher, &amp; Hebert, 2005)","plainCitation":"(Hajibabaei et al., 2006; Hajibabaei, Singer, et al., 2007; Kang, Deng, Zang, &amp; Long, 2017; S. Miller, Copeland, E Rosati, &amp; Hebert, 2014; S. Miller et al., 2015; S. Miller, Martins, et al., 2014; Smith, Fisher, &amp; Hebert, 2005)","noteIndex":0},"citationItems":[{"id":38,"uris":["http://zotero.org/users/1401269/items/LUST4KDP"],"uri":["http://zotero.org/users/1401269/items/LUST4KDP"],"itemData":{"id":38,"type":"article-journal","title":"DNA barcodes distinguish species of tropical Lepidoptera","container-title":"Proceedings of the National Academy of Sciences of the United States of America","page":"968-971","volume":"103","issue":"4","source":"PubMed Central","abstract":"Although central to much biological research, the identification of species is often difficult. The use of DNA barcodes, short DNA sequences from a standardized region of the genome, has recently been proposed as a tool to facilitate species identification and discovery. However, the effectiveness of DNA barcoding for identifying specimens in species-rich tropical biotas is unknown. Here we show that cytochrome c oxidase I DNA barcodes effectively discriminate among species in three Lepidoptera families from Area de Conservación Guanacaste in northwestern Costa Rica. We found that 97.9% of the 521 species recognized by prior taxonomic work possess distinctive cytochrome c oxidase I barcodes and that the few instances of interspecific sequence overlap involve very similar species. We also found two or more barcode clusters within each of 13 supposedly single species. Covariation between these clusters and morphological and/or ecological traits indicates overlooked species complexes. If these results are general, DNA barcoding will significantly aid species identification and discovery in tropical settings.","DOI":"10.1073/pnas.0510466103","ISSN":"0027-8424","note":"PMID: 16418261\nPMCID: PMC1327734","journalAbbreviation":"Proc Natl Acad Sci U S A","author":[{"family":"Hajibabaei","given":"Mehrdad"},{"family":"Janzen","given":"Daniel H."},{"family":"Burns","given":"John M."},{"family":"Hallwachs","given":"Winnie"},{"family":"Hebert","given":"Paul D. N."}],"issued":{"date-parts":[["2006",1,24]]}}},{"id":116,"uris":["http://zotero.org/users/1401269/items/DKSHNELU"],"uri":["http://zotero.org/users/1401269/items/DKSHNELU"],"itemData":{"id":116,"type":"article-journal","title":"DNA barcoding: how it complements taxonomy, molecular phylogenetics and population genetics","container-title":"Trends in Genetics","page":"167-172","volume":"23","issue":"4","source":"ResearchGate","abstract":"DNA barcoding aims to provide an efficient method for species-level identifications and, as such, will contribute powerfully to taxonomic and biodiversity research. As the number of DNA barcode sequences accumulates, however, these data will also provide a unique 'horizontal' genomics perspective with broad implications. For example, here we compare the goals and methods of DNA barcoding with those of molecular phylogenetics and population genetics, and suggest that DNA barcoding can complement current research in these areas by providing background information that will be helpful in the selection of taxa for further analyses.","ISSN":"0168-9525","note":"DOI: 10.1016/j.tig.2007.02.001","shortTitle":"Hajibabaei M, Singer GAC, Hebert PDN, Hickey DA. DNA barcoding","language":"en","author":[{"family":"Hajibabaei","given":"Mehrdad"},{"family":"Singer","given":"Gregory A. C."},{"family":"Hebert","given":"Paul D. N."},{"family":"Hickey","given":"Donal A."}],"issued":{"date-parts":[["2007",5,1]]}}},{"id":67,"uris":["http://zotero.org/users/1401269/items/RBN2ETEQ"],"uri":["http://zotero.org/users/1401269/items/RBN2ETEQ"],"itemData":{"id":67,"type":"article-journal","title":"DNA barcoding analysis and phylogenetic relationships of tree species in tropical cloud forests","container-title":"Scientific Reports","page":"12564","volume":"7","issue":"1","source":"www.nature.com","abstract":"DNA barcoding is a useful tool for species identification and phylogenetic construction. But present studies have far reached a consistent result on the universality of DNA barcoding. We tested the universality of tree species DNA barcodes including rbcL, matK, trnH-psbA and ITS, and examined their abilities of species identification and phylogenetic construction in three tropical cloud forests. Results showed that the success rates of PCR amplification of rbcL, matK, trnH-psbA and ITS were 75.26% ± 3.65%, 57.24% ± 4.42%, 79.28% ± 7.08%, 50.31% ± 6.64%, and the rates of DNA sequencing were 63.84% ± 4.32%, 50.82% ± 4.36%, 72.87% ± 11.37%, 45.15% ± 8.91% respectively, suggesting that both rbcL and trnH-psbA are universal for tree species in the tropical cloud forests. The success rates of species identification of the four fragments were higher than 41.00% (rbcL: 41.50% ± 2.81%, matK: 42.88% ± 2.59%, trnH-psbA: 46.16% ± 5.11% and ITS: 47.20% ± 5.76%), demonstrating that these fragments have potentiality in species identification. When the phylogenetic relationships were built with random fragment combinations, optimal evolutionary tree with high supporting values were established using the combinations of rbcL + matK + trnH-psbA in tropical cloud forests.","DOI":"10.1038/s41598-017-13057-0","ISSN":"2045-2322","language":"En","author":[{"family":"Kang","given":"Yong"},{"family":"Deng","given":"Zhiyan"},{"family":"Zang","given":"Runguo"},{"family":"Long","given":"Wenxing"}],"issued":{"date-parts":[["2017",10,2]]}}},{"id":51,"uris":["http://zotero.org/users/1401269/items/JRRM847F"],"uri":["http://zotero.org/users/1401269/items/JRRM847F"],"itemData":{"id":51,"type":"book","title":"DNA Barcodes of Microlepidoptera Reared from Native Fruit in Kenya","volume":"116","number-of-pages":"137","note":"DOI: 10.4289/0013-8797.116.1.137","author":[{"family":"Miller","given":"Scott"},{"family":"Copeland","given":"Robert"},{"family":"E Rosati","given":"Margaret"},{"family":"Hebert","given":"Paul"}],"issued":{"date-parts":[["2014",1,30]]}}},{"id":48,"uris":["http://zotero.org/users/1401269/items/X5B7XIMA"],"uri":["http://zotero.org/users/1401269/items/X5B7XIMA"],"itemData":{"id":48,"type":"book","title":"DNA Barcodes of Lepidoptera Reared from Yawan, Papua New Guinea","volume":"117","number-of-pages":"247","note":"DOI: 10.4289/0013-8797.117.2.247","author":[{"family":"Miller","given":"Scott"},{"family":"E Rosati","given":"Margaret"},{"family":"Gewa","given":"Bradley"},{"family":"Novotny","given":"Vojtech"},{"family":"D Weiblen","given":"George"},{"family":"Hebert","given":"Paul"}],"issued":{"date-parts":[["2015",4,1]]}}},{"id":52,"uris":["http://zotero.org/users/1401269/items/V4CQKMSU"],"uri":["http://zotero.org/users/1401269/items/V4CQKMSU"],"itemData":{"id":52,"type":"book","title":"DNA Barcodes of Moths (Lepidoptera) from Lake Turkana, Kenya","volume":"116","number-of-pages":"133","note":"DOI: 10.4289/0013-8797.116.1.133","author":[{"family":"Miller","given":"Scott"},{"family":"Martins","given":"Dino"},{"family":"Rosati","given":"Margaret"},{"family":"Hebert","given":"Paul"}],"issued":{"date-parts":[["2014",1,30]]}}},{"id":37,"uris":["http://zotero.org/users/1401269/items/7PRECXVR"],"uri":["http://zotero.org/users/1401269/items/7PRECXVR"],"itemData":{"id":37,"type":"article-journal","title":"DNA barcoding for effective biodiversity assessment of a hyperdiverse arthropod group: the ants of Madagascar","container-title":"Philosophical Transactions of the Royal Society B: Biological Sciences","page":"1825-1834","volume":"360","issue":"1462","source":"PubMed Central","abstract":"The role of DNA barcoding as a tool to accelerate the inventory and analysis of diversity for hyperdiverse arthropods is tested using ants in Madagascar. We demonstrate how DNA barcoding helps address the failure of current inventory methods to rapidly respond to pressing biodiversity needs, specifically in the assessment of richness and turnover across landscapes with hyperdiverse taxa. In a comparison of inventories at four localities in northern Madagascar, patterns of richness were not significantly different when richness was determined using morphological taxonomy (morphospecies) or sequence divergence thresholds (Molecular Operational Taxonomic Unit(s); MOTU). However, sequence-based methods tended to yield greater richness and significantly lower indices of similarity than morphological taxonomy. MOTU determined using our molecular technique were a remarkably local phenomenon—indicative of highly restricted dispersal and/or long-term isolation. In cases where molecular and morphological methods differed in their assignment of individuals to categories, the morphological estimate was always more conservative than the molecular estimate. In those cases where morphospecies descriptions collapsed distinct molecular groups, sequence divergences of 16% (on average) were contained within the same morphospecies. Such high divergences highlight taxa for further detailed genetic, morphological, life history, and behavioral studies.","DOI":"10.1098/rstb.2005.1714","ISSN":"0962-8436","note":"PMID: 16214741\nPMCID: PMC1609228","shortTitle":"DNA barcoding for effective biodiversity assessment of a hyperdiverse arthropod group","journalAbbreviation":"Philos Trans R Soc Lond B Biol Sci","author":[{"family":"Smith","given":"M. Alex"},{"family":"Fisher","given":"Brian L"},{"family":"Hebert","given":"Paul D.N"}],"issued":{"date-parts":[["2005",10,29]]}}}],"schema":"https://github.com/citation-style-language/schema/raw/master/csl-citation.json"} </w:instrText>
      </w:r>
      <w:r w:rsidR="000A12EE" w:rsidRPr="00015059">
        <w:rPr>
          <w:rFonts w:cs="Times New Roman"/>
          <w:color w:val="000000" w:themeColor="text1"/>
        </w:rPr>
        <w:fldChar w:fldCharType="separate"/>
      </w:r>
      <w:r w:rsidR="001B40ED" w:rsidRPr="00015059">
        <w:rPr>
          <w:rFonts w:cs="Times New Roman"/>
          <w:color w:val="000000" w:themeColor="text1"/>
        </w:rPr>
        <w:t>(Hajibabaei et al., 2006; Hajibabaei, Singer, et al., 2007; Kang, Deng, Zang, &amp; Long, 2017; S. Miller, Copeland, E Rosati, &amp; Hebert, 2014; S. Miller et al., 2015; S. Miller, Martins, et al., 2014; Smith, Fisher, &amp; Hebert, 2005)</w:t>
      </w:r>
      <w:r w:rsidR="000A12EE" w:rsidRPr="00015059">
        <w:rPr>
          <w:rFonts w:cs="Times New Roman"/>
          <w:color w:val="000000" w:themeColor="text1"/>
        </w:rPr>
        <w:fldChar w:fldCharType="end"/>
      </w:r>
      <w:bookmarkEnd w:id="35"/>
      <w:r w:rsidRPr="00015059">
        <w:rPr>
          <w:rFonts w:cs="Times New Roman"/>
          <w:color w:val="000000" w:themeColor="text1"/>
        </w:rPr>
        <w:t xml:space="preserve">. Their taxonomic sampling is done </w:t>
      </w:r>
      <w:r w:rsidR="007A7162" w:rsidRPr="00015059">
        <w:rPr>
          <w:rFonts w:cs="Times New Roman"/>
          <w:color w:val="000000" w:themeColor="text1"/>
        </w:rPr>
        <w:t>comprehensively and offer</w:t>
      </w:r>
      <w:r w:rsidRPr="00015059">
        <w:rPr>
          <w:rFonts w:cs="Times New Roman"/>
          <w:color w:val="000000" w:themeColor="text1"/>
        </w:rPr>
        <w:t xml:space="preserve"> sufficient collection of data for phylogenetic studies on different branches of the Tree of Life</w:t>
      </w:r>
      <w:r w:rsidR="000E76E2" w:rsidRPr="00015059">
        <w:rPr>
          <w:rFonts w:cs="Times New Roman"/>
          <w:color w:val="000000" w:themeColor="text1"/>
        </w:rPr>
        <w:t xml:space="preserve">. </w:t>
      </w:r>
      <w:r w:rsidR="000E76E2" w:rsidRPr="00015059">
        <w:rPr>
          <w:rFonts w:cs="Times New Roman"/>
          <w:color w:val="000000" w:themeColor="text1"/>
        </w:rPr>
        <w:lastRenderedPageBreak/>
        <w:t>Therefore</w:t>
      </w:r>
      <w:r w:rsidR="000C0358" w:rsidRPr="00015059">
        <w:rPr>
          <w:rFonts w:cs="Times New Roman"/>
          <w:color w:val="000000" w:themeColor="text1"/>
        </w:rPr>
        <w:t>,</w:t>
      </w:r>
      <w:r w:rsidR="000E76E2" w:rsidRPr="00015059">
        <w:rPr>
          <w:rFonts w:cs="Times New Roman"/>
          <w:color w:val="000000" w:themeColor="text1"/>
        </w:rPr>
        <w:t xml:space="preserve"> when phylogenies are constructed from barcode library projects</w:t>
      </w:r>
      <w:r w:rsidR="000C0358" w:rsidRPr="00015059">
        <w:rPr>
          <w:rFonts w:cs="Times New Roman"/>
          <w:color w:val="000000" w:themeColor="text1"/>
        </w:rPr>
        <w:t>,</w:t>
      </w:r>
      <w:r w:rsidR="000E76E2" w:rsidRPr="00015059">
        <w:rPr>
          <w:rFonts w:cs="Times New Roman"/>
          <w:color w:val="000000" w:themeColor="text1"/>
        </w:rPr>
        <w:t xml:space="preserve"> there is less likelihood of insufficient taxon sampling</w:t>
      </w:r>
      <w:r w:rsidR="008E4969" w:rsidRPr="00015059">
        <w:rPr>
          <w:rFonts w:cs="Times New Roman"/>
          <w:color w:val="000000" w:themeColor="text1"/>
        </w:rPr>
        <w:t xml:space="preserve"> </w:t>
      </w:r>
      <w:bookmarkStart w:id="36" w:name="ZOTERO_BREF_YEJY5dPceTtX"/>
      <w:r w:rsidR="000A12EE" w:rsidRPr="00015059">
        <w:rPr>
          <w:rFonts w:cs="Times New Roman"/>
          <w:color w:val="000000" w:themeColor="text1"/>
        </w:rPr>
        <w:fldChar w:fldCharType="begin"/>
      </w:r>
      <w:r w:rsidR="001B40ED" w:rsidRPr="00015059">
        <w:rPr>
          <w:rFonts w:cs="Times New Roman"/>
          <w:color w:val="000000" w:themeColor="text1"/>
        </w:rPr>
        <w:instrText xml:space="preserve"> ADDIN ZOTERO_ITEM CSL_CITATION {"citationID":"O4wkTD1o","properties":{"formattedCitation":"(Hajibabaei, Singer, et al., 2007; Zwickl, Hillis, &amp; Crandall, 2002)","plainCitation":"(Hajibabaei, Singer, et al., 2007; Zwickl, Hillis, &amp; Crandall, 2002)","noteIndex":0},"citationItems":[{"id":116,"uris":["http://zotero.org/users/1401269/items/DKSHNELU"],"uri":["http://zotero.org/users/1401269/items/DKSHNELU"],"itemData":{"id":116,"type":"article-journal","title":"DNA barcoding: how it complements taxonomy, molecular phylogenetics and population genetics","container-title":"Trends in Genetics","page":"167-172","volume":"23","issue":"4","source":"ResearchGate","abstract":"DNA barcoding aims to provide an efficient method for species-level identifications and, as such, will contribute powerfully to taxonomic and biodiversity research. As the number of DNA barcode sequences accumulates, however, these data will also provide a unique 'horizontal' genomics perspective with broad implications. For example, here we compare the goals and methods of DNA barcoding with those of molecular phylogenetics and population genetics, and suggest that DNA barcoding can complement current research in these areas by providing background information that will be helpful in the selection of taxa for further analyses.","ISSN":"0168-9525","note":"DOI: 10.1016/j.tig.2007.02.001","shortTitle":"Hajibabaei M, Singer GAC, Hebert PDN, Hickey DA. DNA barcoding","language":"en","author":[{"family":"Hajibabaei","given":"Mehrdad"},{"family":"Singer","given":"Gregory A. C."},{"family":"Hebert","given":"Paul D. N."},{"family":"Hickey","given":"Donal A."}],"issued":{"date-parts":[["2007",5,1]]}}},{"id":114,"uris":["http://zotero.org/users/1401269/items/LTSE39QE"],"uri":["http://zotero.org/users/1401269/items/LTSE39QE"],"itemData":{"id":114,"type":"article-journal","title":"Increased Taxon Sampling Greatly Reduces Phylogenetic Error","container-title":"Systematic Biology","page":"588-598","volume":"51","issue":"4","source":"academic.oup.com","abstract":"Several authors have argued recently that extensive taxon sampling has a positive and important effect on the accuracy of phylogenetic estimates. However, other authors have argued that there is little benefit of extensive taxon sampling, and so phylogenetic problems can or should be reduced to a few exemplar taxa as a means of reducing the computational complexity of the phylogenetic analysis. In this paper we examined five aspects of study design that may have led to these different perspectives. First, we considered the measurement of phylogenetic error across a wide range of taxon sample sizes, and conclude that the expected error based on randomly selecting trees (which varies by taxon sample size) must be considered in evaluating error in studies of the effects of taxon sampling. Second, we addressed the scope of the phylogenetic problems defined by different samples of taxa, and argue that phylogenetic scope needs to be considered in evaluating the importance of taxon-sampling strategies. Third, we examined the claim that fast and simple tree searches are as effective as more thorough searches at finding near-optimal trees that minimize error. We show that a more complete search of tree space reduces phylogenetic error, especially as the taxon sample size increases. Fourth, we examined the effects of simple versus complex simulation models on taxonomic sampling studies. Although benefits of taxon sampling are apparent for all models, data generated under more complex models of evolution produce higher overall levels of error and show greater positive effects of increased taxon sampling. Fifth, we asked if different phylogenetic optimality criteria show different effects of taxon sampling. Although we found strong differences in effectiveness of different optimality criteria as a function of taxon sample size, increased taxon sampling improved the results from all the common optimality criteria. Nonetheless, the method that showed the lowest overall performance (minimum evolution) also showed the least improvement from increased taxon sampling. Taking each of these results into account re-enforces the conclusion that increased sampling of taxa is one of the most important ways to increase overall phylogenetic accuracy.","DOI":"10.1080/10635150290102339","ISSN":"1063-5157","journalAbbreviation":"Syst Biol","language":"en","author":[{"family":"Zwickl","given":"Derrick J."},{"family":"Hillis","given":"David M."},{"family":"Crandall","given":"Keith"}],"issued":{"date-parts":[["2002",7,1]]}}}],"schema":"https://github.com/citation-style-language/schema/raw/master/csl-citation.json"} </w:instrText>
      </w:r>
      <w:r w:rsidR="000A12EE" w:rsidRPr="00015059">
        <w:rPr>
          <w:rFonts w:cs="Times New Roman"/>
          <w:color w:val="000000" w:themeColor="text1"/>
        </w:rPr>
        <w:fldChar w:fldCharType="separate"/>
      </w:r>
      <w:r w:rsidR="001B40ED" w:rsidRPr="00015059">
        <w:rPr>
          <w:rFonts w:cs="Times New Roman"/>
          <w:color w:val="000000" w:themeColor="text1"/>
        </w:rPr>
        <w:t>(Hajibabaei, Singer, et al., 2007; Zwickl, Hillis, &amp; Crandall, 2002)</w:t>
      </w:r>
      <w:r w:rsidR="000A12EE" w:rsidRPr="00015059">
        <w:rPr>
          <w:rFonts w:cs="Times New Roman"/>
          <w:color w:val="000000" w:themeColor="text1"/>
        </w:rPr>
        <w:fldChar w:fldCharType="end"/>
      </w:r>
      <w:bookmarkEnd w:id="36"/>
      <w:r w:rsidR="000E76E2" w:rsidRPr="00015059">
        <w:rPr>
          <w:rFonts w:cs="Times New Roman"/>
          <w:color w:val="000000" w:themeColor="text1"/>
        </w:rPr>
        <w:t>.</w:t>
      </w:r>
      <w:r w:rsidR="00717D09" w:rsidRPr="00015059">
        <w:rPr>
          <w:rFonts w:cs="Times New Roman"/>
          <w:color w:val="000000" w:themeColor="text1"/>
        </w:rPr>
        <w:t xml:space="preserve"> Based on this</w:t>
      </w:r>
      <w:r w:rsidR="00937B7E" w:rsidRPr="00015059">
        <w:rPr>
          <w:rFonts w:cs="Times New Roman"/>
          <w:color w:val="000000" w:themeColor="text1"/>
        </w:rPr>
        <w:t xml:space="preserve"> fundamental</w:t>
      </w:r>
      <w:r w:rsidR="00717D09" w:rsidRPr="00015059">
        <w:rPr>
          <w:rFonts w:cs="Times New Roman"/>
          <w:color w:val="000000" w:themeColor="text1"/>
        </w:rPr>
        <w:t>, our</w:t>
      </w:r>
      <w:r w:rsidR="009B0666" w:rsidRPr="00015059">
        <w:rPr>
          <w:rFonts w:cs="Times New Roman"/>
          <w:color w:val="000000" w:themeColor="text1"/>
        </w:rPr>
        <w:t xml:space="preserve"> project exploits</w:t>
      </w:r>
      <w:r w:rsidR="006E3C0E" w:rsidRPr="00015059">
        <w:rPr>
          <w:rFonts w:cs="Times New Roman"/>
          <w:color w:val="000000" w:themeColor="text1"/>
        </w:rPr>
        <w:t xml:space="preserve"> data from</w:t>
      </w:r>
      <w:r w:rsidR="009B0666" w:rsidRPr="00015059">
        <w:rPr>
          <w:rFonts w:cs="Times New Roman"/>
          <w:color w:val="000000" w:themeColor="text1"/>
        </w:rPr>
        <w:t xml:space="preserve"> Barcode of Life projects that have been conducted in East Africa.</w:t>
      </w:r>
    </w:p>
    <w:p w14:paraId="7FA30FEA" w14:textId="651CE0ED" w:rsidR="00222FEA" w:rsidRDefault="00423861" w:rsidP="00B822F6">
      <w:pPr>
        <w:widowControl w:val="0"/>
        <w:autoSpaceDE w:val="0"/>
        <w:autoSpaceDN w:val="0"/>
        <w:adjustRightInd w:val="0"/>
        <w:spacing w:after="0"/>
        <w:jc w:val="both"/>
        <w:rPr>
          <w:rFonts w:cs="Times New Roman"/>
          <w:color w:val="000000" w:themeColor="text1"/>
        </w:rPr>
      </w:pPr>
      <w:r w:rsidRPr="00015059">
        <w:rPr>
          <w:rFonts w:cs="Times New Roman"/>
          <w:color w:val="000000" w:themeColor="text1"/>
        </w:rPr>
        <w:t>One such project is Kenya Barcode of Life (</w:t>
      </w:r>
      <w:proofErr w:type="spellStart"/>
      <w:r w:rsidRPr="00015059">
        <w:rPr>
          <w:rFonts w:cs="Times New Roman"/>
          <w:color w:val="000000" w:themeColor="text1"/>
        </w:rPr>
        <w:t>KenBOL</w:t>
      </w:r>
      <w:proofErr w:type="spellEnd"/>
      <w:r w:rsidRPr="00015059">
        <w:rPr>
          <w:rFonts w:cs="Times New Roman"/>
          <w:color w:val="000000" w:themeColor="text1"/>
        </w:rPr>
        <w:t>)</w:t>
      </w:r>
      <w:r w:rsidR="008E4969" w:rsidRPr="00015059">
        <w:rPr>
          <w:rFonts w:cs="Times New Roman"/>
          <w:color w:val="000000" w:themeColor="text1"/>
        </w:rPr>
        <w:t xml:space="preserve"> </w:t>
      </w:r>
      <w:bookmarkStart w:id="37" w:name="ZOTERO_BREF_fNwYCg4JOHmS"/>
      <w:r w:rsidR="00B44CAA" w:rsidRPr="00015059">
        <w:rPr>
          <w:rFonts w:cs="Times New Roman"/>
          <w:color w:val="000000" w:themeColor="text1"/>
        </w:rPr>
        <w:fldChar w:fldCharType="begin"/>
      </w:r>
      <w:r w:rsidR="00F45322" w:rsidRPr="00015059">
        <w:rPr>
          <w:rFonts w:cs="Times New Roman"/>
          <w:color w:val="000000" w:themeColor="text1"/>
        </w:rPr>
        <w:instrText xml:space="preserve"> ADDIN ZOTERO_ITEM CSL_CITATION {"citationID":"51uaVGn1","properties":{"formattedCitation":"(\\uc0\\u8216{}Kenya | iBOL\\uc0\\u8217{}, 2018)","plainCitation":"(‘Kenya | iBOL’, 2018)","noteIndex":0},"citationItems":[{"id":34,"uris":["http://zotero.org/users/1401269/items/3P8XKY7K"],"uri":["http://zotero.org/users/1401269/items/3P8XKY7K"],"itemData":{"id":34,"type":"webpage","title":"Kenya | iBOL","URL":"http://ibol.org/kenya/","issued":{"date-parts":[["2018",4,12]]},"accessed":{"date-parts":[["2018",4,12]]}}}],"schema":"https://github.com/citation-style-language/schema/raw/master/csl-citation.json"} </w:instrText>
      </w:r>
      <w:r w:rsidR="00B44CAA" w:rsidRPr="00015059">
        <w:rPr>
          <w:rFonts w:cs="Times New Roman"/>
          <w:color w:val="000000" w:themeColor="text1"/>
        </w:rPr>
        <w:fldChar w:fldCharType="separate"/>
      </w:r>
      <w:r w:rsidR="002B138E" w:rsidRPr="00015059">
        <w:rPr>
          <w:rFonts w:cs="Times New Roman"/>
          <w:color w:val="000000" w:themeColor="text1"/>
          <w:szCs w:val="24"/>
        </w:rPr>
        <w:t>(‘Kenya | iBOL’, 2018)</w:t>
      </w:r>
      <w:r w:rsidR="00B44CAA" w:rsidRPr="00015059">
        <w:rPr>
          <w:rFonts w:cs="Times New Roman"/>
          <w:color w:val="000000" w:themeColor="text1"/>
        </w:rPr>
        <w:fldChar w:fldCharType="end"/>
      </w:r>
      <w:bookmarkEnd w:id="37"/>
      <w:r w:rsidRPr="00015059">
        <w:rPr>
          <w:rFonts w:cs="Times New Roman"/>
          <w:color w:val="000000" w:themeColor="text1"/>
        </w:rPr>
        <w:t xml:space="preserve">. It is a national initiative supported by Consortium for the Barcode of Life, Canadian Centre for DNA Barcoding and International Development Research Council and hosted </w:t>
      </w:r>
      <w:r w:rsidR="00AC08B2" w:rsidRPr="00015059">
        <w:rPr>
          <w:rFonts w:cs="Times New Roman"/>
          <w:color w:val="000000" w:themeColor="text1"/>
        </w:rPr>
        <w:t>by host institutions,</w:t>
      </w:r>
      <w:r w:rsidRPr="00015059">
        <w:rPr>
          <w:rFonts w:cs="Times New Roman"/>
          <w:color w:val="000000" w:themeColor="text1"/>
        </w:rPr>
        <w:t xml:space="preserve"> International Centre of Insect Physiology and Ecology (ICIPE) and National Museums of Kenya (NMK)</w:t>
      </w:r>
      <w:r w:rsidR="00AC08B2" w:rsidRPr="00015059">
        <w:rPr>
          <w:rFonts w:cs="Times New Roman"/>
          <w:color w:val="000000" w:themeColor="text1"/>
        </w:rPr>
        <w:t xml:space="preserve">. Under </w:t>
      </w:r>
      <w:r w:rsidR="00A33A27" w:rsidRPr="00015059">
        <w:rPr>
          <w:rFonts w:cs="Times New Roman"/>
          <w:color w:val="000000" w:themeColor="text1"/>
        </w:rPr>
        <w:t>the regional representation</w:t>
      </w:r>
      <w:r w:rsidR="00AC08B2" w:rsidRPr="00015059">
        <w:rPr>
          <w:rFonts w:cs="Times New Roman"/>
          <w:color w:val="000000" w:themeColor="text1"/>
        </w:rPr>
        <w:t xml:space="preserve"> of </w:t>
      </w:r>
      <w:proofErr w:type="spellStart"/>
      <w:r w:rsidR="00AC08B2" w:rsidRPr="00015059">
        <w:rPr>
          <w:rFonts w:cs="Times New Roman"/>
          <w:color w:val="000000" w:themeColor="text1"/>
        </w:rPr>
        <w:t>Dr.</w:t>
      </w:r>
      <w:proofErr w:type="spellEnd"/>
      <w:r w:rsidR="00AC08B2" w:rsidRPr="00015059">
        <w:rPr>
          <w:rFonts w:cs="Times New Roman"/>
          <w:color w:val="000000" w:themeColor="text1"/>
        </w:rPr>
        <w:t xml:space="preserve"> </w:t>
      </w:r>
      <w:r w:rsidR="00DF0BB8" w:rsidRPr="00015059">
        <w:rPr>
          <w:rFonts w:cs="Times New Roman"/>
          <w:color w:val="000000" w:themeColor="text1"/>
        </w:rPr>
        <w:t xml:space="preserve">Daniel </w:t>
      </w:r>
      <w:proofErr w:type="spellStart"/>
      <w:r w:rsidR="00AC08B2" w:rsidRPr="00015059">
        <w:rPr>
          <w:rFonts w:cs="Times New Roman"/>
          <w:color w:val="000000" w:themeColor="text1"/>
        </w:rPr>
        <w:t>Masiga</w:t>
      </w:r>
      <w:proofErr w:type="spellEnd"/>
      <w:r w:rsidR="00AC08B2" w:rsidRPr="00015059">
        <w:rPr>
          <w:rFonts w:cs="Times New Roman"/>
          <w:color w:val="000000" w:themeColor="text1"/>
        </w:rPr>
        <w:t xml:space="preserve"> of ICIPE and associates, the project collected thousands of specimens and subsequently barcode sequences of many organisms that include vectors, pollinators, fishes, mammals, plants, birds, plant pests </w:t>
      </w:r>
      <w:r w:rsidR="00937B7E" w:rsidRPr="00015059">
        <w:rPr>
          <w:rFonts w:cs="Times New Roman"/>
          <w:color w:val="000000" w:themeColor="text1"/>
        </w:rPr>
        <w:t xml:space="preserve">(fruit flies by Sunday </w:t>
      </w:r>
      <w:proofErr w:type="spellStart"/>
      <w:r w:rsidR="00937B7E" w:rsidRPr="00015059">
        <w:rPr>
          <w:rFonts w:cs="Times New Roman"/>
          <w:color w:val="000000" w:themeColor="text1"/>
        </w:rPr>
        <w:t>Ekesi</w:t>
      </w:r>
      <w:proofErr w:type="spellEnd"/>
      <w:r w:rsidR="00937B7E" w:rsidRPr="00015059">
        <w:rPr>
          <w:rFonts w:cs="Times New Roman"/>
          <w:color w:val="000000" w:themeColor="text1"/>
        </w:rPr>
        <w:t xml:space="preserve">/ICIPE) </w:t>
      </w:r>
      <w:r w:rsidR="00AC08B2" w:rsidRPr="00015059">
        <w:rPr>
          <w:rFonts w:cs="Times New Roman"/>
          <w:color w:val="000000" w:themeColor="text1"/>
        </w:rPr>
        <w:t xml:space="preserve">and </w:t>
      </w:r>
      <w:proofErr w:type="spellStart"/>
      <w:r w:rsidR="00AC08B2" w:rsidRPr="00015059">
        <w:rPr>
          <w:rFonts w:cs="Times New Roman"/>
          <w:color w:val="000000" w:themeColor="text1"/>
        </w:rPr>
        <w:t>parasitoids</w:t>
      </w:r>
      <w:proofErr w:type="spellEnd"/>
      <w:r w:rsidR="008E4969" w:rsidRPr="00015059">
        <w:rPr>
          <w:rFonts w:cs="Times New Roman"/>
          <w:color w:val="000000" w:themeColor="text1"/>
        </w:rPr>
        <w:t xml:space="preserve"> </w:t>
      </w:r>
      <w:bookmarkStart w:id="38" w:name="ZOTERO_BREF_vK7bknsBGA5c"/>
      <w:r w:rsidR="00B44CAA" w:rsidRPr="00015059">
        <w:rPr>
          <w:rFonts w:cs="Times New Roman"/>
          <w:color w:val="000000" w:themeColor="text1"/>
        </w:rPr>
        <w:fldChar w:fldCharType="begin"/>
      </w:r>
      <w:r w:rsidR="00F45322" w:rsidRPr="00015059">
        <w:rPr>
          <w:rFonts w:cs="Times New Roman"/>
          <w:color w:val="000000" w:themeColor="text1"/>
        </w:rPr>
        <w:instrText xml:space="preserve"> ADDIN ZOTERO_ITEM CSL_CITATION {"citationID":"H7DCh7NY","properties":{"formattedCitation":"(\\uc0\\u8216{}Kenya | iBOL\\uc0\\u8217{}, 2018; ODENY, D. O, Ndungu, N., Masiga, D., Khayota, B., &amp; Oyieko, H., 2017)","plainCitation":"(‘Kenya | iBOL’, 2018; ODENY, D. O, Ndungu, N., Masiga, D., Khayota, B., &amp; Oyieko, H., 2017)","noteIndex":0},"citationItems":[{"id":34,"uris":["http://zotero.org/users/1401269/items/3P8XKY7K"],"uri":["http://zotero.org/users/1401269/items/3P8XKY7K"],"itemData":{"id":34,"type":"webpage","title":"Kenya | iBOL","URL":"http://ibol.org/kenya/","issued":{"date-parts":[["2018",4,12]]},"accessed":{"date-parts":[["2018",4,12]]}}},{"id":35,"uris":["http://zotero.org/users/1401269/items/SM6TM7WN"],"uri":["http://zotero.org/users/1401269/items/SM6TM7WN"],"itemData":{"id":35,"type":"paper-conference","title":"IMPLEMENTING A NATIONAL DNA BARCODING OPERATING NODE FROM SCRATCH - THE EXPERIENCE OF KENBOL","container-title":"Networks","publisher-place":"Adelaide, Australia","event":"Fourth International Barcode of Life Conference","event-place":"Adelaide, Australia","abstract":"Kenya began popularizing DNA barcoding in 2006 after hosting a CBOL regional workshop in Nairobi. Since then, there have been efforts to come up with regional and national programmes that would utilize the technique. With the support of CBOL and CCDB, Kenya has benefitted in capacity development in DNA barcoding. Earlier surveys of fish, Tsetse fly and stingless bees had contributed to barcode references. DNA barcoding activities have also been extended in diverse local universities and laboratories under individual scientists. On a national level however, implementation of DNA barcoding has been slow due to insufficient expertise, funding, infrastructure and a national framework of operation. \n\nPopularization of DNA barcoding in Kenya required a framework to strengthen existing national networks. Through the global campaigns and the International Barcode of Life project (iBOL) a mechanisms was put in place to enhance national DNA barcoding operations. The IDRC supported KenBOL, steered by ICIPE and National Museums of Kenya (NMK) was therefore created to mainstream IDRC project objectives into various sectors of development in Kenya. A platform was subsequently created by KenBOL which brought together a team from key institutions dealing with biodiversity conservation and management, agriculture and health issues in Kenya. The team established an operating structure for KenBOL and adopted thematic areas that cover various sectors of development which include disease vectors, pollinators, fishes, mammals (bushmeat and endangered species), plants (medicinal and others), birds, plant pests and parasitoids. \n\nIDRC-KenBOL project, has encouraged a strong network among participating institutions and programmes. Over the last eight months, KenBOL has registered approximately 5,216 specimens and about 33% have been barcoded in BOLD system. In addition to this effort, KenBOL has held several training seminars to partner institutions on field sampling techniques, data and laboratory management for DNA barcoding.","URL":"http://www.dnabarcodes2011.org/conference/index.php","language":"en-US","author":[{"literal":"ODENY, D. O"},{"literal":"Ndungu, N."},{"literal":"Masiga, D."},{"literal":"Khayota, B."},{"literal":"Oyieko, H."}],"issued":{"date-parts":[["2017",11,30]]},"accessed":{"date-parts":[["2018",4,12]]}}}],"schema":"https://github.com/citation-style-language/schema/raw/master/csl-citation.json"} </w:instrText>
      </w:r>
      <w:r w:rsidR="00B44CAA" w:rsidRPr="00015059">
        <w:rPr>
          <w:rFonts w:cs="Times New Roman"/>
          <w:color w:val="000000" w:themeColor="text1"/>
        </w:rPr>
        <w:fldChar w:fldCharType="separate"/>
      </w:r>
      <w:r w:rsidR="002B138E" w:rsidRPr="00015059">
        <w:rPr>
          <w:rFonts w:cs="Times New Roman"/>
          <w:color w:val="000000" w:themeColor="text1"/>
          <w:szCs w:val="24"/>
        </w:rPr>
        <w:t>(‘Kenya | iBOL’, 2018; ODENY, D. O, Ndungu, N., Masiga, D., Khayota, B., &amp; Oyieko, H., 2017)</w:t>
      </w:r>
      <w:r w:rsidR="00B44CAA" w:rsidRPr="00015059">
        <w:rPr>
          <w:rFonts w:cs="Times New Roman"/>
          <w:color w:val="000000" w:themeColor="text1"/>
        </w:rPr>
        <w:fldChar w:fldCharType="end"/>
      </w:r>
      <w:bookmarkEnd w:id="38"/>
      <w:r w:rsidR="00AC08B2" w:rsidRPr="00015059">
        <w:rPr>
          <w:rFonts w:cs="Times New Roman"/>
          <w:color w:val="000000" w:themeColor="text1"/>
        </w:rPr>
        <w:t>.</w:t>
      </w:r>
      <w:r w:rsidR="00F054DA" w:rsidRPr="00015059">
        <w:rPr>
          <w:rFonts w:cs="Times New Roman"/>
          <w:color w:val="000000" w:themeColor="text1"/>
        </w:rPr>
        <w:t xml:space="preserve"> Some </w:t>
      </w:r>
      <w:r w:rsidR="00A33A27" w:rsidRPr="00015059">
        <w:rPr>
          <w:rFonts w:cs="Times New Roman"/>
          <w:color w:val="000000" w:themeColor="text1"/>
        </w:rPr>
        <w:t>of these data are</w:t>
      </w:r>
      <w:r w:rsidR="00F054DA" w:rsidRPr="00015059">
        <w:rPr>
          <w:rFonts w:cs="Times New Roman"/>
          <w:color w:val="000000" w:themeColor="text1"/>
        </w:rPr>
        <w:t xml:space="preserve"> publicly available through</w:t>
      </w:r>
      <w:r w:rsidR="00A33A27" w:rsidRPr="00015059">
        <w:rPr>
          <w:rFonts w:cs="Times New Roman"/>
          <w:color w:val="000000" w:themeColor="text1"/>
        </w:rPr>
        <w:t xml:space="preserve"> the public portal on BO</w:t>
      </w:r>
      <w:r w:rsidR="00F054DA" w:rsidRPr="00015059">
        <w:rPr>
          <w:rFonts w:cs="Times New Roman"/>
          <w:color w:val="000000" w:themeColor="text1"/>
        </w:rPr>
        <w:t>LD system website</w:t>
      </w:r>
      <w:r w:rsidR="00A33A27" w:rsidRPr="00015059">
        <w:rPr>
          <w:rFonts w:cs="Times New Roman"/>
          <w:color w:val="000000" w:themeColor="text1"/>
        </w:rPr>
        <w:t>,</w:t>
      </w:r>
      <w:r w:rsidR="00F054DA" w:rsidRPr="00015059">
        <w:rPr>
          <w:rFonts w:cs="Times New Roman"/>
          <w:color w:val="000000" w:themeColor="text1"/>
        </w:rPr>
        <w:t xml:space="preserve"> while others due to missing bits of information</w:t>
      </w:r>
      <w:r w:rsidR="00A33A27" w:rsidRPr="00015059">
        <w:rPr>
          <w:rFonts w:cs="Times New Roman"/>
          <w:color w:val="000000" w:themeColor="text1"/>
        </w:rPr>
        <w:t xml:space="preserve"> have not </w:t>
      </w:r>
      <w:r w:rsidR="00647CDB" w:rsidRPr="00015059">
        <w:rPr>
          <w:rFonts w:cs="Times New Roman"/>
          <w:color w:val="000000" w:themeColor="text1"/>
        </w:rPr>
        <w:t xml:space="preserve">yet </w:t>
      </w:r>
      <w:r w:rsidR="00F054DA" w:rsidRPr="00015059">
        <w:rPr>
          <w:rFonts w:cs="Times New Roman"/>
          <w:color w:val="000000" w:themeColor="text1"/>
        </w:rPr>
        <w:t>be</w:t>
      </w:r>
      <w:r w:rsidR="00A33A27" w:rsidRPr="00015059">
        <w:rPr>
          <w:rFonts w:cs="Times New Roman"/>
          <w:color w:val="000000" w:themeColor="text1"/>
        </w:rPr>
        <w:t>en published</w:t>
      </w:r>
      <w:r w:rsidR="00F054DA" w:rsidRPr="00015059">
        <w:rPr>
          <w:rFonts w:cs="Times New Roman"/>
          <w:color w:val="000000" w:themeColor="text1"/>
        </w:rPr>
        <w:t>.</w:t>
      </w:r>
      <w:r w:rsidR="00AB00F9" w:rsidRPr="00015059">
        <w:rPr>
          <w:rFonts w:cs="Times New Roman"/>
          <w:color w:val="000000" w:themeColor="text1"/>
        </w:rPr>
        <w:t xml:space="preserve"> This project was part of a global project International Barcode of Life Project (</w:t>
      </w:r>
      <w:proofErr w:type="spellStart"/>
      <w:r w:rsidR="00AB00F9" w:rsidRPr="00015059">
        <w:rPr>
          <w:rFonts w:cs="Times New Roman"/>
          <w:color w:val="000000" w:themeColor="text1"/>
        </w:rPr>
        <w:t>iBOL</w:t>
      </w:r>
      <w:proofErr w:type="spellEnd"/>
      <w:r w:rsidR="00AB00F9" w:rsidRPr="00015059">
        <w:rPr>
          <w:rFonts w:cs="Times New Roman"/>
          <w:color w:val="000000" w:themeColor="text1"/>
        </w:rPr>
        <w:t>), activated in October 2010 with the first phase (2010-2015) aim to acquire DNA barcode recor</w:t>
      </w:r>
      <w:r w:rsidR="007D1F60" w:rsidRPr="00015059">
        <w:rPr>
          <w:rFonts w:cs="Times New Roman"/>
          <w:color w:val="000000" w:themeColor="text1"/>
        </w:rPr>
        <w:t>ds of</w:t>
      </w:r>
      <w:r w:rsidR="00AB00F9" w:rsidRPr="00015059">
        <w:rPr>
          <w:rFonts w:cs="Times New Roman"/>
          <w:color w:val="000000" w:themeColor="text1"/>
        </w:rPr>
        <w:t xml:space="preserve"> 5M specimens </w:t>
      </w:r>
      <w:r w:rsidR="007D1F60" w:rsidRPr="00015059">
        <w:rPr>
          <w:rFonts w:cs="Times New Roman"/>
          <w:color w:val="000000" w:themeColor="text1"/>
        </w:rPr>
        <w:t>representing</w:t>
      </w:r>
      <w:r w:rsidR="00AB00F9" w:rsidRPr="00015059">
        <w:rPr>
          <w:rFonts w:cs="Times New Roman"/>
          <w:color w:val="000000" w:themeColor="text1"/>
        </w:rPr>
        <w:t xml:space="preserve"> 500K species.</w:t>
      </w:r>
      <w:r w:rsidR="00F054DA" w:rsidRPr="00015059">
        <w:rPr>
          <w:rFonts w:cs="Times New Roman"/>
          <w:color w:val="000000" w:themeColor="text1"/>
        </w:rPr>
        <w:t xml:space="preserve"> As for </w:t>
      </w:r>
      <w:proofErr w:type="spellStart"/>
      <w:r w:rsidR="00F054DA" w:rsidRPr="00015059">
        <w:rPr>
          <w:rFonts w:cs="Times New Roman"/>
          <w:color w:val="000000" w:themeColor="text1"/>
        </w:rPr>
        <w:t>Arth</w:t>
      </w:r>
      <w:r w:rsidR="00461B26" w:rsidRPr="00015059">
        <w:rPr>
          <w:rFonts w:cs="Times New Roman"/>
          <w:color w:val="000000" w:themeColor="text1"/>
        </w:rPr>
        <w:t>r</w:t>
      </w:r>
      <w:r w:rsidR="00F054DA" w:rsidRPr="00015059">
        <w:rPr>
          <w:rFonts w:cs="Times New Roman"/>
          <w:color w:val="000000" w:themeColor="text1"/>
        </w:rPr>
        <w:t>opoda</w:t>
      </w:r>
      <w:proofErr w:type="spellEnd"/>
      <w:r w:rsidR="00F054DA" w:rsidRPr="00015059">
        <w:rPr>
          <w:rFonts w:cs="Times New Roman"/>
          <w:color w:val="000000" w:themeColor="text1"/>
        </w:rPr>
        <w:t xml:space="preserve"> phylum there are other projects done by Dr Scott Miller particularly focusing on Lepidoptera</w:t>
      </w:r>
      <w:r w:rsidR="008E4969" w:rsidRPr="00015059">
        <w:rPr>
          <w:rFonts w:cs="Times New Roman"/>
          <w:color w:val="000000" w:themeColor="text1"/>
        </w:rPr>
        <w:t xml:space="preserve"> </w:t>
      </w:r>
      <w:bookmarkStart w:id="39" w:name="ZOTERO_BREF_rJmG7tzdX0s3"/>
      <w:r w:rsidR="00B44CAA" w:rsidRPr="00015059">
        <w:rPr>
          <w:rFonts w:cs="Times New Roman"/>
          <w:color w:val="000000" w:themeColor="text1"/>
        </w:rPr>
        <w:fldChar w:fldCharType="begin"/>
      </w:r>
      <w:r w:rsidR="001B40ED" w:rsidRPr="00015059">
        <w:rPr>
          <w:rFonts w:cs="Times New Roman"/>
          <w:color w:val="000000" w:themeColor="text1"/>
        </w:rPr>
        <w:instrText xml:space="preserve"> ADDIN ZOTERO_ITEM CSL_CITATION {"citationID":"vbuHBZdm","properties":{"formattedCitation":"(S. Miller, Copeland, et al., 2014; S. Miller, Martins, et al., 2014)","plainCitation":"(S. Miller, Copeland, et al., 2014; S. Miller, Martins, et al., 2014)","noteIndex":0},"citationItems":[{"id":51,"uris":["http://zotero.org/users/1401269/items/JRRM847F"],"uri":["http://zotero.org/users/1401269/items/JRRM847F"],"itemData":{"id":51,"type":"book","title":"DNA Barcodes of Microlepidoptera Reared from Native Fruit in Kenya","volume":"116","number-of-pages":"137","note":"DOI: 10.4289/0013-8797.116.1.137","author":[{"family":"Miller","given":"Scott"},{"family":"Copeland","given":"Robert"},{"family":"E Rosati","given":"Margaret"},{"family":"Hebert","given":"Paul"}],"issued":{"date-parts":[["2014",1,30]]}}},{"id":52,"uris":["http://zotero.org/users/1401269/items/V4CQKMSU"],"uri":["http://zotero.org/users/1401269/items/V4CQKMSU"],"itemData":{"id":52,"type":"book","title":"DNA Barcodes of Moths (Lepidoptera) from Lake Turkana, Kenya","volume":"116","number-of-pages":"133","note":"DOI: 10.4289/0013-8797.116.1.133","author":[{"family":"Miller","given":"Scott"},{"family":"Martins","given":"Dino"},{"family":"Rosati","given":"Margaret"},{"family":"Hebert","given":"Paul"}],"issued":{"date-parts":[["2014",1,30]]}}}],"schema":"https://github.com/citation-style-language/schema/raw/master/csl-citation.json"} </w:instrText>
      </w:r>
      <w:r w:rsidR="00B44CAA" w:rsidRPr="00015059">
        <w:rPr>
          <w:rFonts w:cs="Times New Roman"/>
          <w:color w:val="000000" w:themeColor="text1"/>
        </w:rPr>
        <w:fldChar w:fldCharType="separate"/>
      </w:r>
      <w:r w:rsidR="001B40ED" w:rsidRPr="00015059">
        <w:rPr>
          <w:rFonts w:cs="Times New Roman"/>
          <w:color w:val="000000" w:themeColor="text1"/>
        </w:rPr>
        <w:t>(S. Miller, Copeland, et al., 2014; S. Miller, Martins, et al., 2014)</w:t>
      </w:r>
      <w:r w:rsidR="00B44CAA" w:rsidRPr="00015059">
        <w:rPr>
          <w:rFonts w:cs="Times New Roman"/>
          <w:color w:val="000000" w:themeColor="text1"/>
        </w:rPr>
        <w:fldChar w:fldCharType="end"/>
      </w:r>
      <w:bookmarkEnd w:id="39"/>
      <w:r w:rsidR="00F054DA" w:rsidRPr="00015059">
        <w:rPr>
          <w:rFonts w:cs="Times New Roman"/>
          <w:color w:val="000000" w:themeColor="text1"/>
        </w:rPr>
        <w:t xml:space="preserve">. </w:t>
      </w:r>
      <w:r w:rsidR="00CE6AA5" w:rsidRPr="00015059">
        <w:rPr>
          <w:rFonts w:cs="Times New Roman"/>
          <w:color w:val="000000" w:themeColor="text1"/>
        </w:rPr>
        <w:t xml:space="preserve">A more robust break down of East African </w:t>
      </w:r>
      <w:proofErr w:type="spellStart"/>
      <w:r w:rsidR="00461B26" w:rsidRPr="00015059">
        <w:rPr>
          <w:rFonts w:cs="Times New Roman"/>
          <w:color w:val="000000" w:themeColor="text1"/>
        </w:rPr>
        <w:t>Arthropoda</w:t>
      </w:r>
      <w:proofErr w:type="spellEnd"/>
      <w:r w:rsidR="00CE6AA5" w:rsidRPr="00015059">
        <w:rPr>
          <w:rFonts w:cs="Times New Roman"/>
          <w:color w:val="000000" w:themeColor="text1"/>
        </w:rPr>
        <w:t xml:space="preserve"> phylum datasets with suitable data published to the Global Biodiversity Information Facility database is shown in the table below;</w:t>
      </w:r>
    </w:p>
    <w:p w14:paraId="3F16B4A5" w14:textId="20B39437" w:rsidR="00D658B2" w:rsidRPr="00015059" w:rsidRDefault="00222FEA" w:rsidP="00416421">
      <w:pPr>
        <w:spacing w:after="160" w:line="259" w:lineRule="auto"/>
        <w:rPr>
          <w:rFonts w:cs="Times New Roman"/>
          <w:color w:val="000000" w:themeColor="text1"/>
        </w:rPr>
      </w:pPr>
      <w:r>
        <w:rPr>
          <w:rFonts w:cs="Times New Roman"/>
          <w:color w:val="000000" w:themeColor="text1"/>
        </w:rPr>
        <w:br w:type="page"/>
      </w:r>
    </w:p>
    <w:p w14:paraId="3B1C5CAC" w14:textId="60D553C2" w:rsidR="00B60B8F" w:rsidRPr="00776128" w:rsidRDefault="00B60B8F" w:rsidP="00776128">
      <w:pPr>
        <w:pStyle w:val="Caption"/>
        <w:keepNext/>
        <w:spacing w:after="0" w:line="360" w:lineRule="auto"/>
        <w:jc w:val="both"/>
        <w:rPr>
          <w:rFonts w:cs="Times New Roman"/>
          <w:i/>
          <w:color w:val="000000" w:themeColor="text1"/>
          <w:sz w:val="24"/>
          <w:szCs w:val="24"/>
        </w:rPr>
      </w:pPr>
      <w:r w:rsidRPr="00015059">
        <w:rPr>
          <w:rFonts w:cs="Times New Roman"/>
          <w:i/>
          <w:color w:val="000000" w:themeColor="text1"/>
          <w:sz w:val="24"/>
          <w:szCs w:val="24"/>
        </w:rPr>
        <w:lastRenderedPageBreak/>
        <w:t xml:space="preserve">Table </w:t>
      </w:r>
      <w:r>
        <w:rPr>
          <w:rFonts w:cs="Times New Roman"/>
          <w:i/>
          <w:color w:val="000000" w:themeColor="text1"/>
          <w:sz w:val="24"/>
          <w:szCs w:val="24"/>
        </w:rPr>
        <w:t>2.</w:t>
      </w:r>
      <w:r w:rsidRPr="00015059">
        <w:rPr>
          <w:rFonts w:cs="Times New Roman"/>
          <w:i/>
          <w:color w:val="000000" w:themeColor="text1"/>
          <w:sz w:val="24"/>
          <w:szCs w:val="24"/>
        </w:rPr>
        <w:t xml:space="preserve">2: East African </w:t>
      </w:r>
      <w:proofErr w:type="spellStart"/>
      <w:r w:rsidRPr="00015059">
        <w:rPr>
          <w:rFonts w:cs="Times New Roman"/>
          <w:i/>
          <w:color w:val="000000" w:themeColor="text1"/>
          <w:sz w:val="24"/>
          <w:szCs w:val="24"/>
        </w:rPr>
        <w:t>arthropoda</w:t>
      </w:r>
      <w:proofErr w:type="spellEnd"/>
      <w:r w:rsidRPr="00015059">
        <w:rPr>
          <w:rFonts w:cs="Times New Roman"/>
          <w:i/>
          <w:color w:val="000000" w:themeColor="text1"/>
          <w:sz w:val="24"/>
          <w:szCs w:val="24"/>
        </w:rPr>
        <w:t xml:space="preserve"> data published to the Global Biodiversity Information Facility. The data are from two </w:t>
      </w:r>
      <w:proofErr w:type="spellStart"/>
      <w:r w:rsidRPr="00015059">
        <w:rPr>
          <w:rFonts w:cs="Times New Roman"/>
          <w:i/>
          <w:color w:val="000000" w:themeColor="text1"/>
          <w:sz w:val="24"/>
          <w:szCs w:val="24"/>
        </w:rPr>
        <w:t>iBOL</w:t>
      </w:r>
      <w:proofErr w:type="spellEnd"/>
      <w:r w:rsidRPr="00015059">
        <w:rPr>
          <w:rFonts w:cs="Times New Roman"/>
          <w:i/>
          <w:color w:val="000000" w:themeColor="text1"/>
          <w:sz w:val="24"/>
          <w:szCs w:val="24"/>
        </w:rPr>
        <w:t xml:space="preserve"> projects: International Barcode of Life project (</w:t>
      </w:r>
      <w:proofErr w:type="spellStart"/>
      <w:r w:rsidRPr="00015059">
        <w:rPr>
          <w:rFonts w:cs="Times New Roman"/>
          <w:i/>
          <w:color w:val="000000" w:themeColor="text1"/>
          <w:sz w:val="24"/>
          <w:szCs w:val="24"/>
        </w:rPr>
        <w:t>iBOL</w:t>
      </w:r>
      <w:proofErr w:type="spellEnd"/>
      <w:r w:rsidRPr="00015059">
        <w:rPr>
          <w:rFonts w:cs="Times New Roman"/>
          <w:i/>
          <w:color w:val="000000" w:themeColor="text1"/>
          <w:sz w:val="24"/>
          <w:szCs w:val="24"/>
        </w:rPr>
        <w:t xml:space="preserve">) and </w:t>
      </w:r>
      <w:proofErr w:type="spellStart"/>
      <w:r w:rsidRPr="00015059">
        <w:rPr>
          <w:rFonts w:cs="Times New Roman"/>
          <w:i/>
          <w:color w:val="000000" w:themeColor="text1"/>
          <w:sz w:val="24"/>
          <w:szCs w:val="24"/>
        </w:rPr>
        <w:t>Zoologische</w:t>
      </w:r>
      <w:proofErr w:type="spellEnd"/>
      <w:r w:rsidRPr="00015059">
        <w:rPr>
          <w:rFonts w:cs="Times New Roman"/>
          <w:i/>
          <w:color w:val="000000" w:themeColor="text1"/>
          <w:sz w:val="24"/>
          <w:szCs w:val="24"/>
        </w:rPr>
        <w:t xml:space="preserve"> </w:t>
      </w:r>
      <w:proofErr w:type="spellStart"/>
      <w:r w:rsidRPr="00015059">
        <w:rPr>
          <w:rFonts w:cs="Times New Roman"/>
          <w:i/>
          <w:color w:val="000000" w:themeColor="text1"/>
          <w:sz w:val="24"/>
          <w:szCs w:val="24"/>
        </w:rPr>
        <w:t>Staatssammlung</w:t>
      </w:r>
      <w:proofErr w:type="spellEnd"/>
      <w:r w:rsidRPr="00015059">
        <w:rPr>
          <w:rFonts w:cs="Times New Roman"/>
          <w:i/>
          <w:color w:val="000000" w:themeColor="text1"/>
          <w:sz w:val="24"/>
          <w:szCs w:val="24"/>
        </w:rPr>
        <w:t xml:space="preserve"> </w:t>
      </w:r>
      <w:proofErr w:type="spellStart"/>
      <w:r w:rsidRPr="00015059">
        <w:rPr>
          <w:rFonts w:cs="Times New Roman"/>
          <w:i/>
          <w:color w:val="000000" w:themeColor="text1"/>
          <w:sz w:val="24"/>
          <w:szCs w:val="24"/>
        </w:rPr>
        <w:t>Muenchen</w:t>
      </w:r>
      <w:proofErr w:type="spellEnd"/>
      <w:r w:rsidRPr="00015059">
        <w:rPr>
          <w:rFonts w:cs="Times New Roman"/>
          <w:i/>
          <w:color w:val="000000" w:themeColor="text1"/>
          <w:sz w:val="24"/>
          <w:szCs w:val="24"/>
        </w:rPr>
        <w:t xml:space="preserve"> - International Barcode of Life (</w:t>
      </w:r>
      <w:proofErr w:type="spellStart"/>
      <w:r w:rsidRPr="00015059">
        <w:rPr>
          <w:rFonts w:cs="Times New Roman"/>
          <w:i/>
          <w:color w:val="000000" w:themeColor="text1"/>
          <w:sz w:val="24"/>
          <w:szCs w:val="24"/>
        </w:rPr>
        <w:t>iBOL</w:t>
      </w:r>
      <w:proofErr w:type="spellEnd"/>
      <w:r w:rsidRPr="00015059">
        <w:rPr>
          <w:rFonts w:cs="Times New Roman"/>
          <w:i/>
          <w:color w:val="000000" w:themeColor="text1"/>
          <w:sz w:val="24"/>
          <w:szCs w:val="24"/>
        </w:rPr>
        <w:t xml:space="preserve">) - Barcode of Life Project Specimen Data </w:t>
      </w:r>
      <w:r w:rsidRPr="00015059">
        <w:rPr>
          <w:rFonts w:cs="Times New Roman"/>
          <w:i/>
          <w:color w:val="000000" w:themeColor="text1"/>
          <w:sz w:val="24"/>
          <w:szCs w:val="24"/>
        </w:rPr>
        <w:fldChar w:fldCharType="begin"/>
      </w:r>
      <w:r w:rsidRPr="00015059">
        <w:rPr>
          <w:rFonts w:cs="Times New Roman"/>
          <w:i/>
          <w:color w:val="000000" w:themeColor="text1"/>
          <w:sz w:val="24"/>
          <w:szCs w:val="24"/>
        </w:rPr>
        <w:instrText xml:space="preserve"> ADDIN ZOTERO_ITEM CSL_CITATION {"citationID":"Jvjt2HOQ","properties":{"formattedCitation":"(Roderic D. M. Page, 2016; \\uc0\\u8216{}Zoologische Staatssammlung Muenchen - International Barcode of Life (iBOL) - Barcode of Life Project Specimen Data\\uc0\\u8217{}, 2018)","plainCitation":"(Roderic D. M. Page, 2016; ‘Zoologische Staatssammlung Muenchen - International Barcode of Life (iBOL) - Barcode of Life Project Specimen Data’, 2018)","noteIndex":0},"citationItems":[{"id":31,"uris":["http://zotero.org/users/1401269/items/N2GKTP8R"],"uri":["http://zotero.org/users/1401269/items/N2GKTP8R"],"itemData":{"id":31,"type":"article-journal","title":"International Barcode of Life project (iBOL)","source":"www.gbif.org","abstract":"The International Barcode of Life Project (iBOL) was formally activated in October 2010. Its first phase (2010-2015) will lead to the acquisition of DNA barcode records for 5M specimens representing 500K species. iBOL will release each barcode record in two phases. The initial phase will release barcode sequence(s), trace files, high-level (ordinal) taxonomic assignment, GPS co-ordinates and the country of collection. This phase of data release will occur automatically on a quarterly basis in datafiles posted on this page as well as at GenBank. The second phase of data release will involve a m…","URL":"https://www.gbif.org/dataset/040c5662-da76-4782-a48e-cdea1892d14c","DOI":"10.15468/inygc6","language":"eng","author":[{"literal":"Roderic D. M. Page"}],"issued":{"date-parts":[["2016",8,18]]},"accessed":{"date-parts":[["2018",4,13]]}}},{"id":30,"uris":["http://zotero.org/users/1401269/items/4495IH8N"],"uri":["http://zotero.org/users/1401269/items/4495IH8N"],"itemData":{"id":30,"type":"article-journal","title":"Zoologische Staatssammlung Muenchen - International Barcode of Life (iBOL) - Barcode of Life Project Specimen Data","source":"www.gbif.org","abstract":"Global Biodiversity Information Facility. Free and Open Access to Biodiversity Data.","URL":"https://www.gbif.org/dataset/f29ab192-5964-40ae-a397-fa48ffdf0661","DOI":"10.15468/tfpnkp","language":"eng","issued":{"date-parts":[["2018",4,13]]},"accessed":{"date-parts":[["2018",4,13]]}}}],"schema":"https://github.com/citation-style-language/schema/raw/master/csl-citation.json"} </w:instrText>
      </w:r>
      <w:r w:rsidRPr="00015059">
        <w:rPr>
          <w:rFonts w:cs="Times New Roman"/>
          <w:i/>
          <w:color w:val="000000" w:themeColor="text1"/>
          <w:sz w:val="24"/>
          <w:szCs w:val="24"/>
        </w:rPr>
        <w:fldChar w:fldCharType="separate"/>
      </w:r>
      <w:r w:rsidRPr="00015059">
        <w:rPr>
          <w:rFonts w:cs="Times New Roman"/>
          <w:color w:val="000000" w:themeColor="text1"/>
          <w:sz w:val="24"/>
          <w:szCs w:val="24"/>
        </w:rPr>
        <w:t>(Roderic D. M. Page, 2016; ‘Zoologische Staatssammlung Muenchen - International Barcode of Life (iBOL) - Barcode of Life Project Specimen Data’, 2018)</w:t>
      </w:r>
      <w:r w:rsidRPr="00015059">
        <w:rPr>
          <w:rFonts w:cs="Times New Roman"/>
          <w:i/>
          <w:color w:val="000000" w:themeColor="text1"/>
          <w:sz w:val="24"/>
          <w:szCs w:val="24"/>
        </w:rPr>
        <w:fldChar w:fldCharType="end"/>
      </w:r>
      <w:r>
        <w:rPr>
          <w:rFonts w:cs="Times New Roman"/>
          <w:i/>
          <w:color w:val="000000" w:themeColor="text1"/>
          <w:sz w:val="24"/>
          <w:szCs w:val="24"/>
        </w:rPr>
        <w:t>.</w:t>
      </w:r>
    </w:p>
    <w:bookmarkStart w:id="40" w:name="_MON_1599250889"/>
    <w:bookmarkEnd w:id="40"/>
    <w:p w14:paraId="43C2DF5B" w14:textId="21108CA4" w:rsidR="009D06BD" w:rsidRPr="00015059" w:rsidRDefault="00104CD9" w:rsidP="00B822F6">
      <w:pPr>
        <w:pStyle w:val="Caption"/>
        <w:keepNext/>
        <w:spacing w:after="0" w:line="360" w:lineRule="auto"/>
        <w:jc w:val="both"/>
        <w:rPr>
          <w:rFonts w:cs="Times New Roman"/>
          <w:i/>
          <w:color w:val="000000" w:themeColor="text1"/>
          <w:sz w:val="24"/>
          <w:szCs w:val="24"/>
        </w:rPr>
      </w:pPr>
      <w:r w:rsidRPr="00015059">
        <w:rPr>
          <w:rFonts w:cs="Times New Roman"/>
          <w:color w:val="000000" w:themeColor="text1"/>
        </w:rPr>
        <w:object w:dxaOrig="12321" w:dyaOrig="4949" w14:anchorId="674D8C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6pt;height:247.8pt" o:ole="">
            <v:imagedata r:id="rId13" o:title=""/>
          </v:shape>
          <o:OLEObject Type="Embed" ProgID="Excel.Sheet.12" ShapeID="_x0000_i1025" DrawAspect="Content" ObjectID="_1611651871" r:id="rId14"/>
        </w:object>
      </w:r>
    </w:p>
    <w:p w14:paraId="0303940A" w14:textId="27C577DE" w:rsidR="007A7162" w:rsidRPr="00015059" w:rsidRDefault="00C90CF6" w:rsidP="00B822F6">
      <w:pPr>
        <w:widowControl w:val="0"/>
        <w:autoSpaceDE w:val="0"/>
        <w:autoSpaceDN w:val="0"/>
        <w:adjustRightInd w:val="0"/>
        <w:spacing w:after="0"/>
        <w:jc w:val="both"/>
        <w:rPr>
          <w:rFonts w:cs="Times New Roman"/>
          <w:color w:val="000000" w:themeColor="text1"/>
          <w:szCs w:val="24"/>
          <w:shd w:val="clear" w:color="auto" w:fill="FFFFFF"/>
        </w:rPr>
      </w:pPr>
      <w:r w:rsidRPr="00015059">
        <w:rPr>
          <w:rFonts w:cs="Times New Roman"/>
          <w:color w:val="000000" w:themeColor="text1"/>
          <w:szCs w:val="24"/>
          <w:shd w:val="clear" w:color="auto" w:fill="FFFFFF"/>
        </w:rPr>
        <w:t xml:space="preserve">DNA barcoding endeavours to fast-track the inventory of biodiversity and make taxonomic information more accessible </w:t>
      </w:r>
      <w:bookmarkStart w:id="41" w:name="ZOTERO_BREF_JtLUJqSaQBYy"/>
      <w:r w:rsidR="00B44CAA" w:rsidRPr="00015059">
        <w:rPr>
          <w:rFonts w:cs="Times New Roman"/>
          <w:color w:val="000000" w:themeColor="text1"/>
          <w:szCs w:val="24"/>
          <w:shd w:val="clear" w:color="auto" w:fill="FFFFFF"/>
        </w:rPr>
        <w:fldChar w:fldCharType="begin"/>
      </w:r>
      <w:r w:rsidR="00F45322" w:rsidRPr="00015059">
        <w:rPr>
          <w:rFonts w:cs="Times New Roman"/>
          <w:color w:val="000000" w:themeColor="text1"/>
          <w:szCs w:val="24"/>
          <w:shd w:val="clear" w:color="auto" w:fill="FFFFFF"/>
        </w:rPr>
        <w:instrText xml:space="preserve"> ADDIN ZOTERO_ITEM CSL_CITATION {"citationID":"WoSIZvBk","properties":{"formattedCitation":"(Hebert et al., 2016; S. E. Miller, 2007; Riedel, Sagata, Suhardjono, T\\uc0\\u228{}nzler, &amp; Balke, 2013)","plainCitation":"(Hebert et al., 2016; S. E. Miller, 2007; Riedel, Sagata, Suhardjono, Tänzler, &amp; Balke, 2013)","noteIndex":0},"citationItems":[{"id":27,"uris":["http://zotero.org/users/1401269/items/BB6YPE84"],"uri":["http://zotero.org/users/1401269/items/BB6YPE84"],"itemData":{"id":27,"type":"article-journal","title":"From writing to reading the encyclopedia of life","container-title":"Philosophical Transactions of the Royal Society B: Biological Sciences","volume":"371","issue":"1702","source":"PubMed Central","abstract":"Prologue ‘As the study of natural science advances, the language of scientific description may be greatly simplified and abridged. This has already been done by Linneaus and may be carried still further by other invention. The descriptions of natural orders and genera may be reduced to short definitions, and employment of signs, somewhat in the manner of algebra, instead of long descriptions. It is more easy to conceive this, than it is to conceive with what facility, and in how short a time, a knowledge of all the objects of natural history may ultimately be acquired; and that which is now considered learning and science, and confined to a few specially devoted to it, may at length be universally possessed in every civilized country and in every rank of life’. J. C. Louden 1829. Magazine of natural history, vol. 1., This article is part of the themed issue ‘From DNA barcodes to biomes’.","URL":"https://www.ncbi.nlm.nih.gov/pmc/articles/PMC4971178/","DOI":"10.1098/rstb.2015.0321","ISSN":"0962-8436","note":"PMID: 27481778\nPMCID: PMC4971178","journalAbbreviation":"Philos Trans R Soc Lond B Biol Sci","author":[{"family":"Hebert","given":"Paul D. N."},{"family":"Hollingsworth","given":"Peter M."},{"family":"Hajibabaei","given":"Mehrdad"}],"issued":{"date-parts":[["2016",9,5]]},"accessed":{"date-parts":[["2018",4,16]]}}},{"id":36,"uris":["http://zotero.org/users/1401269/items/YEG2YWIV"],"uri":["http://zotero.org/users/1401269/items/YEG2YWIV"],"itemData":{"id":36,"type":"article-journal","title":"DNA barcoding and the renaissance of taxonomy","container-title":"Proceedings of the National Academy of Sciences of the United States of America","page":"4775-4776","volume":"104","issue":"12","source":"PubMed Central","DOI":"10.1073/pnas.0700466104","ISSN":"0027-8424","note":"PMID: 17363473\nPMCID: PMC1829212","journalAbbreviation":"Proc Natl Acad Sci U S A","author":[{"family":"Miller","given":"Scott E."}],"issued":{"date-parts":[["2007",3,20]]}}},{"id":26,"uris":["http://zotero.org/users/1401269/items/U32BZ27Z"],"uri":["http://zotero.org/users/1401269/items/U32BZ27Z"],"itemData":{"id":26,"type":"article-journal","title":"Integrative taxonomy on the fast track - towards more sustainability in biodiversity research","container-title":"Frontiers in Zoology","page":"15","volume":"10","source":"PubMed Central","abstract":"Background\nA so called “taxonomic impediment” has been recognized as a major obstacle to biodiversity research for the past two decades. Numerous remedies were then proposed. However, neither significant progress in terms of formal species descriptions, nor a minimum standard for descriptions have been achieved so far. Here, we analyze the problems of traditional taxonomy which often produces keys and descriptions of limited practical value. We suggest that phylogenetics and phenetics had a subtle and so far unnoticed effect on taxonomy leading to inflated species descriptions.\n\nDiscussion\nThe term “turbo-taxonomy” was recently coined for an approach combining cox1 sequences, concise morphological descriptions by an expert taxonomist, and high-resolution digital imaging to streamline the formal description of larger numbers of new species. We propose a further development of this approach which, together with open access web-publication and automated pushing of content from journal into a wiki, may create the most efficient and sustainable way to conduct taxonomy in the future. On demand, highly concise descriptions can be gradually updated or modified in the fully versioned wiki-framework we use. This means that the visibility of additional data is not compromised, while the original species description -the first version- remains preserved in the wiki, and of course in the journal version. A DNA sequence database with an identification engine replaces an identification key, helps to avoid synonyms and has the potential to detect grossly incorrect generic placements. We demonstrate the functionality of a species-description pipeline by naming 101 new species of hyperdiverse New Guinea Trigonopterus weevils in the open-access journal ZooKeys.\n\nSummary\nFast track taxonomy will not only increase speed, but also sustainability of global species inventories. It will be of great practical value to all the other disciplines that depend on a usable taxonomy and will change our perception of global biodiversity. While this approach is certainly not suitable for all taxa alike, it is the tool that will help to tackle many hyperdiverse groups and pave the road for more sustainable comparative studies, e.g. in community ecology, phylogeography and large scale biogeographic studies.","DOI":"10.1186/1742-9994-10-15","ISSN":"1742-9994","note":"PMID: 23537182\nPMCID: PMC3626550","journalAbbreviation":"Front Zool","author":[{"family":"Riedel","given":"Alexander"},{"family":"Sagata","given":"Katayo"},{"family":"Suhardjono","given":"Yayuk R"},{"family":"Tänzler","given":"Rene"},{"family":"Balke","given":"Michael"}],"issued":{"date-parts":[["2013",3,27]]}}}],"schema":"https://github.com/citation-style-language/schema/raw/master/csl-citation.json"} </w:instrText>
      </w:r>
      <w:r w:rsidR="00B44CAA" w:rsidRPr="00015059">
        <w:rPr>
          <w:rFonts w:cs="Times New Roman"/>
          <w:color w:val="000000" w:themeColor="text1"/>
          <w:szCs w:val="24"/>
          <w:shd w:val="clear" w:color="auto" w:fill="FFFFFF"/>
        </w:rPr>
        <w:fldChar w:fldCharType="separate"/>
      </w:r>
      <w:r w:rsidR="002B138E" w:rsidRPr="00015059">
        <w:rPr>
          <w:rFonts w:cs="Times New Roman"/>
          <w:color w:val="000000" w:themeColor="text1"/>
          <w:szCs w:val="24"/>
        </w:rPr>
        <w:t>(Hebert et al., 2016; S. E. Miller, 2007; Riedel, Sagata, Suhardjono, Tänzler, &amp; Balke, 2013)</w:t>
      </w:r>
      <w:r w:rsidR="00B44CAA" w:rsidRPr="00015059">
        <w:rPr>
          <w:rFonts w:cs="Times New Roman"/>
          <w:color w:val="000000" w:themeColor="text1"/>
          <w:szCs w:val="24"/>
          <w:shd w:val="clear" w:color="auto" w:fill="FFFFFF"/>
        </w:rPr>
        <w:fldChar w:fldCharType="end"/>
      </w:r>
      <w:bookmarkEnd w:id="41"/>
      <w:r w:rsidRPr="00015059">
        <w:rPr>
          <w:rFonts w:cs="Times New Roman"/>
          <w:color w:val="000000" w:themeColor="text1"/>
          <w:shd w:val="clear" w:color="auto" w:fill="FFFFFF"/>
        </w:rPr>
        <w:t>.</w:t>
      </w:r>
      <w:r w:rsidRPr="00015059">
        <w:rPr>
          <w:rFonts w:cs="Times New Roman"/>
          <w:color w:val="000000" w:themeColor="text1"/>
          <w:szCs w:val="24"/>
          <w:shd w:val="clear" w:color="auto" w:fill="FFFFFF"/>
        </w:rPr>
        <w:t xml:space="preserve"> However, it </w:t>
      </w:r>
      <w:r w:rsidRPr="00015059">
        <w:rPr>
          <w:rFonts w:cs="Times New Roman"/>
          <w:color w:val="000000" w:themeColor="text1"/>
          <w:shd w:val="clear" w:color="auto" w:fill="FFFFFF"/>
        </w:rPr>
        <w:t xml:space="preserve">provides opportunities for important investigations in other fields like phylogeny and ecology. </w:t>
      </w:r>
      <w:r w:rsidR="007A7162" w:rsidRPr="00015059">
        <w:rPr>
          <w:rFonts w:cs="Times New Roman"/>
          <w:color w:val="000000" w:themeColor="text1"/>
          <w:szCs w:val="24"/>
          <w:shd w:val="clear" w:color="auto" w:fill="FFFFFF"/>
        </w:rPr>
        <w:t>DNA barcod</w:t>
      </w:r>
      <w:r w:rsidR="007E4358" w:rsidRPr="00015059">
        <w:rPr>
          <w:rFonts w:cs="Times New Roman"/>
          <w:color w:val="000000" w:themeColor="text1"/>
          <w:szCs w:val="24"/>
          <w:shd w:val="clear" w:color="auto" w:fill="FFFFFF"/>
        </w:rPr>
        <w:t>es</w:t>
      </w:r>
      <w:r w:rsidR="007A7162" w:rsidRPr="00015059">
        <w:rPr>
          <w:rFonts w:cs="Times New Roman"/>
          <w:color w:val="000000" w:themeColor="text1"/>
          <w:szCs w:val="24"/>
          <w:shd w:val="clear" w:color="auto" w:fill="FFFFFF"/>
        </w:rPr>
        <w:t xml:space="preserve"> can be </w:t>
      </w:r>
      <w:r w:rsidR="007E4358" w:rsidRPr="00015059">
        <w:rPr>
          <w:rFonts w:cs="Times New Roman"/>
          <w:color w:val="000000" w:themeColor="text1"/>
          <w:szCs w:val="24"/>
          <w:shd w:val="clear" w:color="auto" w:fill="FFFFFF"/>
        </w:rPr>
        <w:t xml:space="preserve">studied </w:t>
      </w:r>
      <w:r w:rsidR="007A7162" w:rsidRPr="00015059">
        <w:rPr>
          <w:rFonts w:cs="Times New Roman"/>
          <w:color w:val="000000" w:themeColor="text1"/>
          <w:szCs w:val="24"/>
          <w:shd w:val="clear" w:color="auto" w:fill="FFFFFF"/>
        </w:rPr>
        <w:t>with established molecular phylogenetic and population biology</w:t>
      </w:r>
      <w:r w:rsidR="00D25602" w:rsidRPr="00015059">
        <w:rPr>
          <w:rFonts w:cs="Times New Roman"/>
          <w:color w:val="000000" w:themeColor="text1"/>
          <w:szCs w:val="24"/>
          <w:shd w:val="clear" w:color="auto" w:fill="FFFFFF"/>
        </w:rPr>
        <w:t xml:space="preserve"> </w:t>
      </w:r>
      <w:r w:rsidR="007A7162" w:rsidRPr="00015059">
        <w:rPr>
          <w:rFonts w:cs="Times New Roman"/>
          <w:color w:val="000000" w:themeColor="text1"/>
          <w:szCs w:val="24"/>
          <w:shd w:val="clear" w:color="auto" w:fill="FFFFFF"/>
        </w:rPr>
        <w:t>tools in analysing biological relationships and diversity based on DNA sequences</w:t>
      </w:r>
      <w:r w:rsidR="00937B7E" w:rsidRPr="00015059">
        <w:rPr>
          <w:rFonts w:cs="Times New Roman"/>
          <w:color w:val="000000" w:themeColor="text1"/>
          <w:szCs w:val="24"/>
          <w:shd w:val="clear" w:color="auto" w:fill="FFFFFF"/>
        </w:rPr>
        <w:t>,</w:t>
      </w:r>
      <w:r w:rsidR="007A7162" w:rsidRPr="00015059">
        <w:rPr>
          <w:rFonts w:cs="Times New Roman"/>
          <w:color w:val="000000" w:themeColor="text1"/>
          <w:szCs w:val="24"/>
          <w:shd w:val="clear" w:color="auto" w:fill="FFFFFF"/>
        </w:rPr>
        <w:t xml:space="preserve"> hence attaining a comprehe</w:t>
      </w:r>
      <w:r w:rsidR="000C6E8F" w:rsidRPr="00015059">
        <w:rPr>
          <w:rFonts w:cs="Times New Roman"/>
          <w:color w:val="000000" w:themeColor="text1"/>
          <w:szCs w:val="24"/>
          <w:shd w:val="clear" w:color="auto" w:fill="FFFFFF"/>
        </w:rPr>
        <w:t>nsive organization of species</w:t>
      </w:r>
      <w:r w:rsidR="008E4969" w:rsidRPr="00015059">
        <w:rPr>
          <w:rFonts w:cs="Times New Roman"/>
          <w:color w:val="000000" w:themeColor="text1"/>
          <w:szCs w:val="24"/>
          <w:shd w:val="clear" w:color="auto" w:fill="FFFFFF"/>
        </w:rPr>
        <w:t xml:space="preserve"> </w:t>
      </w:r>
      <w:bookmarkStart w:id="42" w:name="ZOTERO_BREF_e4pNokk2LyWl"/>
      <w:r w:rsidR="00B44CAA" w:rsidRPr="00015059">
        <w:rPr>
          <w:rFonts w:cs="Times New Roman"/>
          <w:color w:val="000000" w:themeColor="text1"/>
          <w:szCs w:val="24"/>
          <w:shd w:val="clear" w:color="auto" w:fill="FFFFFF"/>
        </w:rPr>
        <w:fldChar w:fldCharType="begin"/>
      </w:r>
      <w:r w:rsidR="001B40ED" w:rsidRPr="00015059">
        <w:rPr>
          <w:rFonts w:cs="Times New Roman"/>
          <w:color w:val="000000" w:themeColor="text1"/>
          <w:szCs w:val="24"/>
          <w:shd w:val="clear" w:color="auto" w:fill="FFFFFF"/>
        </w:rPr>
        <w:instrText xml:space="preserve"> ADDIN ZOTERO_ITEM CSL_CITATION {"citationID":"iPZUIgDH","properties":{"formattedCitation":"(Hajibabaei, Singer, et al., 2007)","plainCitation":"(Hajibabaei, Singer, et al., 2007)","noteIndex":0},"citationItems":[{"id":116,"uris":["http://zotero.org/users/1401269/items/DKSHNELU"],"uri":["http://zotero.org/users/1401269/items/DKSHNELU"],"itemData":{"id":116,"type":"article-journal","title":"DNA barcoding: how it complements taxonomy, molecular phylogenetics and population genetics","container-title":"Trends in Genetics","page":"167-172","volume":"23","issue":"4","source":"ResearchGate","abstract":"DNA barcoding aims to provide an efficient method for species-level identifications and, as such, will contribute powerfully to taxonomic and biodiversity research. As the number of DNA barcode sequences accumulates, however, these data will also provide a unique 'horizontal' genomics perspective with broad implications. For example, here we compare the goals and methods of DNA barcoding with those of molecular phylogenetics and population genetics, and suggest that DNA barcoding can complement current research in these areas by providing background information that will be helpful in the selection of taxa for further analyses.","ISSN":"0168-9525","note":"DOI: 10.1016/j.tig.2007.02.001","shortTitle":"Hajibabaei M, Singer GAC, Hebert PDN, Hickey DA. DNA barcoding","language":"en","author":[{"family":"Hajibabaei","given":"Mehrdad"},{"family":"Singer","given":"Gregory A. C."},{"family":"Hebert","given":"Paul D. N."},{"family":"Hickey","given":"Donal A."}],"issued":{"date-parts":[["2007",5,1]]}}}],"schema":"https://github.com/citation-style-language/schema/raw/master/csl-citation.json"} </w:instrText>
      </w:r>
      <w:r w:rsidR="00B44CAA" w:rsidRPr="00015059">
        <w:rPr>
          <w:rFonts w:cs="Times New Roman"/>
          <w:color w:val="000000" w:themeColor="text1"/>
          <w:szCs w:val="24"/>
          <w:shd w:val="clear" w:color="auto" w:fill="FFFFFF"/>
        </w:rPr>
        <w:fldChar w:fldCharType="separate"/>
      </w:r>
      <w:r w:rsidR="002B138E" w:rsidRPr="00015059">
        <w:rPr>
          <w:rFonts w:cs="Times New Roman"/>
          <w:color w:val="000000" w:themeColor="text1"/>
        </w:rPr>
        <w:t>(Hajibabaei, Singer, et al., 2007)</w:t>
      </w:r>
      <w:r w:rsidR="00B44CAA" w:rsidRPr="00015059">
        <w:rPr>
          <w:rFonts w:cs="Times New Roman"/>
          <w:color w:val="000000" w:themeColor="text1"/>
          <w:szCs w:val="24"/>
          <w:shd w:val="clear" w:color="auto" w:fill="FFFFFF"/>
        </w:rPr>
        <w:fldChar w:fldCharType="end"/>
      </w:r>
      <w:bookmarkEnd w:id="42"/>
      <w:r w:rsidR="007A7162" w:rsidRPr="00015059">
        <w:rPr>
          <w:rFonts w:cs="Times New Roman"/>
          <w:color w:val="000000" w:themeColor="text1"/>
          <w:szCs w:val="24"/>
          <w:shd w:val="clear" w:color="auto" w:fill="FFFFFF"/>
        </w:rPr>
        <w:t xml:space="preserve">. One benefit of this is that it aids in identification of novel barcode sequence for particular species’ haplotype or geographical variant, and or signal the possibility of existence of a novel species. In the latter case detailed taxonomic analysis is done </w:t>
      </w:r>
      <w:r w:rsidR="000C6E8F" w:rsidRPr="00015059">
        <w:rPr>
          <w:rFonts w:cs="Times New Roman"/>
          <w:color w:val="000000" w:themeColor="text1"/>
          <w:szCs w:val="24"/>
          <w:shd w:val="clear" w:color="auto" w:fill="FFFFFF"/>
        </w:rPr>
        <w:t>to ascertain new species</w:t>
      </w:r>
      <w:r w:rsidR="008E4969" w:rsidRPr="00015059">
        <w:rPr>
          <w:rFonts w:cs="Times New Roman"/>
          <w:color w:val="000000" w:themeColor="text1"/>
          <w:szCs w:val="24"/>
          <w:shd w:val="clear" w:color="auto" w:fill="FFFFFF"/>
        </w:rPr>
        <w:t xml:space="preserve"> </w:t>
      </w:r>
      <w:bookmarkStart w:id="43" w:name="ZOTERO_BREF_2sGqO5ZQJDsR"/>
      <w:r w:rsidR="00B44CAA" w:rsidRPr="00015059">
        <w:rPr>
          <w:rFonts w:cs="Times New Roman"/>
          <w:color w:val="000000" w:themeColor="text1"/>
          <w:szCs w:val="24"/>
          <w:shd w:val="clear" w:color="auto" w:fill="FFFFFF"/>
        </w:rPr>
        <w:fldChar w:fldCharType="begin"/>
      </w:r>
      <w:r w:rsidR="001B40ED" w:rsidRPr="00015059">
        <w:rPr>
          <w:rFonts w:cs="Times New Roman"/>
          <w:color w:val="000000" w:themeColor="text1"/>
          <w:szCs w:val="24"/>
          <w:shd w:val="clear" w:color="auto" w:fill="FFFFFF"/>
        </w:rPr>
        <w:instrText xml:space="preserve"> ADDIN ZOTERO_ITEM CSL_CITATION {"citationID":"tc77qCF4","properties":{"formattedCitation":"(Hajibabaei, Singer, et al., 2007; Hebert, Cywinska, et al., 2003; Hebert, Ratnasingham, et al., 2003)","plainCitation":"(Hajibabaei, Singer, et al., 2007; Hebert, Cywinska, et al., 2003; Hebert, Ratnasingham, et al., 2003)","noteIndex":0},"citationItems":[{"id":116,"uris":["http://zotero.org/users/1401269/items/DKSHNELU"],"uri":["http://zotero.org/users/1401269/items/DKSHNELU"],"itemData":{"id":116,"type":"article-journal","title":"DNA barcoding: how it complements taxonomy, molecular phylogenetics and population genetics","container-title":"Trends in Genetics","page":"167-172","volume":"23","issue":"4","source":"ResearchGate","abstract":"DNA barcoding aims to provide an efficient method for species-level identifications and, as such, will contribute powerfully to taxonomic and biodiversity research. As the number of DNA barcode sequences accumulates, however, these data will also provide a unique 'horizontal' genomics perspective with broad implications. For example, here we compare the goals and methods of DNA barcoding with those of molecular phylogenetics and population genetics, and suggest that DNA barcoding can complement current research in these areas by providing background information that will be helpful in the selection of taxa for further analyses.","ISSN":"0168-9525","note":"DOI: 10.1016/j.tig.2007.02.001","shortTitle":"Hajibabaei M, Singer GAC, Hebert PDN, Hickey DA. DNA barcoding","language":"en","author":[{"family":"Hajibabaei","given":"Mehrdad"},{"family":"Singer","given":"Gregory A. C."},{"family":"Hebert","given":"Paul D. N."},{"family":"Hickey","given":"Donal A."}],"issued":{"date-parts":[["2007",5,1]]}}},{"id":80,"uris":["http://zotero.org/users/1401269/items/6MANIHSK"],"uri":["http://zotero.org/users/1401269/items/6MANIHSK"],"itemData":{"id":80,"type":"article-journal","title":"Biological identifications through DNA barcodes.","container-title":"Proceedings of the Royal Society B: Biological Sciences","page":"313-321","volume":"270","issue":"1512","source":"PubMed Central","abstract":"Although much biological research depends upon species diagnoses, taxonomic expertise is collapsing. We are convinced that the sole prospect for a sustainable identification capability lies in the construction of systems that employ DNA sequences as taxon 'barcodes'. We establish that the mitochondrial gene cytochrome c oxidase I (COI) can serve as the core of a global bioidentification system for animals. First, we demonstrate that COI profiles, derived from the low-density sampling of higher taxonomic categories, ordinarily assign newly analysed taxa to the appropriate phylum or order. Second, we demonstrate that species-level assignments can be obtained by creating comprehensive COI profiles. A model COI profile, based upon the analysis of a single individual from each of 200 closely allied species of lepidopterans, was 100% successful in correctly identifying subsequent specimens. When fully developed, a COI identification system will provide a reliable, cost-effective and accessible solution to the current problem of species identification. Its assembly will also generate important new insights into the diversification of life and the rules of molecular evolution.","DOI":"10.1098/rspb.2002.2218","ISSN":"0962-8452","note":"PMID: 12614582\nPMCID: PMC1691236","journalAbbreviation":"Proc Biol Sci","author":[{"family":"Hebert","given":"Paul D N"},{"family":"Cywinska","given":"Alina"},{"family":"Ball","given":"Shelley L"},{"family":"deWaard","given":"Jeremy R"}],"issued":{"date-parts":[["2003",2,7]]}}},{"id":82,"uris":["http://zotero.org/users/1401269/items/UVS33C2P"],"uri":["http://zotero.org/users/1401269/items/UVS33C2P"],"itemData":{"id":82,"type":"article-journal","title":"Barcoding animal life: cytochrome c oxidase subunit 1 divergences among closely related species","container-title":"Proceedings of the Royal Society of London B: Biological Sciences","page":"S96-S99","volume":"270","issue":"Suppl 1","source":"rspb.royalsocietypublishing.org","abstract":"With millions of species and their life-stage transformations, the animal kingdom provides a challenging target for taxonomy. Recent work has suggested that a DNA-based identification system, founded on the mitochondrial gene, cytochrome c oxidase subunit 1 (COI), can aid the resolution of this diversity. While past work has validated the ability of COI sequences to diagnose species in certain taxonomic groups, the present study extends these analyses across the animal kingdom. The results indicate that sequence divergences at COI regularly enable the discrimination of closely allied species in all animal phyla except the Cnidaria. This success in species diagnosis reflects both the high rates of sequence change at COI in most animal groups and constraints on intraspecific mitochondrial DNA divergence arising, at least in part, through selective sweeps mediated via interactions with the nuclear genome.","DOI":"10.1098/rsbl.2003.0025","ISSN":"0962-8452, 1471-2954","note":"PMID: 12952648","shortTitle":"Barcoding animal life","language":"en","author":[{"family":"Hebert","given":"Paul D. N."},{"family":"Ratnasingham","given":"Sujeevan"},{"family":"Waard","given":"Jeremy R.","dropping-particle":"de"}],"issued":{"date-parts":[["2003",8,7]]}}}],"schema":"https://github.com/citation-style-language/schema/raw/master/csl-citation.json"} </w:instrText>
      </w:r>
      <w:r w:rsidR="00B44CAA" w:rsidRPr="00015059">
        <w:rPr>
          <w:rFonts w:cs="Times New Roman"/>
          <w:color w:val="000000" w:themeColor="text1"/>
          <w:szCs w:val="24"/>
          <w:shd w:val="clear" w:color="auto" w:fill="FFFFFF"/>
        </w:rPr>
        <w:fldChar w:fldCharType="separate"/>
      </w:r>
      <w:r w:rsidR="002B138E" w:rsidRPr="00015059">
        <w:rPr>
          <w:rFonts w:cs="Times New Roman"/>
          <w:color w:val="000000" w:themeColor="text1"/>
        </w:rPr>
        <w:t>(Hajibabaei, Singer, et al., 2007; Hebert, Cywinska, et al., 2003; Hebert, Ratnasingham, et al., 2003)</w:t>
      </w:r>
      <w:r w:rsidR="00B44CAA" w:rsidRPr="00015059">
        <w:rPr>
          <w:rFonts w:cs="Times New Roman"/>
          <w:color w:val="000000" w:themeColor="text1"/>
          <w:szCs w:val="24"/>
          <w:shd w:val="clear" w:color="auto" w:fill="FFFFFF"/>
        </w:rPr>
        <w:fldChar w:fldCharType="end"/>
      </w:r>
      <w:bookmarkEnd w:id="43"/>
      <w:r w:rsidR="007A7162" w:rsidRPr="00015059">
        <w:rPr>
          <w:rFonts w:cs="Times New Roman"/>
          <w:color w:val="000000" w:themeColor="text1"/>
          <w:szCs w:val="24"/>
          <w:shd w:val="clear" w:color="auto" w:fill="FFFFFF"/>
        </w:rPr>
        <w:t>.</w:t>
      </w:r>
    </w:p>
    <w:p w14:paraId="39BA469A" w14:textId="045F6890" w:rsidR="00516BEE" w:rsidRPr="00015059" w:rsidRDefault="00AD419A" w:rsidP="004A5398">
      <w:pPr>
        <w:pStyle w:val="Heading2"/>
        <w:rPr>
          <w:shd w:val="clear" w:color="auto" w:fill="FFFFFF"/>
        </w:rPr>
      </w:pPr>
      <w:bookmarkStart w:id="44" w:name="_Toc528764521"/>
      <w:r w:rsidRPr="00015059">
        <w:rPr>
          <w:shd w:val="clear" w:color="auto" w:fill="FFFFFF"/>
        </w:rPr>
        <w:lastRenderedPageBreak/>
        <w:t xml:space="preserve">2.3 </w:t>
      </w:r>
      <w:proofErr w:type="spellStart"/>
      <w:r w:rsidR="00516BEE" w:rsidRPr="00015059">
        <w:rPr>
          <w:shd w:val="clear" w:color="auto" w:fill="FFFFFF"/>
        </w:rPr>
        <w:t>Phylogenetics</w:t>
      </w:r>
      <w:bookmarkEnd w:id="44"/>
      <w:proofErr w:type="spellEnd"/>
    </w:p>
    <w:p w14:paraId="150E093D" w14:textId="6E0A4B1E" w:rsidR="00266969" w:rsidRPr="00015059" w:rsidRDefault="00266969" w:rsidP="00B822F6">
      <w:pPr>
        <w:spacing w:after="0"/>
        <w:jc w:val="both"/>
        <w:rPr>
          <w:rFonts w:eastAsiaTheme="minorHAnsi" w:cs="Times New Roman"/>
          <w:color w:val="000000" w:themeColor="text1"/>
        </w:rPr>
      </w:pPr>
      <w:r w:rsidRPr="00015059">
        <w:rPr>
          <w:rFonts w:eastAsiaTheme="minorHAnsi" w:cs="Times New Roman"/>
          <w:color w:val="000000" w:themeColor="text1"/>
        </w:rPr>
        <w:t xml:space="preserve">Molecular </w:t>
      </w:r>
      <w:proofErr w:type="spellStart"/>
      <w:r w:rsidRPr="00015059">
        <w:rPr>
          <w:rFonts w:eastAsiaTheme="minorHAnsi" w:cs="Times New Roman"/>
          <w:color w:val="000000" w:themeColor="text1"/>
        </w:rPr>
        <w:t>phylogenetics</w:t>
      </w:r>
      <w:proofErr w:type="spellEnd"/>
      <w:r w:rsidRPr="00015059">
        <w:rPr>
          <w:rFonts w:eastAsiaTheme="minorHAnsi" w:cs="Times New Roman"/>
          <w:color w:val="000000" w:themeColor="text1"/>
        </w:rPr>
        <w:t xml:space="preserve"> </w:t>
      </w:r>
      <w:r w:rsidRPr="00015059">
        <w:rPr>
          <w:rFonts w:eastAsiaTheme="minorHAnsi" w:cs="Times New Roman"/>
          <w:color w:val="000000" w:themeColor="text1"/>
        </w:rPr>
        <w:fldChar w:fldCharType="begin"/>
      </w:r>
      <w:r w:rsidR="00F45322" w:rsidRPr="00015059">
        <w:rPr>
          <w:rFonts w:eastAsiaTheme="minorHAnsi" w:cs="Times New Roman"/>
          <w:color w:val="000000" w:themeColor="text1"/>
        </w:rPr>
        <w:instrText xml:space="preserve"> ADDIN ZOTERO_ITEM CSL_CITATION {"citationID":"sfZIeJeW","properties":{"formattedCitation":"(Brown, 2002)","plainCitation":"(Brown, 2002)","noteIndex":0},"citationItems":[{"id":71,"uris":["http://zotero.org/users/1401269/items/J5BNCGDI"],"uri":["http://zotero.org/users/1401269/items/J5BNCGDI"],"itemData":{"id":71,"type":"book","title":"Molecular Phylogenetics","publisher":"Wiley-Liss","source":"www.ncbi.nlm.nih.gov","abstract":"When you have read Chapter 16, you should be able to: Recount how taxonomy led to phylogeny and discuss the reasons why molecular markers are important in phylogeneticsDescribe the key features of a phylogenetic tree and distinguish between inferred trees, true trees, gene trees and species treesExplain how phylogenetic trees are reconstructed, including a description of DNA sequence alignment, the methods used to convert alignment data into a phylogenetic tree, and how the accuracy of a tree is assessedDiscuss, with examples, the applications and limitations of molecular clocksGive examples of the use of phylogenetic trees in studies of human evolution and the evolution of the human and simian immunodeficiency virusesDescribe how molecular phylogenetics is being used to study the origins of modern humans, and the migrations of modern humans into Europe and the New World","URL":"https://www.ncbi.nlm.nih.gov/books/NBK21122/","language":"en","author":[{"family":"Brown","given":"Terence A."}],"issued":{"date-parts":[["2002"]]},"accessed":{"date-parts":[["2018",1,21]]}}}],"schema":"https://github.com/citation-style-language/schema/raw/master/csl-citation.json"} </w:instrText>
      </w:r>
      <w:r w:rsidRPr="00015059">
        <w:rPr>
          <w:rFonts w:eastAsiaTheme="minorHAnsi" w:cs="Times New Roman"/>
          <w:color w:val="000000" w:themeColor="text1"/>
        </w:rPr>
        <w:fldChar w:fldCharType="separate"/>
      </w:r>
      <w:r w:rsidRPr="00015059">
        <w:rPr>
          <w:rFonts w:cs="Times New Roman"/>
          <w:color w:val="000000" w:themeColor="text1"/>
        </w:rPr>
        <w:t>(Brown, 2002)</w:t>
      </w:r>
      <w:r w:rsidRPr="00015059">
        <w:rPr>
          <w:rFonts w:eastAsiaTheme="minorHAnsi" w:cs="Times New Roman"/>
          <w:color w:val="000000" w:themeColor="text1"/>
        </w:rPr>
        <w:fldChar w:fldCharType="end"/>
      </w:r>
      <w:r w:rsidRPr="00015059">
        <w:rPr>
          <w:rFonts w:eastAsiaTheme="minorHAnsi" w:cs="Times New Roman"/>
          <w:color w:val="000000" w:themeColor="text1"/>
        </w:rPr>
        <w:t>, a molecular (DNA or protein) based classification scheme of organisms into evolutionary relationships (phylogeny), has grown over decades and is important in the reconstruction of phylogenetic trees. DNA has since become the predominant molecule in this field as it yields more phylogenetic information than proteins due to redundancy in genetic code, the presence of non-coding regions and ease of preparation of DNA. The main aim of phylogenetic studies is to reconstruct an evolutionary-relationship tree of organisms under focus.</w:t>
      </w:r>
    </w:p>
    <w:p w14:paraId="49D94AFF" w14:textId="7F89C59C" w:rsidR="00266969" w:rsidRPr="00015059" w:rsidRDefault="00416421" w:rsidP="00B822F6">
      <w:pPr>
        <w:spacing w:after="0"/>
        <w:jc w:val="both"/>
        <w:rPr>
          <w:rFonts w:eastAsiaTheme="minorHAnsi" w:cs="Times New Roman"/>
          <w:color w:val="000000" w:themeColor="text1"/>
        </w:rPr>
      </w:pPr>
      <w:r w:rsidRPr="00015059">
        <w:rPr>
          <w:rFonts w:eastAsiaTheme="minorHAnsi" w:cs="Times New Roman"/>
          <w:noProof/>
          <w:color w:val="000000" w:themeColor="text1"/>
          <w:lang w:eastAsia="en-GB"/>
        </w:rPr>
        <w:drawing>
          <wp:anchor distT="0" distB="0" distL="114300" distR="114300" simplePos="0" relativeHeight="251661312" behindDoc="1" locked="0" layoutInCell="1" allowOverlap="1" wp14:anchorId="301EEDE8" wp14:editId="7F6CA9BC">
            <wp:simplePos x="0" y="0"/>
            <wp:positionH relativeFrom="column">
              <wp:posOffset>0</wp:posOffset>
            </wp:positionH>
            <wp:positionV relativeFrom="paragraph">
              <wp:posOffset>1584960</wp:posOffset>
            </wp:positionV>
            <wp:extent cx="3129915" cy="315277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16f4 gene tree.jpg"/>
                    <pic:cNvPicPr/>
                  </pic:nvPicPr>
                  <pic:blipFill>
                    <a:blip r:embed="rId15">
                      <a:extLst>
                        <a:ext uri="{BEBA8EAE-BF5A-486C-A8C5-ECC9F3942E4B}">
                          <a14:imgProps xmlns:a14="http://schemas.microsoft.com/office/drawing/2010/main">
                            <a14:imgLayer r:embed="rId16">
                              <a14:imgEffect>
                                <a14:sharpenSoften amount="50000"/>
                              </a14:imgEffect>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3129915" cy="3152775"/>
                    </a:xfrm>
                    <a:prstGeom prst="rect">
                      <a:avLst/>
                    </a:prstGeom>
                  </pic:spPr>
                </pic:pic>
              </a:graphicData>
            </a:graphic>
            <wp14:sizeRelH relativeFrom="page">
              <wp14:pctWidth>0</wp14:pctWidth>
            </wp14:sizeRelH>
            <wp14:sizeRelV relativeFrom="page">
              <wp14:pctHeight>0</wp14:pctHeight>
            </wp14:sizeRelV>
          </wp:anchor>
        </w:drawing>
      </w:r>
      <w:r w:rsidRPr="00015059">
        <w:rPr>
          <w:rFonts w:cs="Times New Roman"/>
          <w:noProof/>
          <w:color w:val="000000" w:themeColor="text1"/>
          <w:lang w:eastAsia="en-GB"/>
        </w:rPr>
        <mc:AlternateContent>
          <mc:Choice Requires="wps">
            <w:drawing>
              <wp:anchor distT="0" distB="0" distL="114300" distR="114300" simplePos="0" relativeHeight="251662336" behindDoc="0" locked="0" layoutInCell="1" allowOverlap="1" wp14:anchorId="7B63C554" wp14:editId="636EE3DC">
                <wp:simplePos x="0" y="0"/>
                <wp:positionH relativeFrom="column">
                  <wp:posOffset>0</wp:posOffset>
                </wp:positionH>
                <wp:positionV relativeFrom="paragraph">
                  <wp:posOffset>41910</wp:posOffset>
                </wp:positionV>
                <wp:extent cx="3129915" cy="1485900"/>
                <wp:effectExtent l="0" t="0" r="0" b="0"/>
                <wp:wrapTight wrapText="bothSides">
                  <wp:wrapPolygon edited="0">
                    <wp:start x="0" y="0"/>
                    <wp:lineTo x="0" y="21323"/>
                    <wp:lineTo x="21429" y="21323"/>
                    <wp:lineTo x="21429"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3129915" cy="1485900"/>
                        </a:xfrm>
                        <a:prstGeom prst="rect">
                          <a:avLst/>
                        </a:prstGeom>
                        <a:solidFill>
                          <a:prstClr val="white"/>
                        </a:solidFill>
                        <a:ln>
                          <a:noFill/>
                        </a:ln>
                        <a:effectLst/>
                      </wps:spPr>
                      <wps:txbx>
                        <w:txbxContent>
                          <w:p w14:paraId="6F0C7121" w14:textId="5E57A886" w:rsidR="003F3945" w:rsidRPr="00792982" w:rsidRDefault="003F3945" w:rsidP="00B822F6">
                            <w:pPr>
                              <w:pStyle w:val="Caption"/>
                              <w:spacing w:line="360" w:lineRule="auto"/>
                              <w:rPr>
                                <w:rFonts w:eastAsiaTheme="minorHAnsi"/>
                                <w:noProof/>
                                <w:color w:val="auto"/>
                                <w:sz w:val="24"/>
                                <w:szCs w:val="24"/>
                              </w:rPr>
                            </w:pPr>
                            <w:r w:rsidRPr="00792982">
                              <w:rPr>
                                <w:color w:val="auto"/>
                                <w:sz w:val="24"/>
                                <w:szCs w:val="24"/>
                              </w:rPr>
                              <w:t xml:space="preserve">Figure </w:t>
                            </w:r>
                            <w:r>
                              <w:rPr>
                                <w:color w:val="auto"/>
                                <w:sz w:val="24"/>
                                <w:szCs w:val="24"/>
                              </w:rPr>
                              <w:t>2.2</w:t>
                            </w:r>
                            <w:r w:rsidRPr="00792982">
                              <w:rPr>
                                <w:color w:val="auto"/>
                                <w:sz w:val="24"/>
                                <w:szCs w:val="24"/>
                              </w:rPr>
                              <w:t xml:space="preserve">: A typical phylogenetic Gene tree of orthologous sequences of Human, Chimpanzee, Gorilla, </w:t>
                            </w:r>
                            <w:proofErr w:type="spellStart"/>
                            <w:r w:rsidRPr="00792982">
                              <w:rPr>
                                <w:color w:val="auto"/>
                                <w:sz w:val="24"/>
                                <w:szCs w:val="24"/>
                              </w:rPr>
                              <w:t>Orangutan</w:t>
                            </w:r>
                            <w:proofErr w:type="spellEnd"/>
                            <w:r w:rsidRPr="00792982">
                              <w:rPr>
                                <w:color w:val="auto"/>
                                <w:sz w:val="24"/>
                                <w:szCs w:val="24"/>
                              </w:rPr>
                              <w:t xml:space="preserve"> and an out-group Baboon. It also depicts the topology of a phylogenetic tree; root, internal nodes, external nodes, branches and terminals.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B63C554" id="_x0000_t202" coordsize="21600,21600" o:spt="202" path="m,l,21600r21600,l21600,xe">
                <v:stroke joinstyle="miter"/>
                <v:path gradientshapeok="t" o:connecttype="rect"/>
              </v:shapetype>
              <v:shape id="Text Box 13" o:spid="_x0000_s1026" type="#_x0000_t202" style="position:absolute;left:0;text-align:left;margin-left:0;margin-top:3.3pt;width:246.45pt;height:11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" stroked="f">
                <v:textbox inset="0,0,0,0">
                  <w:txbxContent>
                    <w:p w14:paraId="6F0C7121" w14:textId="5E57A886" w:rsidR="003F3945" w:rsidRPr="00792982" w:rsidRDefault="003F3945" w:rsidP="00B822F6">
                      <w:pPr>
                        <w:pStyle w:val="Caption"/>
                        <w:spacing w:line="360" w:lineRule="auto"/>
                        <w:rPr>
                          <w:rFonts w:eastAsiaTheme="minorHAnsi"/>
                          <w:noProof/>
                          <w:color w:val="auto"/>
                          <w:sz w:val="24"/>
                          <w:szCs w:val="24"/>
                        </w:rPr>
                      </w:pPr>
                      <w:r w:rsidRPr="00792982">
                        <w:rPr>
                          <w:color w:val="auto"/>
                          <w:sz w:val="24"/>
                          <w:szCs w:val="24"/>
                        </w:rPr>
                        <w:t xml:space="preserve">Figure </w:t>
                      </w:r>
                      <w:r>
                        <w:rPr>
                          <w:color w:val="auto"/>
                          <w:sz w:val="24"/>
                          <w:szCs w:val="24"/>
                        </w:rPr>
                        <w:t>2.2</w:t>
                      </w:r>
                      <w:r w:rsidRPr="00792982">
                        <w:rPr>
                          <w:color w:val="auto"/>
                          <w:sz w:val="24"/>
                          <w:szCs w:val="24"/>
                        </w:rPr>
                        <w:t xml:space="preserve">: A typical phylogenetic Gene tree of orthologous sequences of Human, Chimpanzee, Gorilla, </w:t>
                      </w:r>
                      <w:proofErr w:type="spellStart"/>
                      <w:r w:rsidRPr="00792982">
                        <w:rPr>
                          <w:color w:val="auto"/>
                          <w:sz w:val="24"/>
                          <w:szCs w:val="24"/>
                        </w:rPr>
                        <w:t>Orangutan</w:t>
                      </w:r>
                      <w:proofErr w:type="spellEnd"/>
                      <w:r w:rsidRPr="00792982">
                        <w:rPr>
                          <w:color w:val="auto"/>
                          <w:sz w:val="24"/>
                          <w:szCs w:val="24"/>
                        </w:rPr>
                        <w:t xml:space="preserve"> and an out-group Baboon. It also depicts the topology of a phylogenetic tree; root, internal nodes, external nodes, branches and terminals.</w:t>
                      </w:r>
                    </w:p>
                  </w:txbxContent>
                </v:textbox>
                <w10:wrap type="tight"/>
              </v:shape>
            </w:pict>
          </mc:Fallback>
        </mc:AlternateContent>
      </w:r>
      <w:r w:rsidR="00266969" w:rsidRPr="00015059">
        <w:rPr>
          <w:rFonts w:eastAsiaTheme="minorHAnsi" w:cs="Times New Roman"/>
          <w:color w:val="000000" w:themeColor="text1"/>
        </w:rPr>
        <w:t xml:space="preserve">A phylogenetic tree constructed from DNA sequences depicts the relationship between orthologous genes </w:t>
      </w:r>
      <w:r w:rsidR="00266969" w:rsidRPr="00015059">
        <w:rPr>
          <w:rFonts w:eastAsiaTheme="minorHAnsi" w:cs="Times New Roman"/>
          <w:color w:val="000000" w:themeColor="text1"/>
        </w:rPr>
        <w:fldChar w:fldCharType="begin"/>
      </w:r>
      <w:r w:rsidR="00F45322" w:rsidRPr="00015059">
        <w:rPr>
          <w:rFonts w:eastAsiaTheme="minorHAnsi" w:cs="Times New Roman"/>
          <w:color w:val="000000" w:themeColor="text1"/>
        </w:rPr>
        <w:instrText xml:space="preserve"> ADDIN ZOTERO_ITEM CSL_CITATION {"citationID":"L1MezuBy","properties":{"formattedCitation":"(Brown, 2002)","plainCitation":"(Brown, 2002)","noteIndex":0},"citationItems":[{"id":71,"uris":["http://zotero.org/users/1401269/items/J5BNCGDI"],"uri":["http://zotero.org/users/1401269/items/J5BNCGDI"],"itemData":{"id":71,"type":"book","title":"Molecular Phylogenetics","publisher":"Wiley-Liss","source":"www.ncbi.nlm.nih.gov","abstract":"When you have read Chapter 16, you should be able to: Recount how taxonomy led to phylogeny and discuss the reasons why molecular markers are important in phylogeneticsDescribe the key features of a phylogenetic tree and distinguish between inferred trees, true trees, gene trees and species treesExplain how phylogenetic trees are reconstructed, including a description of DNA sequence alignment, the methods used to convert alignment data into a phylogenetic tree, and how the accuracy of a tree is assessedDiscuss, with examples, the applications and limitations of molecular clocksGive examples of the use of phylogenetic trees in studies of human evolution and the evolution of the human and simian immunodeficiency virusesDescribe how molecular phylogenetics is being used to study the origins of modern humans, and the migrations of modern humans into Europe and the New World","URL":"https://www.ncbi.nlm.nih.gov/books/NBK21122/","language":"en","author":[{"family":"Brown","given":"Terence A."}],"issued":{"date-parts":[["2002"]]},"accessed":{"date-parts":[["2018",1,21]]}}}],"schema":"https://github.com/citation-style-language/schema/raw/master/csl-citation.json"} </w:instrText>
      </w:r>
      <w:r w:rsidR="00266969" w:rsidRPr="00015059">
        <w:rPr>
          <w:rFonts w:eastAsiaTheme="minorHAnsi" w:cs="Times New Roman"/>
          <w:color w:val="000000" w:themeColor="text1"/>
        </w:rPr>
        <w:fldChar w:fldCharType="separate"/>
      </w:r>
      <w:r w:rsidR="00266969" w:rsidRPr="00015059">
        <w:rPr>
          <w:rFonts w:cs="Times New Roman"/>
          <w:color w:val="000000" w:themeColor="text1"/>
        </w:rPr>
        <w:t>(Brown, 2002)</w:t>
      </w:r>
      <w:r w:rsidR="00266969" w:rsidRPr="00015059">
        <w:rPr>
          <w:rFonts w:eastAsiaTheme="minorHAnsi" w:cs="Times New Roman"/>
          <w:color w:val="000000" w:themeColor="text1"/>
        </w:rPr>
        <w:fldChar w:fldCharType="end"/>
      </w:r>
      <w:r w:rsidR="00266969" w:rsidRPr="00015059">
        <w:rPr>
          <w:rFonts w:eastAsiaTheme="minorHAnsi" w:cs="Times New Roman"/>
          <w:color w:val="000000" w:themeColor="text1"/>
        </w:rPr>
        <w:t xml:space="preserve">. The external nodes represent the genes and the internal nodes ancestral genes. The branches’ length indicates the degree of difference between the genes. The rooting of the tree provides a guide to the evolutionary events that led to the genes. At least one out-group (a homologous sequence from an organism with proven paleontological split from the group of genes) is usually added to the gene collection to aid in selecting the right root and hence the right evolutionary pathway. The result is an inferred tree which is a close approximation of the series of evolutionary events. A true tree depicts the actual series of evolutionary events. However, most phylogenetic analysis has errors that result in an inferred tree different from the true tree. This requires a system to assign degrees of confidence to the branching pattern of an inferred tree </w:t>
      </w:r>
      <w:r w:rsidR="00266969" w:rsidRPr="00015059">
        <w:rPr>
          <w:rFonts w:eastAsiaTheme="minorHAnsi" w:cs="Times New Roman"/>
          <w:color w:val="000000" w:themeColor="text1"/>
        </w:rPr>
        <w:fldChar w:fldCharType="begin"/>
      </w:r>
      <w:r w:rsidR="00F45322" w:rsidRPr="00015059">
        <w:rPr>
          <w:rFonts w:eastAsiaTheme="minorHAnsi" w:cs="Times New Roman"/>
          <w:color w:val="000000" w:themeColor="text1"/>
        </w:rPr>
        <w:instrText xml:space="preserve"> ADDIN ZOTERO_ITEM CSL_CITATION {"citationID":"qcOUC094","properties":{"formattedCitation":"(Brown, 2002)","plainCitation":"(Brown, 2002)","noteIndex":0},"citationItems":[{"id":71,"uris":["http://zotero.org/users/1401269/items/J5BNCGDI"],"uri":["http://zotero.org/users/1401269/items/J5BNCGDI"],"itemData":{"id":71,"type":"book","title":"Molecular Phylogenetics","publisher":"Wiley-Liss","source":"www.ncbi.nlm.nih.gov","abstract":"When you have read Chapter 16, you should be able to: Recount how taxonomy led to phylogeny and discuss the reasons why molecular markers are important in phylogeneticsDescribe the key features of a phylogenetic tree and distinguish between inferred trees, true trees, gene trees and species treesExplain how phylogenetic trees are reconstructed, including a description of DNA sequence alignment, the methods used to convert alignment data into a phylogenetic tree, and how the accuracy of a tree is assessedDiscuss, with examples, the applications and limitations of molecular clocksGive examples of the use of phylogenetic trees in studies of human evolution and the evolution of the human and simian immunodeficiency virusesDescribe how molecular phylogenetics is being used to study the origins of modern humans, and the migrations of modern humans into Europe and the New World","URL":"https://www.ncbi.nlm.nih.gov/books/NBK21122/","language":"en","author":[{"family":"Brown","given":"Terence A."}],"issued":{"date-parts":[["2002"]]},"accessed":{"date-parts":[["2018",1,21]]}}}],"schema":"https://github.com/citation-style-language/schema/raw/master/csl-citation.json"} </w:instrText>
      </w:r>
      <w:r w:rsidR="00266969" w:rsidRPr="00015059">
        <w:rPr>
          <w:rFonts w:eastAsiaTheme="minorHAnsi" w:cs="Times New Roman"/>
          <w:color w:val="000000" w:themeColor="text1"/>
        </w:rPr>
        <w:fldChar w:fldCharType="separate"/>
      </w:r>
      <w:r w:rsidR="00266969" w:rsidRPr="00015059">
        <w:rPr>
          <w:rFonts w:cs="Times New Roman"/>
          <w:color w:val="000000" w:themeColor="text1"/>
        </w:rPr>
        <w:t>(Brown, 2002)</w:t>
      </w:r>
      <w:r w:rsidR="00266969" w:rsidRPr="00015059">
        <w:rPr>
          <w:rFonts w:eastAsiaTheme="minorHAnsi" w:cs="Times New Roman"/>
          <w:color w:val="000000" w:themeColor="text1"/>
        </w:rPr>
        <w:fldChar w:fldCharType="end"/>
      </w:r>
      <w:r w:rsidR="00266969" w:rsidRPr="00015059">
        <w:rPr>
          <w:rFonts w:eastAsiaTheme="minorHAnsi" w:cs="Times New Roman"/>
          <w:color w:val="000000" w:themeColor="text1"/>
        </w:rPr>
        <w:t>.</w:t>
      </w:r>
    </w:p>
    <w:p w14:paraId="34409B8E" w14:textId="013B312B" w:rsidR="00B9716C" w:rsidRPr="00015059" w:rsidRDefault="002B0A14" w:rsidP="00B822F6">
      <w:pPr>
        <w:widowControl w:val="0"/>
        <w:autoSpaceDE w:val="0"/>
        <w:autoSpaceDN w:val="0"/>
        <w:adjustRightInd w:val="0"/>
        <w:spacing w:after="0"/>
        <w:jc w:val="both"/>
        <w:rPr>
          <w:rFonts w:cs="Times New Roman"/>
          <w:color w:val="000000" w:themeColor="text1"/>
          <w:szCs w:val="24"/>
          <w:shd w:val="clear" w:color="auto" w:fill="FFFFFF"/>
        </w:rPr>
      </w:pPr>
      <w:r w:rsidRPr="00015059">
        <w:rPr>
          <w:rFonts w:cs="Times New Roman"/>
          <w:color w:val="000000" w:themeColor="text1"/>
          <w:szCs w:val="24"/>
          <w:shd w:val="clear" w:color="auto" w:fill="FFFFFF"/>
        </w:rPr>
        <w:t>The general timing and patterns of evolution of insect lineages, flight adaptation</w:t>
      </w:r>
      <w:r w:rsidR="0050751E" w:rsidRPr="00015059">
        <w:rPr>
          <w:rFonts w:cs="Times New Roman"/>
          <w:color w:val="000000" w:themeColor="text1"/>
          <w:szCs w:val="24"/>
          <w:shd w:val="clear" w:color="auto" w:fill="FFFFFF"/>
        </w:rPr>
        <w:t xml:space="preserve">, and </w:t>
      </w:r>
      <w:proofErr w:type="spellStart"/>
      <w:r w:rsidRPr="00015059">
        <w:rPr>
          <w:rFonts w:cs="Times New Roman"/>
          <w:color w:val="000000" w:themeColor="text1"/>
          <w:szCs w:val="24"/>
          <w:shd w:val="clear" w:color="auto" w:fill="FFFFFF"/>
        </w:rPr>
        <w:t>holometabolous</w:t>
      </w:r>
      <w:proofErr w:type="spellEnd"/>
      <w:r w:rsidRPr="00015059">
        <w:rPr>
          <w:rFonts w:cs="Times New Roman"/>
          <w:color w:val="000000" w:themeColor="text1"/>
          <w:szCs w:val="24"/>
          <w:shd w:val="clear" w:color="auto" w:fill="FFFFFF"/>
        </w:rPr>
        <w:t xml:space="preserve"> diversification have been largely elucidated</w:t>
      </w:r>
      <w:r w:rsidR="00624593" w:rsidRPr="00015059">
        <w:rPr>
          <w:rFonts w:cs="Times New Roman"/>
          <w:color w:val="000000" w:themeColor="text1"/>
          <w:szCs w:val="24"/>
          <w:shd w:val="clear" w:color="auto" w:fill="FFFFFF"/>
        </w:rPr>
        <w:t>,</w:t>
      </w:r>
      <w:r w:rsidRPr="00015059">
        <w:rPr>
          <w:rFonts w:cs="Times New Roman"/>
          <w:color w:val="000000" w:themeColor="text1"/>
          <w:szCs w:val="24"/>
          <w:shd w:val="clear" w:color="auto" w:fill="FFFFFF"/>
        </w:rPr>
        <w:t xml:space="preserve"> from </w:t>
      </w:r>
      <w:proofErr w:type="spellStart"/>
      <w:r w:rsidRPr="00015059">
        <w:rPr>
          <w:rFonts w:cs="Times New Roman"/>
          <w:color w:val="000000" w:themeColor="text1"/>
          <w:szCs w:val="24"/>
          <w:shd w:val="clear" w:color="auto" w:fill="FFFFFF"/>
        </w:rPr>
        <w:t>phylogenomic</w:t>
      </w:r>
      <w:proofErr w:type="spellEnd"/>
      <w:r w:rsidRPr="00015059">
        <w:rPr>
          <w:rFonts w:cs="Times New Roman"/>
          <w:color w:val="000000" w:themeColor="text1"/>
          <w:szCs w:val="24"/>
          <w:shd w:val="clear" w:color="auto" w:fill="FFFFFF"/>
        </w:rPr>
        <w:t xml:space="preserve"> analysis of 1478 </w:t>
      </w:r>
      <w:r w:rsidRPr="00015059">
        <w:rPr>
          <w:rFonts w:cs="Times New Roman"/>
          <w:color w:val="000000" w:themeColor="text1"/>
          <w:szCs w:val="24"/>
          <w:shd w:val="clear" w:color="auto" w:fill="FFFFFF"/>
        </w:rPr>
        <w:lastRenderedPageBreak/>
        <w:t xml:space="preserve">protein coding genes </w:t>
      </w:r>
      <w:bookmarkStart w:id="45" w:name="ZOTERO_BREF_sMnGz1E6TpTH"/>
      <w:r w:rsidR="00CE02EA" w:rsidRPr="00015059">
        <w:rPr>
          <w:rFonts w:cs="Times New Roman"/>
          <w:color w:val="000000" w:themeColor="text1"/>
          <w:szCs w:val="24"/>
          <w:shd w:val="clear" w:color="auto" w:fill="FFFFFF"/>
        </w:rPr>
        <w:fldChar w:fldCharType="begin"/>
      </w:r>
      <w:r w:rsidR="00F45322" w:rsidRPr="00015059">
        <w:rPr>
          <w:rFonts w:cs="Times New Roman"/>
          <w:color w:val="000000" w:themeColor="text1"/>
          <w:szCs w:val="24"/>
          <w:shd w:val="clear" w:color="auto" w:fill="FFFFFF"/>
        </w:rPr>
        <w:instrText xml:space="preserve"> ADDIN ZOTERO_ITEM CSL_CITATION {"citationID":"obNPZAvS","properties":{"formattedCitation":"(Misof et al., 2014)","plainCitation":"(Misof et al., 2014)","noteIndex":0},"citationItems":[{"id":174,"uris":["http://zotero.org/users/1401269/items/AMG6DJEU"],"uri":["http://zotero.org/users/1401269/items/AMG6DJEU"],"itemData":{"id":174,"type":"article-journal","title":"Phylogenomics resolves the timing and pattern of insect evolution","container-title":"Science","page":"763","volume":"346","issue":"6210","abstract":"Insects are the most diverse group of animals, with the largest number of species. However, many of the evolutionary relationships between insect species have been controversial and difficult to resolve. Misof et al. performed a phylogenomic analysis of protein-coding genes from all major insect orders and close relatives, resolving the placement of taxa. The authors used this resolved phylogenetic tree together with fossil analysis to date the origin of insects to ~479 million years ago and to resolve long-controversial subjects in insect phylogeny.Science, this issue p. 763 Insects are the most speciose group of animals, but the phylogenetic relationships of many major lineages remain unresolved. We inferred the phylogeny of insects from 1478 protein-coding genes. Phylogenomic analyses of nucleotide and amino acid sequences, with site-specific nucleotide or domain-specific amino acid substitution models, produced statistically robust and congruent results resolving previously controversial phylogenetic relations hips. We dated the origin of insects to the Early Ordovician [~479 million years ago (Ma)], of insect flight to the Early Devonian (~406 Ma), of major extant lineages to the Mississippian (~345 Ma), and the major diversification of holometabolous insects to the Early Cretaceous. Our phylogenomic study provides a comprehensive reliable scaffold for future comparative analyses of evolutionary innovations among insects.","DOI":"10.1126/science.1257570","journalAbbreviation":"Science","author":[{"family":"Misof","given":"Bernhard"},{"family":"Liu","given":"Shanlin"},{"family":"Meusemann","given":"Karen"},{"family":"Peters","given":"Ralph S."},{"family":"Donath","given":"Alexander"},{"family":"Mayer","given":"Christoph"},{"family":"Frandsen","given":"Paul B."},{"family":"Ware","given":"Jessica"},{"family":"Flouri","given":"Tomáš"},{"family":"Beutel","given":"Rolf G."},{"family":"Niehuis","given":"Oliver"},{"family":"Petersen","given":"Malte"},{"family":"Izquierdo-Carrasco","given":"Fernando"},{"family":"Wappler","given":"Torsten"},{"family":"Rust","given":"Jes"},{"family":"Aberer","given":"Andre J."},{"family":"Aspöck","given":"Ulrike"},{"family":"Aspöck","given":"Horst"},{"family":"Bartel","given":"Daniela"},{"family":"Blanke","given":"Alexander"},{"family":"Berger","given":"Simon"},{"family":"Böhm","given":"Alexander"},{"family":"Buckley","given":"Thomas R."},{"family":"Calcott","given":"Brett"},{"family":"Chen","given":"Junqing"},{"family":"Friedrich","given":"Frank"},{"family":"Fukui","given":"Makiko"},{"family":"Fujita","given":"Mari"},{"family":"Greve","given":"Carola"},{"family":"Grobe","given":"Peter"},{"family":"Gu","given":"Shengchang"},{"family":"Huang","given":"Ying"},{"family":"Jermiin","given":"Lars S."},{"family":"Kawahara","given":"Akito Y."},{"family":"Krogmann","given":"Lars"},{"family":"Kubiak","given":"Martin"},{"family":"Lanfear","given":"Robert"},{"family":"Letsch","given":"Harald"},{"family":"Li","given":"Yiyuan"},{"family":"Li","given":"Zhenyu"},{"family":"Li","given":"Jiguang"},{"family":"Lu","given":"Haorong"},{"family":"Machida","given":"Ryuichiro"},{"family":"Mashimo","given":"Yuta"},{"family":"Kapli","given":"Pashalia"},{"family":"McKenna","given":"Duane D."},{"family":"Meng","given":"Guanliang"},{"family":"Nakagaki","given":"Yasutaka"},{"family":"Navarrete-Heredia","given":"José Luis"},{"family":"Ott","given":"Michael"},{"family":"Ou","given":"Yanxiang"},{"family":"Pass","given":"Günther"},{"family":"Podsiadlowski","given":"Lars"},{"family":"Pohl","given":"Hans"},{"family":"Reumont","given":"Björn M.","non-dropping-particle":"von"},{"family":"Schütte","given":"Kai"},{"family":"Sekiya","given":"Kaoru"},{"family":"Shimizu","given":"Shota"},{"family":"Slipinski","given":"Adam"},{"family":"Stamatakis","given":"Alexandros"},{"family":"Song","given":"Wenhui"},{"family":"Su","given":"Xu"},{"family":"Szucsich","given":"Nikolaus U."},{"family":"Tan","given":"Meihua"},{"family":"Tan","given":"Xuemei"},{"family":"Tang","given":"Min"},{"family":"Tang","given":"Jingbo"},{"family":"Timelthaler","given":"Gerald"},{"family":"Tomizuka","given":"Shigekazu"},{"family":"Trautwein","given":"Michelle"},{"family":"Tong","given":"Xiaoli"},{"family":"Uchifune","given":"Toshiki"},{"family":"Walzl","given":"Manfred G."},{"family":"Wiegmann","given":"Brian M."},{"family":"Wilbrandt","given":"Jeanne"},{"family":"Wipfler","given":"Benjamin"},{"family":"Wong","given":"Thomas K. F."},{"family":"Wu","given":"Qiong"},{"family":"Wu","given":"Gengxiong"},{"family":"Xie","given":"Yinlong"},{"family":"Yang","given":"Shenzhou"},{"family":"Yang","given":"Qing"},{"family":"Yeates","given":"David K."},{"family":"Yoshizawa","given":"Kazunori"},{"family":"Zhang","given":"Qing"},{"family":"Zhang","given":"Rui"},{"family":"Zhang","given":"Wenwei"},{"family":"Zhang","given":"Yunhui"},{"family":"Zhao","given":"Jing"},{"family":"Zhou","given":"Chengran"},{"family":"Zhou","given":"Lili"},{"family":"Ziesmann","given":"Tanja"},{"family":"Zou","given":"Shijie"},{"family":"Li","given":"Yingrui"},{"family":"Xu","given":"Xun"},{"family":"Zhang","given":"Yong"},{"family":"Yang","given":"Huanming"},{"family":"Wang","given":"Jian"},{"family":"Wang","given":"Jun"},{"family":"Kjer","given":"Karl M."},{"family":"Zhou","given":"Xin"}],"issued":{"date-parts":[["2014",11,7]]}}}],"schema":"https://github.com/citation-style-language/schema/raw/master/csl-citation.json"} </w:instrText>
      </w:r>
      <w:r w:rsidR="00CE02EA" w:rsidRPr="00015059">
        <w:rPr>
          <w:rFonts w:cs="Times New Roman"/>
          <w:color w:val="000000" w:themeColor="text1"/>
          <w:szCs w:val="24"/>
          <w:shd w:val="clear" w:color="auto" w:fill="FFFFFF"/>
        </w:rPr>
        <w:fldChar w:fldCharType="separate"/>
      </w:r>
      <w:r w:rsidR="002B138E" w:rsidRPr="00015059">
        <w:rPr>
          <w:rFonts w:cs="Times New Roman"/>
          <w:color w:val="000000" w:themeColor="text1"/>
        </w:rPr>
        <w:t>(Misof et al., 2014)</w:t>
      </w:r>
      <w:r w:rsidR="00CE02EA" w:rsidRPr="00015059">
        <w:rPr>
          <w:rFonts w:cs="Times New Roman"/>
          <w:color w:val="000000" w:themeColor="text1"/>
          <w:szCs w:val="24"/>
          <w:shd w:val="clear" w:color="auto" w:fill="FFFFFF"/>
        </w:rPr>
        <w:fldChar w:fldCharType="end"/>
      </w:r>
      <w:bookmarkEnd w:id="45"/>
      <w:r w:rsidRPr="00015059">
        <w:rPr>
          <w:rFonts w:cs="Times New Roman"/>
          <w:color w:val="000000" w:themeColor="text1"/>
          <w:szCs w:val="24"/>
          <w:shd w:val="clear" w:color="auto" w:fill="FFFFFF"/>
        </w:rPr>
        <w:t xml:space="preserve">. </w:t>
      </w:r>
      <w:r w:rsidR="00B05B74" w:rsidRPr="00015059">
        <w:rPr>
          <w:rFonts w:cs="Times New Roman"/>
          <w:color w:val="000000" w:themeColor="text1"/>
          <w:szCs w:val="24"/>
          <w:shd w:val="clear" w:color="auto" w:fill="FFFFFF"/>
        </w:rPr>
        <w:t xml:space="preserve">The aim of </w:t>
      </w:r>
      <w:r w:rsidR="00CC5995" w:rsidRPr="00015059">
        <w:rPr>
          <w:rFonts w:cs="Times New Roman"/>
          <w:color w:val="000000" w:themeColor="text1"/>
          <w:szCs w:val="24"/>
          <w:shd w:val="clear" w:color="auto" w:fill="FFFFFF"/>
        </w:rPr>
        <w:t xml:space="preserve">DNA </w:t>
      </w:r>
      <w:r w:rsidR="00B05B74" w:rsidRPr="00015059">
        <w:rPr>
          <w:rFonts w:cs="Times New Roman"/>
          <w:color w:val="000000" w:themeColor="text1"/>
          <w:szCs w:val="24"/>
          <w:shd w:val="clear" w:color="auto" w:fill="FFFFFF"/>
        </w:rPr>
        <w:t xml:space="preserve">barcoding </w:t>
      </w:r>
      <w:r w:rsidR="00CC5995" w:rsidRPr="00015059">
        <w:rPr>
          <w:rFonts w:cs="Times New Roman"/>
          <w:color w:val="000000" w:themeColor="text1"/>
          <w:szCs w:val="24"/>
          <w:shd w:val="clear" w:color="auto" w:fill="FFFFFF"/>
        </w:rPr>
        <w:t xml:space="preserve">is species delimitation and identification however, COI barcodes can provide powerful phylogenetic information </w:t>
      </w:r>
      <w:bookmarkStart w:id="46" w:name="ZOTERO_BREF_lqLH4FOlq8qd"/>
      <w:r w:rsidR="00CE02EA" w:rsidRPr="00015059">
        <w:rPr>
          <w:rFonts w:cs="Times New Roman"/>
          <w:color w:val="000000" w:themeColor="text1"/>
          <w:szCs w:val="24"/>
          <w:shd w:val="clear" w:color="auto" w:fill="FFFFFF"/>
        </w:rPr>
        <w:fldChar w:fldCharType="begin"/>
      </w:r>
      <w:r w:rsidR="00F45322" w:rsidRPr="00015059">
        <w:rPr>
          <w:rFonts w:cs="Times New Roman"/>
          <w:color w:val="000000" w:themeColor="text1"/>
          <w:szCs w:val="24"/>
          <w:shd w:val="clear" w:color="auto" w:fill="FFFFFF"/>
        </w:rPr>
        <w:instrText xml:space="preserve"> ADDIN ZOTERO_ITEM CSL_CITATION {"citationID":"FWi87FfT","properties":{"formattedCitation":"(Hebert, Ratnasingham, et al., 2003)","plainCitation":"(Hebert, Ratnasingham, et al., 2003)","noteIndex":0},"citationItems":[{"id":82,"uris":["http://zotero.org/users/1401269/items/UVS33C2P"],"uri":["http://zotero.org/users/1401269/items/UVS33C2P"],"itemData":{"id":82,"type":"article-journal","title":"Barcoding animal life: cytochrome c oxidase subunit 1 divergences among closely related species","container-title":"Proceedings of the Royal Society of London B: Biological Sciences","page":"S96-S99","volume":"270","issue":"Suppl 1","source":"rspb.royalsocietypublishing.org","abstract":"With millions of species and their life-stage transformations, the animal kingdom provides a challenging target for taxonomy. Recent work has suggested that a DNA-based identification system, founded on the mitochondrial gene, cytochrome c oxidase subunit 1 (COI), can aid the resolution of this diversity. While past work has validated the ability of COI sequences to diagnose species in certain taxonomic groups, the present study extends these analyses across the animal kingdom. The results indicate that sequence divergences at COI regularly enable the discrimination of closely allied species in all animal phyla except the Cnidaria. This success in species diagnosis reflects both the high rates of sequence change at COI in most animal groups and constraints on intraspecific mitochondrial DNA divergence arising, at least in part, through selective sweeps mediated via interactions with the nuclear genome.","DOI":"10.1098/rsbl.2003.0025","ISSN":"0962-8452, 1471-2954","note":"PMID: 12952648","shortTitle":"Barcoding animal life","language":"en","author":[{"family":"Hebert","given":"Paul D. N."},{"family":"Ratnasingham","given":"Sujeevan"},{"family":"Waard","given":"Jeremy R.","dropping-particle":"de"}],"issued":{"date-parts":[["2003",8,7]]}}}],"schema":"https://github.com/citation-style-language/schema/raw/master/csl-citation.json"} </w:instrText>
      </w:r>
      <w:r w:rsidR="00CE02EA" w:rsidRPr="00015059">
        <w:rPr>
          <w:rFonts w:cs="Times New Roman"/>
          <w:color w:val="000000" w:themeColor="text1"/>
          <w:szCs w:val="24"/>
          <w:shd w:val="clear" w:color="auto" w:fill="FFFFFF"/>
        </w:rPr>
        <w:fldChar w:fldCharType="separate"/>
      </w:r>
      <w:r w:rsidR="002B138E" w:rsidRPr="00015059">
        <w:rPr>
          <w:rFonts w:cs="Times New Roman"/>
          <w:color w:val="000000" w:themeColor="text1"/>
        </w:rPr>
        <w:t>(Hebert, Ratnasingham, et al., 2003)</w:t>
      </w:r>
      <w:r w:rsidR="00CE02EA" w:rsidRPr="00015059">
        <w:rPr>
          <w:rFonts w:cs="Times New Roman"/>
          <w:color w:val="000000" w:themeColor="text1"/>
          <w:szCs w:val="24"/>
          <w:shd w:val="clear" w:color="auto" w:fill="FFFFFF"/>
        </w:rPr>
        <w:fldChar w:fldCharType="end"/>
      </w:r>
      <w:bookmarkEnd w:id="46"/>
      <w:r w:rsidR="00CC5995" w:rsidRPr="00015059">
        <w:rPr>
          <w:rFonts w:cs="Times New Roman"/>
          <w:color w:val="000000" w:themeColor="text1"/>
          <w:szCs w:val="24"/>
          <w:shd w:val="clear" w:color="auto" w:fill="FFFFFF"/>
        </w:rPr>
        <w:t xml:space="preserve">. </w:t>
      </w:r>
      <w:r w:rsidR="008C0B1B" w:rsidRPr="00015059">
        <w:rPr>
          <w:rFonts w:cs="Times New Roman"/>
          <w:color w:val="000000" w:themeColor="text1"/>
          <w:szCs w:val="24"/>
          <w:shd w:val="clear" w:color="auto" w:fill="FFFFFF"/>
        </w:rPr>
        <w:t xml:space="preserve">Not all molecular markers are suitable for inferring phylogenies and not all suitable markers are applicable for all groups of organisms </w:t>
      </w:r>
      <w:bookmarkStart w:id="47" w:name="ZOTERO_BREF_QoQx2jSyix4p"/>
      <w:r w:rsidR="00CE02EA" w:rsidRPr="00015059">
        <w:rPr>
          <w:rFonts w:cs="Times New Roman"/>
          <w:color w:val="000000" w:themeColor="text1"/>
          <w:szCs w:val="24"/>
          <w:shd w:val="clear" w:color="auto" w:fill="FFFFFF"/>
        </w:rPr>
        <w:fldChar w:fldCharType="begin"/>
      </w:r>
      <w:r w:rsidR="00F45322" w:rsidRPr="00015059">
        <w:rPr>
          <w:rFonts w:cs="Times New Roman"/>
          <w:color w:val="000000" w:themeColor="text1"/>
          <w:szCs w:val="24"/>
          <w:shd w:val="clear" w:color="auto" w:fill="FFFFFF"/>
        </w:rPr>
        <w:instrText xml:space="preserve"> ADDIN ZOTERO_ITEM CSL_CITATION {"citationID":"ZU1loro6","properties":{"formattedCitation":"(An, Patwardhan, Ray, &amp; Roy, 2014)","plainCitation":"(An, Patwardhan, Ray, &amp; Roy, 2014)","noteIndex":0},"citationItems":[{"id":146,"uris":["http://zotero.org/users/1401269/items/SKCRZMWM"],"uri":["http://zotero.org/users/1401269/items/SKCRZMWM"],"itemData":{"id":146,"type":"article-journal","title":"Molecular Markers in Phylogenetic Studies-A Review","container-title":"Journal of Phylogenetics &amp; Evolutionary Biology","page":"1-9","volume":"2","issue":"2","source":"www.omicsonline.org","abstract":"Uses of molecular markers in the phylogenetic studies of various organisms have become increasingly important in recent times. This review gives an overview of different molecular markers employed by researchers for the purpose of phylogenetic studies. Availability of fast DNA sequencing techniques along with the development of robust statistical analysis methods, provided a new momentum to this field. In this context, utility of different nuclear encoded genes (like 16S rRNA, 5S rRNA, 28S rRNA) mitochondrial (cytochrome oxidase, mitochondrial 12S, cytochrome b, control region) and few chloroplast encoded genes (like rbcL, matK, rpl16) are discussed. Criteria for choosing suitable molecular markers and steps leading to the construction of phylogenetic trees have been discussed. Although widely practised even now, traditional morphology based systems of classification of organisms have some limitations. On the other hand it appears that the use of molecular markers, though relatively recent in popularity and are not free entirely of flaws, can complement the traditional morphology based method for phylogenetic studies.","DOI":"10.4172/2329-9002.1000131","ISSN":"2329-9002","language":"En","author":[{"family":"An","given":""},{"family":"Patwardhan","given":""},{"family":"Ray","given":"Samit"},{"family":"Roy","given":"Amit"}],"issued":{"date-parts":[["2014",8,29]]}}}],"schema":"https://github.com/citation-style-language/schema/raw/master/csl-citation.json"} </w:instrText>
      </w:r>
      <w:r w:rsidR="00CE02EA" w:rsidRPr="00015059">
        <w:rPr>
          <w:rFonts w:cs="Times New Roman"/>
          <w:color w:val="000000" w:themeColor="text1"/>
          <w:szCs w:val="24"/>
          <w:shd w:val="clear" w:color="auto" w:fill="FFFFFF"/>
        </w:rPr>
        <w:fldChar w:fldCharType="separate"/>
      </w:r>
      <w:r w:rsidR="002B138E" w:rsidRPr="00015059">
        <w:rPr>
          <w:rFonts w:cs="Times New Roman"/>
          <w:color w:val="000000" w:themeColor="text1"/>
        </w:rPr>
        <w:t>(An, Patwardhan, Ray, &amp; Roy, 2014)</w:t>
      </w:r>
      <w:r w:rsidR="00CE02EA" w:rsidRPr="00015059">
        <w:rPr>
          <w:rFonts w:cs="Times New Roman"/>
          <w:color w:val="000000" w:themeColor="text1"/>
          <w:szCs w:val="24"/>
          <w:shd w:val="clear" w:color="auto" w:fill="FFFFFF"/>
        </w:rPr>
        <w:fldChar w:fldCharType="end"/>
      </w:r>
      <w:bookmarkEnd w:id="47"/>
      <w:r w:rsidR="008C0B1B" w:rsidRPr="00015059">
        <w:rPr>
          <w:rFonts w:cs="Times New Roman"/>
          <w:color w:val="000000" w:themeColor="text1"/>
          <w:szCs w:val="24"/>
          <w:shd w:val="clear" w:color="auto" w:fill="FFFFFF"/>
        </w:rPr>
        <w:t xml:space="preserve">. </w:t>
      </w:r>
      <w:r w:rsidR="0050751E" w:rsidRPr="00015059">
        <w:rPr>
          <w:rFonts w:cs="Times New Roman"/>
          <w:color w:val="000000" w:themeColor="text1"/>
          <w:szCs w:val="24"/>
          <w:shd w:val="clear" w:color="auto" w:fill="FFFFFF"/>
        </w:rPr>
        <w:t xml:space="preserve">The </w:t>
      </w:r>
      <w:r w:rsidR="00A50895" w:rsidRPr="00015059">
        <w:rPr>
          <w:rFonts w:cs="Times New Roman"/>
          <w:color w:val="000000" w:themeColor="text1"/>
          <w:szCs w:val="24"/>
          <w:shd w:val="clear" w:color="auto" w:fill="FFFFFF"/>
        </w:rPr>
        <w:t>CO1</w:t>
      </w:r>
      <w:r w:rsidR="004921FA" w:rsidRPr="00015059">
        <w:rPr>
          <w:rFonts w:cs="Times New Roman"/>
          <w:color w:val="000000" w:themeColor="text1"/>
          <w:szCs w:val="24"/>
          <w:shd w:val="clear" w:color="auto" w:fill="FFFFFF"/>
        </w:rPr>
        <w:t>–COII region</w:t>
      </w:r>
      <w:r w:rsidR="00630AA5" w:rsidRPr="00015059">
        <w:rPr>
          <w:rFonts w:cs="Times New Roman"/>
          <w:color w:val="000000" w:themeColor="text1"/>
          <w:szCs w:val="24"/>
          <w:shd w:val="clear" w:color="auto" w:fill="FFFFFF"/>
        </w:rPr>
        <w:t>,</w:t>
      </w:r>
      <w:r w:rsidR="00B84118" w:rsidRPr="00015059">
        <w:rPr>
          <w:rFonts w:cs="Times New Roman"/>
          <w:color w:val="000000" w:themeColor="text1"/>
          <w:szCs w:val="24"/>
          <w:shd w:val="clear" w:color="auto" w:fill="FFFFFF"/>
        </w:rPr>
        <w:t xml:space="preserve"> a 2.3 kb sequence</w:t>
      </w:r>
      <w:r w:rsidR="004921FA" w:rsidRPr="00015059">
        <w:rPr>
          <w:rFonts w:cs="Times New Roman"/>
          <w:color w:val="000000" w:themeColor="text1"/>
          <w:szCs w:val="24"/>
          <w:shd w:val="clear" w:color="auto" w:fill="FFFFFF"/>
        </w:rPr>
        <w:t xml:space="preserve"> made up of interspersed, highly conserved inter-membrane and variable </w:t>
      </w:r>
      <w:proofErr w:type="spellStart"/>
      <w:r w:rsidR="004921FA" w:rsidRPr="00015059">
        <w:rPr>
          <w:rFonts w:cs="Times New Roman"/>
          <w:color w:val="000000" w:themeColor="text1"/>
          <w:szCs w:val="24"/>
          <w:shd w:val="clear" w:color="auto" w:fill="FFFFFF"/>
        </w:rPr>
        <w:t>extramembrane</w:t>
      </w:r>
      <w:proofErr w:type="spellEnd"/>
      <w:r w:rsidR="004921FA" w:rsidRPr="00015059">
        <w:rPr>
          <w:rFonts w:cs="Times New Roman"/>
          <w:color w:val="000000" w:themeColor="text1"/>
          <w:szCs w:val="24"/>
          <w:shd w:val="clear" w:color="auto" w:fill="FFFFFF"/>
        </w:rPr>
        <w:t xml:space="preserve"> sections</w:t>
      </w:r>
      <w:r w:rsidR="0050751E" w:rsidRPr="00015059">
        <w:rPr>
          <w:rFonts w:cs="Times New Roman"/>
          <w:color w:val="000000" w:themeColor="text1"/>
          <w:szCs w:val="24"/>
          <w:shd w:val="clear" w:color="auto" w:fill="FFFFFF"/>
        </w:rPr>
        <w:t>,</w:t>
      </w:r>
      <w:r w:rsidR="00122B92" w:rsidRPr="00015059">
        <w:rPr>
          <w:rFonts w:cs="Times New Roman"/>
          <w:color w:val="000000" w:themeColor="text1"/>
          <w:szCs w:val="24"/>
          <w:shd w:val="clear" w:color="auto" w:fill="FFFFFF"/>
        </w:rPr>
        <w:t xml:space="preserve"> </w:t>
      </w:r>
      <w:r w:rsidR="00B84118" w:rsidRPr="00015059">
        <w:rPr>
          <w:rFonts w:cs="Times New Roman"/>
          <w:color w:val="000000" w:themeColor="text1"/>
          <w:szCs w:val="24"/>
          <w:shd w:val="clear" w:color="auto" w:fill="FFFFFF"/>
        </w:rPr>
        <w:t xml:space="preserve">is found </w:t>
      </w:r>
      <w:r w:rsidR="00BE7FE5" w:rsidRPr="00015059">
        <w:rPr>
          <w:rFonts w:cs="Times New Roman"/>
          <w:color w:val="000000" w:themeColor="text1"/>
          <w:szCs w:val="24"/>
          <w:shd w:val="clear" w:color="auto" w:fill="FFFFFF"/>
        </w:rPr>
        <w:t>in bacteria</w:t>
      </w:r>
      <w:r w:rsidR="00122B92" w:rsidRPr="00015059">
        <w:rPr>
          <w:rFonts w:cs="Times New Roman"/>
          <w:color w:val="000000" w:themeColor="text1"/>
          <w:szCs w:val="24"/>
          <w:shd w:val="clear" w:color="auto" w:fill="FFFFFF"/>
        </w:rPr>
        <w:t xml:space="preserve"> and mitochondria </w:t>
      </w:r>
      <w:bookmarkStart w:id="48" w:name="ZOTERO_BREF_ieheWxCFuXQq"/>
      <w:r w:rsidR="00CE02EA" w:rsidRPr="00015059">
        <w:rPr>
          <w:rFonts w:cs="Times New Roman"/>
          <w:color w:val="000000" w:themeColor="text1"/>
          <w:szCs w:val="24"/>
          <w:shd w:val="clear" w:color="auto" w:fill="FFFFFF"/>
        </w:rPr>
        <w:fldChar w:fldCharType="begin"/>
      </w:r>
      <w:r w:rsidR="00F45322" w:rsidRPr="00015059">
        <w:rPr>
          <w:rFonts w:cs="Times New Roman"/>
          <w:color w:val="000000" w:themeColor="text1"/>
          <w:szCs w:val="24"/>
          <w:shd w:val="clear" w:color="auto" w:fill="FFFFFF"/>
        </w:rPr>
        <w:instrText xml:space="preserve"> ADDIN ZOTERO_ITEM CSL_CITATION {"citationID":"NjIfO3os","properties":{"formattedCitation":"(An et al., 2014; Roe &amp; Sperling, 2007)","plainCitation":"(An et al., 2014; Roe &amp; Sperling, 2007)","noteIndex":0},"citationItems":[{"id":146,"uris":["http://zotero.org/users/1401269/items/SKCRZMWM"],"uri":["http://zotero.org/users/1401269/items/SKCRZMWM"],"itemData":{"id":146,"type":"article-journal","title":"Molecular Markers in Phylogenetic Studies-A Review","container-title":"Journal of Phylogenetics &amp; Evolutionary Biology","page":"1-9","volume":"2","issue":"2","source":"www.omicsonline.org","abstract":"Uses of molecular markers in the phylogenetic studies of various organisms have become increasingly important in recent times. This review gives an overview of different molecular markers employed by researchers for the purpose of phylogenetic studies. Availability of fast DNA sequencing techniques along with the development of robust statistical analysis methods, provided a new momentum to this field. In this context, utility of different nuclear encoded genes (like 16S rRNA, 5S rRNA, 28S rRNA) mitochondrial (cytochrome oxidase, mitochondrial 12S, cytochrome b, control region) and few chloroplast encoded genes (like rbcL, matK, rpl16) are discussed. Criteria for choosing suitable molecular markers and steps leading to the construction of phylogenetic trees have been discussed. Although widely practised even now, traditional morphology based systems of classification of organisms have some limitations. On the other hand it appears that the use of molecular markers, though relatively recent in popularity and are not free entirely of flaws, can complement the traditional morphology based method for phylogenetic studies.","DOI":"10.4172/2329-9002.1000131","ISSN":"2329-9002","language":"En","author":[{"family":"An","given":""},{"family":"Patwardhan","given":""},{"family":"Ray","given":"Samit"},{"family":"Roy","given":"Amit"}],"issued":{"date-parts":[["2014",8,29]]}}},{"id":143,"uris":["http://zotero.org/users/1401269/items/5BSYWCUT"],"uri":["http://zotero.org/users/1401269/items/5BSYWCUT"],"itemData":{"id":143,"type":"article-journal","title":"Patterns of evolution of mitochondrial cytochrome c oxidase I and II DNA and implications for DNA barcoding","container-title":"Molecular Phylogenetics and Evolution","page":"325-345","volume":"44","issue":"1","source":"ScienceDirect","abstract":"DNA barcoding has focused increasing attention on the use of specific regions of mitochondrial cytochrome c oxidase I and II genes (COI–COII) to diagnose and delimit species. However, our understanding of patterns of molecular evolution within these genes is limited. Here we examine patterns of nucleotide divergence in COI–COII within species and between species pairs of Lepidoptera and Diptera using a sliding window analysis. We found that: (1) locations of maximum divergence within COI–COII were highly variable among taxa surveyed in this study; (2) there was major overlap in divergence within versus between species, including within individual COI–COII profiles; (3) graphical DNA saturation analysis showed variation in percent nucleotide transitions throughout COI–COII and only limited association with levels of DNA divergence. Ultimately, no single optimally informative 600 bp location was found within the 2.3kb of COI–COII, and the DNA barcoding region was no better than other regions downstream in COI. Consequently, we recommend that researchers should maximize sequence length to increase the probability of sampling regions of high phylogenetic informativeness, and to minimize stochastic variation in estimating total divergence.","DOI":"10.1016/j.ympev.2006.12.005","ISSN":"1055-7903","journalAbbreviation":"Molecular Phylogenetics and Evolution","author":[{"family":"Roe","given":"Amanda D."},{"family":"Sperling","given":"Felix A. H."}],"issued":{"date-parts":[["2007",7,1]]}}}],"schema":"https://github.com/citation-style-language/schema/raw/master/csl-citation.json"} </w:instrText>
      </w:r>
      <w:r w:rsidR="00CE02EA" w:rsidRPr="00015059">
        <w:rPr>
          <w:rFonts w:cs="Times New Roman"/>
          <w:color w:val="000000" w:themeColor="text1"/>
          <w:szCs w:val="24"/>
          <w:shd w:val="clear" w:color="auto" w:fill="FFFFFF"/>
        </w:rPr>
        <w:fldChar w:fldCharType="separate"/>
      </w:r>
      <w:r w:rsidR="002B138E" w:rsidRPr="00015059">
        <w:rPr>
          <w:rFonts w:cs="Times New Roman"/>
          <w:color w:val="000000" w:themeColor="text1"/>
        </w:rPr>
        <w:t>(An et al., 2014; Roe &amp; Sperling, 2007)</w:t>
      </w:r>
      <w:r w:rsidR="00CE02EA" w:rsidRPr="00015059">
        <w:rPr>
          <w:rFonts w:cs="Times New Roman"/>
          <w:color w:val="000000" w:themeColor="text1"/>
          <w:szCs w:val="24"/>
          <w:shd w:val="clear" w:color="auto" w:fill="FFFFFF"/>
        </w:rPr>
        <w:fldChar w:fldCharType="end"/>
      </w:r>
      <w:bookmarkEnd w:id="48"/>
      <w:r w:rsidR="00122B92" w:rsidRPr="00015059">
        <w:rPr>
          <w:rFonts w:cs="Times New Roman"/>
          <w:color w:val="000000" w:themeColor="text1"/>
          <w:szCs w:val="24"/>
          <w:shd w:val="clear" w:color="auto" w:fill="FFFFFF"/>
        </w:rPr>
        <w:t>.</w:t>
      </w:r>
      <w:r w:rsidR="004921FA" w:rsidRPr="00015059">
        <w:rPr>
          <w:rFonts w:cs="Times New Roman"/>
          <w:color w:val="000000" w:themeColor="text1"/>
          <w:szCs w:val="24"/>
          <w:shd w:val="clear" w:color="auto" w:fill="FFFFFF"/>
        </w:rPr>
        <w:t xml:space="preserve"> </w:t>
      </w:r>
      <w:r w:rsidR="00B84118" w:rsidRPr="00015059">
        <w:rPr>
          <w:rFonts w:cs="Times New Roman"/>
          <w:color w:val="000000" w:themeColor="text1"/>
          <w:szCs w:val="24"/>
          <w:shd w:val="clear" w:color="auto" w:fill="FFFFFF"/>
        </w:rPr>
        <w:t>It</w:t>
      </w:r>
      <w:r w:rsidR="003B77D4" w:rsidRPr="00015059">
        <w:rPr>
          <w:rFonts w:cs="Times New Roman"/>
          <w:color w:val="000000" w:themeColor="text1"/>
          <w:szCs w:val="24"/>
          <w:shd w:val="clear" w:color="auto" w:fill="FFFFFF"/>
        </w:rPr>
        <w:t>’</w:t>
      </w:r>
      <w:r w:rsidR="00B84118" w:rsidRPr="00015059">
        <w:rPr>
          <w:rFonts w:cs="Times New Roman"/>
          <w:color w:val="000000" w:themeColor="text1"/>
          <w:szCs w:val="24"/>
          <w:shd w:val="clear" w:color="auto" w:fill="FFFFFF"/>
        </w:rPr>
        <w:t xml:space="preserve">s </w:t>
      </w:r>
      <w:r w:rsidR="004921FA" w:rsidRPr="00015059">
        <w:rPr>
          <w:rFonts w:cs="Times New Roman"/>
          <w:color w:val="000000" w:themeColor="text1"/>
          <w:szCs w:val="24"/>
          <w:shd w:val="clear" w:color="auto" w:fill="FFFFFF"/>
        </w:rPr>
        <w:t xml:space="preserve">use in </w:t>
      </w:r>
      <w:r w:rsidR="00A50895" w:rsidRPr="00015059">
        <w:rPr>
          <w:rFonts w:cs="Times New Roman"/>
          <w:color w:val="000000" w:themeColor="text1"/>
          <w:szCs w:val="24"/>
          <w:shd w:val="clear" w:color="auto" w:fill="FFFFFF"/>
        </w:rPr>
        <w:t xml:space="preserve">phylogenetic </w:t>
      </w:r>
      <w:r w:rsidR="004921FA" w:rsidRPr="00015059">
        <w:rPr>
          <w:rFonts w:cs="Times New Roman"/>
          <w:color w:val="000000" w:themeColor="text1"/>
          <w:szCs w:val="24"/>
          <w:shd w:val="clear" w:color="auto" w:fill="FFFFFF"/>
        </w:rPr>
        <w:t xml:space="preserve">inference </w:t>
      </w:r>
      <w:r w:rsidR="00441E73" w:rsidRPr="00015059">
        <w:rPr>
          <w:rFonts w:cs="Times New Roman"/>
          <w:color w:val="000000" w:themeColor="text1"/>
          <w:szCs w:val="24"/>
          <w:shd w:val="clear" w:color="auto" w:fill="FFFFFF"/>
        </w:rPr>
        <w:t xml:space="preserve">prompt </w:t>
      </w:r>
      <w:r w:rsidR="00A50895" w:rsidRPr="00015059">
        <w:rPr>
          <w:rFonts w:cs="Times New Roman"/>
          <w:color w:val="000000" w:themeColor="text1"/>
          <w:szCs w:val="24"/>
          <w:shd w:val="clear" w:color="auto" w:fill="FFFFFF"/>
        </w:rPr>
        <w:t>specific concerns</w:t>
      </w:r>
      <w:r w:rsidR="00122B92" w:rsidRPr="00015059">
        <w:rPr>
          <w:rFonts w:cs="Times New Roman"/>
          <w:color w:val="000000" w:themeColor="text1"/>
          <w:szCs w:val="24"/>
          <w:shd w:val="clear" w:color="auto" w:fill="FFFFFF"/>
        </w:rPr>
        <w:t>, notably, the mutation rate should be optimum and not too fast as it may reach a saturated state</w:t>
      </w:r>
      <w:r w:rsidR="00441E73" w:rsidRPr="00015059">
        <w:rPr>
          <w:rFonts w:cs="Times New Roman"/>
          <w:color w:val="000000" w:themeColor="text1"/>
          <w:szCs w:val="24"/>
          <w:shd w:val="clear" w:color="auto" w:fill="FFFFFF"/>
        </w:rPr>
        <w:t xml:space="preserve"> </w:t>
      </w:r>
      <w:bookmarkStart w:id="49" w:name="ZOTERO_BREF_hkIENGei0nZe"/>
      <w:r w:rsidR="00CE02EA" w:rsidRPr="00015059">
        <w:rPr>
          <w:rFonts w:cs="Times New Roman"/>
          <w:color w:val="000000" w:themeColor="text1"/>
          <w:szCs w:val="24"/>
          <w:shd w:val="clear" w:color="auto" w:fill="FFFFFF"/>
        </w:rPr>
        <w:fldChar w:fldCharType="begin"/>
      </w:r>
      <w:r w:rsidR="00F45322" w:rsidRPr="00015059">
        <w:rPr>
          <w:rFonts w:cs="Times New Roman"/>
          <w:color w:val="000000" w:themeColor="text1"/>
          <w:szCs w:val="24"/>
          <w:shd w:val="clear" w:color="auto" w:fill="FFFFFF"/>
        </w:rPr>
        <w:instrText xml:space="preserve"> ADDIN ZOTERO_ITEM CSL_CITATION {"citationID":"B0Z9m5Qh","properties":{"formattedCitation":"(Roe &amp; Sperling, 2007)","plainCitation":"(Roe &amp; Sperling, 2007)","noteIndex":0},"citationItems":[{"id":143,"uris":["http://zotero.org/users/1401269/items/5BSYWCUT"],"uri":["http://zotero.org/users/1401269/items/5BSYWCUT"],"itemData":{"id":143,"type":"article-journal","title":"Patterns of evolution of mitochondrial cytochrome c oxidase I and II DNA and implications for DNA barcoding","container-title":"Molecular Phylogenetics and Evolution","page":"325-345","volume":"44","issue":"1","source":"ScienceDirect","abstract":"DNA barcoding has focused increasing attention on the use of specific regions of mitochondrial cytochrome c oxidase I and II genes (COI–COII) to diagnose and delimit species. However, our understanding of patterns of molecular evolution within these genes is limited. Here we examine patterns of nucleotide divergence in COI–COII within species and between species pairs of Lepidoptera and Diptera using a sliding window analysis. We found that: (1) locations of maximum divergence within COI–COII were highly variable among taxa surveyed in this study; (2) there was major overlap in divergence within versus between species, including within individual COI–COII profiles; (3) graphical DNA saturation analysis showed variation in percent nucleotide transitions throughout COI–COII and only limited association with levels of DNA divergence. Ultimately, no single optimally informative 600 bp location was found within the 2.3kb of COI–COII, and the DNA barcoding region was no better than other regions downstream in COI. Consequently, we recommend that researchers should maximize sequence length to increase the probability of sampling regions of high phylogenetic informativeness, and to minimize stochastic variation in estimating total divergence.","DOI":"10.1016/j.ympev.2006.12.005","ISSN":"1055-7903","journalAbbreviation":"Molecular Phylogenetics and Evolution","author":[{"family":"Roe","given":"Amanda D."},{"family":"Sperling","given":"Felix A. H."}],"issued":{"date-parts":[["2007",7,1]]}}}],"schema":"https://github.com/citation-style-language/schema/raw/master/csl-citation.json"} </w:instrText>
      </w:r>
      <w:r w:rsidR="00CE02EA" w:rsidRPr="00015059">
        <w:rPr>
          <w:rFonts w:cs="Times New Roman"/>
          <w:color w:val="000000" w:themeColor="text1"/>
          <w:szCs w:val="24"/>
          <w:shd w:val="clear" w:color="auto" w:fill="FFFFFF"/>
        </w:rPr>
        <w:fldChar w:fldCharType="separate"/>
      </w:r>
      <w:r w:rsidR="002B138E" w:rsidRPr="00015059">
        <w:rPr>
          <w:rFonts w:cs="Times New Roman"/>
          <w:color w:val="000000" w:themeColor="text1"/>
        </w:rPr>
        <w:t>(Roe &amp; Sperling, 2007)</w:t>
      </w:r>
      <w:r w:rsidR="00CE02EA" w:rsidRPr="00015059">
        <w:rPr>
          <w:rFonts w:cs="Times New Roman"/>
          <w:color w:val="000000" w:themeColor="text1"/>
          <w:szCs w:val="24"/>
          <w:shd w:val="clear" w:color="auto" w:fill="FFFFFF"/>
        </w:rPr>
        <w:fldChar w:fldCharType="end"/>
      </w:r>
      <w:bookmarkEnd w:id="49"/>
      <w:r w:rsidR="00A50895" w:rsidRPr="00015059">
        <w:rPr>
          <w:rFonts w:cs="Times New Roman"/>
          <w:color w:val="000000" w:themeColor="text1"/>
          <w:szCs w:val="24"/>
          <w:shd w:val="clear" w:color="auto" w:fill="FFFFFF"/>
        </w:rPr>
        <w:t>. This difficulty is augmented by base composition bias and particularly in protein coding genes</w:t>
      </w:r>
      <w:r w:rsidR="00122B92" w:rsidRPr="00015059">
        <w:rPr>
          <w:rFonts w:cs="Times New Roman"/>
          <w:color w:val="000000" w:themeColor="text1"/>
          <w:szCs w:val="24"/>
          <w:shd w:val="clear" w:color="auto" w:fill="FFFFFF"/>
        </w:rPr>
        <w:t xml:space="preserve"> </w:t>
      </w:r>
      <w:bookmarkStart w:id="50" w:name="ZOTERO_BREF_eoPGIlDor1Hw"/>
      <w:r w:rsidR="00CE02EA" w:rsidRPr="00015059">
        <w:rPr>
          <w:rFonts w:cs="Times New Roman"/>
          <w:color w:val="000000" w:themeColor="text1"/>
          <w:szCs w:val="24"/>
          <w:shd w:val="clear" w:color="auto" w:fill="FFFFFF"/>
        </w:rPr>
        <w:fldChar w:fldCharType="begin"/>
      </w:r>
      <w:r w:rsidR="00F45322" w:rsidRPr="00015059">
        <w:rPr>
          <w:rFonts w:cs="Times New Roman"/>
          <w:color w:val="000000" w:themeColor="text1"/>
          <w:szCs w:val="24"/>
          <w:shd w:val="clear" w:color="auto" w:fill="FFFFFF"/>
        </w:rPr>
        <w:instrText xml:space="preserve"> ADDIN ZOTERO_ITEM CSL_CITATION {"citationID":"EpmK5VlD","properties":{"formattedCitation":"(An et al., 2014; Roe &amp; Sperling, 2007)","plainCitation":"(An et al., 2014; Roe &amp; Sperling, 2007)","noteIndex":0},"citationItems":[{"id":146,"uris":["http://zotero.org/users/1401269/items/SKCRZMWM"],"uri":["http://zotero.org/users/1401269/items/SKCRZMWM"],"itemData":{"id":146,"type":"article-journal","title":"Molecular Markers in Phylogenetic Studies-A Review","container-title":"Journal of Phylogenetics &amp; Evolutionary Biology","page":"1-9","volume":"2","issue":"2","source":"www.omicsonline.org","abstract":"Uses of molecular markers in the phylogenetic studies of various organisms have become increasingly important in recent times. This review gives an overview of different molecular markers employed by researchers for the purpose of phylogenetic studies. Availability of fast DNA sequencing techniques along with the development of robust statistical analysis methods, provided a new momentum to this field. In this context, utility of different nuclear encoded genes (like 16S rRNA, 5S rRNA, 28S rRNA) mitochondrial (cytochrome oxidase, mitochondrial 12S, cytochrome b, control region) and few chloroplast encoded genes (like rbcL, matK, rpl16) are discussed. Criteria for choosing suitable molecular markers and steps leading to the construction of phylogenetic trees have been discussed. Although widely practised even now, traditional morphology based systems of classification of organisms have some limitations. On the other hand it appears that the use of molecular markers, though relatively recent in popularity and are not free entirely of flaws, can complement the traditional morphology based method for phylogenetic studies.","DOI":"10.4172/2329-9002.1000131","ISSN":"2329-9002","language":"En","author":[{"family":"An","given":""},{"family":"Patwardhan","given":""},{"family":"Ray","given":"Samit"},{"family":"Roy","given":"Amit"}],"issued":{"date-parts":[["2014",8,29]]}}},{"id":143,"uris":["http://zotero.org/users/1401269/items/5BSYWCUT"],"uri":["http://zotero.org/users/1401269/items/5BSYWCUT"],"itemData":{"id":143,"type":"article-journal","title":"Patterns of evolution of mitochondrial cytochrome c oxidase I and II DNA and implications for DNA barcoding","container-title":"Molecular Phylogenetics and Evolution","page":"325-345","volume":"44","issue":"1","source":"ScienceDirect","abstract":"DNA barcoding has focused increasing attention on the use of specific regions of mitochondrial cytochrome c oxidase I and II genes (COI–COII) to diagnose and delimit species. However, our understanding of patterns of molecular evolution within these genes is limited. Here we examine patterns of nucleotide divergence in COI–COII within species and between species pairs of Lepidoptera and Diptera using a sliding window analysis. We found that: (1) locations of maximum divergence within COI–COII were highly variable among taxa surveyed in this study; (2) there was major overlap in divergence within versus between species, including within individual COI–COII profiles; (3) graphical DNA saturation analysis showed variation in percent nucleotide transitions throughout COI–COII and only limited association with levels of DNA divergence. Ultimately, no single optimally informative 600 bp location was found within the 2.3kb of COI–COII, and the DNA barcoding region was no better than other regions downstream in COI. Consequently, we recommend that researchers should maximize sequence length to increase the probability of sampling regions of high phylogenetic informativeness, and to minimize stochastic variation in estimating total divergence.","DOI":"10.1016/j.ympev.2006.12.005","ISSN":"1055-7903","journalAbbreviation":"Molecular Phylogenetics and Evolution","author":[{"family":"Roe","given":"Amanda D."},{"family":"Sperling","given":"Felix A. H."}],"issued":{"date-parts":[["2007",7,1]]}}}],"schema":"https://github.com/citation-style-language/schema/raw/master/csl-citation.json"} </w:instrText>
      </w:r>
      <w:r w:rsidR="00CE02EA" w:rsidRPr="00015059">
        <w:rPr>
          <w:rFonts w:cs="Times New Roman"/>
          <w:color w:val="000000" w:themeColor="text1"/>
          <w:szCs w:val="24"/>
          <w:shd w:val="clear" w:color="auto" w:fill="FFFFFF"/>
        </w:rPr>
        <w:fldChar w:fldCharType="separate"/>
      </w:r>
      <w:r w:rsidR="002B138E" w:rsidRPr="00015059">
        <w:rPr>
          <w:rFonts w:cs="Times New Roman"/>
          <w:color w:val="000000" w:themeColor="text1"/>
        </w:rPr>
        <w:t>(An et al., 2014; Roe &amp; Sperling, 2007)</w:t>
      </w:r>
      <w:r w:rsidR="00CE02EA" w:rsidRPr="00015059">
        <w:rPr>
          <w:rFonts w:cs="Times New Roman"/>
          <w:color w:val="000000" w:themeColor="text1"/>
          <w:szCs w:val="24"/>
          <w:shd w:val="clear" w:color="auto" w:fill="FFFFFF"/>
        </w:rPr>
        <w:fldChar w:fldCharType="end"/>
      </w:r>
      <w:bookmarkEnd w:id="50"/>
      <w:r w:rsidR="00A50895" w:rsidRPr="00015059">
        <w:rPr>
          <w:rFonts w:cs="Times New Roman"/>
          <w:color w:val="000000" w:themeColor="text1"/>
          <w:szCs w:val="24"/>
          <w:shd w:val="clear" w:color="auto" w:fill="FFFFFF"/>
        </w:rPr>
        <w:t>.</w:t>
      </w:r>
      <w:r w:rsidR="00C615C8" w:rsidRPr="00015059">
        <w:rPr>
          <w:rFonts w:cs="Times New Roman"/>
          <w:color w:val="000000" w:themeColor="text1"/>
          <w:szCs w:val="24"/>
          <w:shd w:val="clear" w:color="auto" w:fill="FFFFFF"/>
        </w:rPr>
        <w:t xml:space="preserve"> </w:t>
      </w:r>
      <w:r w:rsidR="00137630" w:rsidRPr="00015059">
        <w:rPr>
          <w:rFonts w:cs="Times New Roman"/>
          <w:color w:val="000000" w:themeColor="text1"/>
          <w:szCs w:val="24"/>
          <w:shd w:val="clear" w:color="auto" w:fill="FFFFFF"/>
        </w:rPr>
        <w:t>Therefore</w:t>
      </w:r>
      <w:r w:rsidR="00CE02EA" w:rsidRPr="00015059">
        <w:rPr>
          <w:rFonts w:cs="Times New Roman"/>
          <w:color w:val="000000" w:themeColor="text1"/>
          <w:szCs w:val="24"/>
          <w:shd w:val="clear" w:color="auto" w:fill="FFFFFF"/>
        </w:rPr>
        <w:t>,</w:t>
      </w:r>
      <w:r w:rsidR="00137630" w:rsidRPr="00015059">
        <w:rPr>
          <w:rFonts w:cs="Times New Roman"/>
          <w:color w:val="000000" w:themeColor="text1"/>
          <w:szCs w:val="24"/>
          <w:shd w:val="clear" w:color="auto" w:fill="FFFFFF"/>
        </w:rPr>
        <w:t xml:space="preserve"> molecular markers need to be screened for their ability to resolve </w:t>
      </w:r>
      <w:r w:rsidR="00E00F1C" w:rsidRPr="00015059">
        <w:rPr>
          <w:rFonts w:cs="Times New Roman"/>
          <w:color w:val="000000" w:themeColor="text1"/>
          <w:szCs w:val="24"/>
          <w:shd w:val="clear" w:color="auto" w:fill="FFFFFF"/>
        </w:rPr>
        <w:t>long-established</w:t>
      </w:r>
      <w:r w:rsidR="00630AA5" w:rsidRPr="00015059">
        <w:rPr>
          <w:rFonts w:cs="Times New Roman"/>
          <w:color w:val="000000" w:themeColor="text1"/>
          <w:szCs w:val="24"/>
          <w:shd w:val="clear" w:color="auto" w:fill="FFFFFF"/>
        </w:rPr>
        <w:t xml:space="preserve"> quality</w:t>
      </w:r>
      <w:r w:rsidR="00137630" w:rsidRPr="00015059">
        <w:rPr>
          <w:rFonts w:cs="Times New Roman"/>
          <w:color w:val="000000" w:themeColor="text1"/>
          <w:szCs w:val="24"/>
          <w:shd w:val="clear" w:color="auto" w:fill="FFFFFF"/>
        </w:rPr>
        <w:t xml:space="preserve"> phylogenetic relationships within</w:t>
      </w:r>
      <w:r w:rsidR="00E00F1C" w:rsidRPr="00015059">
        <w:rPr>
          <w:rFonts w:cs="Times New Roman"/>
          <w:color w:val="000000" w:themeColor="text1"/>
          <w:szCs w:val="24"/>
          <w:shd w:val="clear" w:color="auto" w:fill="FFFFFF"/>
        </w:rPr>
        <w:t xml:space="preserve"> </w:t>
      </w:r>
      <w:r w:rsidR="00137630" w:rsidRPr="00015059">
        <w:rPr>
          <w:rFonts w:cs="Times New Roman"/>
          <w:color w:val="000000" w:themeColor="text1"/>
          <w:szCs w:val="24"/>
          <w:shd w:val="clear" w:color="auto" w:fill="FFFFFF"/>
        </w:rPr>
        <w:t>clades</w:t>
      </w:r>
      <w:r w:rsidR="00E00F1C" w:rsidRPr="00015059">
        <w:rPr>
          <w:rFonts w:cs="Times New Roman"/>
          <w:color w:val="000000" w:themeColor="text1"/>
          <w:szCs w:val="24"/>
          <w:shd w:val="clear" w:color="auto" w:fill="FFFFFF"/>
        </w:rPr>
        <w:t xml:space="preserve"> </w:t>
      </w:r>
      <w:bookmarkStart w:id="51" w:name="ZOTERO_BREF_RenZhazJUAFM"/>
      <w:r w:rsidR="00CE02EA" w:rsidRPr="00015059">
        <w:rPr>
          <w:rFonts w:cs="Times New Roman"/>
          <w:color w:val="000000" w:themeColor="text1"/>
          <w:szCs w:val="24"/>
          <w:shd w:val="clear" w:color="auto" w:fill="FFFFFF"/>
        </w:rPr>
        <w:fldChar w:fldCharType="begin"/>
      </w:r>
      <w:r w:rsidR="00F45322" w:rsidRPr="00015059">
        <w:rPr>
          <w:rFonts w:cs="Times New Roman"/>
          <w:color w:val="000000" w:themeColor="text1"/>
          <w:szCs w:val="24"/>
          <w:shd w:val="clear" w:color="auto" w:fill="FFFFFF"/>
        </w:rPr>
        <w:instrText xml:space="preserve"> ADDIN ZOTERO_ITEM CSL_CITATION {"citationID":"WjHPBB95","properties":{"formattedCitation":"(An et al., 2014)","plainCitation":"(An et al., 2014)","noteIndex":0},"citationItems":[{"id":146,"uris":["http://zotero.org/users/1401269/items/SKCRZMWM"],"uri":["http://zotero.org/users/1401269/items/SKCRZMWM"],"itemData":{"id":146,"type":"article-journal","title":"Molecular Markers in Phylogenetic Studies-A Review","container-title":"Journal of Phylogenetics &amp; Evolutionary Biology","page":"1-9","volume":"2","issue":"2","source":"www.omicsonline.org","abstract":"Uses of molecular markers in the phylogenetic studies of various organisms have become increasingly important in recent times. This review gives an overview of different molecular markers employed by researchers for the purpose of phylogenetic studies. Availability of fast DNA sequencing techniques along with the development of robust statistical analysis methods, provided a new momentum to this field. In this context, utility of different nuclear encoded genes (like 16S rRNA, 5S rRNA, 28S rRNA) mitochondrial (cytochrome oxidase, mitochondrial 12S, cytochrome b, control region) and few chloroplast encoded genes (like rbcL, matK, rpl16) are discussed. Criteria for choosing suitable molecular markers and steps leading to the construction of phylogenetic trees have been discussed. Although widely practised even now, traditional morphology based systems of classification of organisms have some limitations. On the other hand it appears that the use of molecular markers, though relatively recent in popularity and are not free entirely of flaws, can complement the traditional morphology based method for phylogenetic studies.","DOI":"10.4172/2329-9002.1000131","ISSN":"2329-9002","language":"En","author":[{"family":"An","given":""},{"family":"Patwardhan","given":""},{"family":"Ray","given":"Samit"},{"family":"Roy","given":"Amit"}],"issued":{"date-parts":[["2014",8,29]]}}}],"schema":"https://github.com/citation-style-language/schema/raw/master/csl-citation.json"} </w:instrText>
      </w:r>
      <w:r w:rsidR="00CE02EA" w:rsidRPr="00015059">
        <w:rPr>
          <w:rFonts w:cs="Times New Roman"/>
          <w:color w:val="000000" w:themeColor="text1"/>
          <w:szCs w:val="24"/>
          <w:shd w:val="clear" w:color="auto" w:fill="FFFFFF"/>
        </w:rPr>
        <w:fldChar w:fldCharType="separate"/>
      </w:r>
      <w:r w:rsidR="002B138E" w:rsidRPr="00015059">
        <w:rPr>
          <w:rFonts w:cs="Times New Roman"/>
          <w:color w:val="000000" w:themeColor="text1"/>
        </w:rPr>
        <w:t>(An et al., 2014)</w:t>
      </w:r>
      <w:r w:rsidR="00CE02EA" w:rsidRPr="00015059">
        <w:rPr>
          <w:rFonts w:cs="Times New Roman"/>
          <w:color w:val="000000" w:themeColor="text1"/>
          <w:szCs w:val="24"/>
          <w:shd w:val="clear" w:color="auto" w:fill="FFFFFF"/>
        </w:rPr>
        <w:fldChar w:fldCharType="end"/>
      </w:r>
      <w:bookmarkEnd w:id="51"/>
      <w:r w:rsidR="00E00F1C" w:rsidRPr="00015059">
        <w:rPr>
          <w:rFonts w:cs="Times New Roman"/>
          <w:color w:val="000000" w:themeColor="text1"/>
          <w:szCs w:val="24"/>
          <w:shd w:val="clear" w:color="auto" w:fill="FFFFFF"/>
        </w:rPr>
        <w:t>.</w:t>
      </w:r>
      <w:r w:rsidR="00722497" w:rsidRPr="00015059">
        <w:rPr>
          <w:rFonts w:cs="Times New Roman"/>
          <w:color w:val="000000" w:themeColor="text1"/>
        </w:rPr>
        <w:t xml:space="preserve"> Roe &amp; Sperling, 2007,</w:t>
      </w:r>
      <w:r w:rsidR="00722497" w:rsidRPr="00015059">
        <w:rPr>
          <w:rFonts w:cs="Times New Roman"/>
          <w:color w:val="000000" w:themeColor="text1"/>
          <w:szCs w:val="24"/>
          <w:shd w:val="clear" w:color="auto" w:fill="FFFFFF"/>
        </w:rPr>
        <w:t xml:space="preserve"> evaluated </w:t>
      </w:r>
      <w:r w:rsidR="00B9716C" w:rsidRPr="00015059">
        <w:rPr>
          <w:rFonts w:cs="Times New Roman"/>
          <w:color w:val="000000" w:themeColor="text1"/>
          <w:szCs w:val="24"/>
          <w:shd w:val="clear" w:color="auto" w:fill="FFFFFF"/>
        </w:rPr>
        <w:t xml:space="preserve">COI–COII regions in species and between species pairs of Lepidoptera and </w:t>
      </w:r>
      <w:proofErr w:type="spellStart"/>
      <w:r w:rsidR="00B9716C" w:rsidRPr="00015059">
        <w:rPr>
          <w:rFonts w:cs="Times New Roman"/>
          <w:color w:val="000000" w:themeColor="text1"/>
          <w:szCs w:val="24"/>
          <w:shd w:val="clear" w:color="auto" w:fill="FFFFFF"/>
        </w:rPr>
        <w:t>Diptera</w:t>
      </w:r>
      <w:proofErr w:type="spellEnd"/>
      <w:r w:rsidR="00B9716C" w:rsidRPr="00015059">
        <w:rPr>
          <w:rFonts w:cs="Times New Roman"/>
          <w:color w:val="000000" w:themeColor="text1"/>
          <w:szCs w:val="24"/>
          <w:shd w:val="clear" w:color="auto" w:fill="FFFFFF"/>
        </w:rPr>
        <w:t xml:space="preserve"> </w:t>
      </w:r>
      <w:r w:rsidR="005608E6" w:rsidRPr="00015059">
        <w:rPr>
          <w:rFonts w:cs="Times New Roman"/>
          <w:color w:val="000000" w:themeColor="text1"/>
          <w:szCs w:val="24"/>
          <w:shd w:val="clear" w:color="auto" w:fill="FFFFFF"/>
        </w:rPr>
        <w:t xml:space="preserve">for </w:t>
      </w:r>
      <w:r w:rsidR="00722497" w:rsidRPr="00015059">
        <w:rPr>
          <w:rFonts w:cs="Times New Roman"/>
          <w:color w:val="000000" w:themeColor="text1"/>
          <w:szCs w:val="24"/>
          <w:shd w:val="clear" w:color="auto" w:fill="FFFFFF"/>
        </w:rPr>
        <w:t xml:space="preserve">high phylogenetic </w:t>
      </w:r>
      <w:proofErr w:type="spellStart"/>
      <w:r w:rsidR="00722497" w:rsidRPr="00015059">
        <w:rPr>
          <w:rFonts w:cs="Times New Roman"/>
          <w:color w:val="000000" w:themeColor="text1"/>
          <w:szCs w:val="24"/>
          <w:shd w:val="clear" w:color="auto" w:fill="FFFFFF"/>
        </w:rPr>
        <w:t>informativeness</w:t>
      </w:r>
      <w:proofErr w:type="spellEnd"/>
      <w:r w:rsidR="00722497" w:rsidRPr="00015059">
        <w:rPr>
          <w:rFonts w:cs="Times New Roman"/>
          <w:color w:val="000000" w:themeColor="text1"/>
          <w:szCs w:val="24"/>
          <w:shd w:val="clear" w:color="auto" w:fill="FFFFFF"/>
        </w:rPr>
        <w:t>, high nucleotide divergence and low saturation (low Transition/</w:t>
      </w:r>
      <w:r w:rsidR="005608E6" w:rsidRPr="00015059">
        <w:rPr>
          <w:rFonts w:cs="Times New Roman"/>
          <w:color w:val="000000" w:themeColor="text1"/>
          <w:szCs w:val="24"/>
          <w:shd w:val="clear" w:color="auto" w:fill="FFFFFF"/>
        </w:rPr>
        <w:t xml:space="preserve"> </w:t>
      </w:r>
      <w:proofErr w:type="spellStart"/>
      <w:r w:rsidR="00722497" w:rsidRPr="00015059">
        <w:rPr>
          <w:rFonts w:cs="Times New Roman"/>
          <w:color w:val="000000" w:themeColor="text1"/>
          <w:szCs w:val="24"/>
          <w:shd w:val="clear" w:color="auto" w:fill="FFFFFF"/>
        </w:rPr>
        <w:t>Transversion</w:t>
      </w:r>
      <w:proofErr w:type="spellEnd"/>
      <w:r w:rsidR="00722497" w:rsidRPr="00015059">
        <w:rPr>
          <w:rFonts w:cs="Times New Roman"/>
          <w:color w:val="000000" w:themeColor="text1"/>
          <w:szCs w:val="24"/>
          <w:shd w:val="clear" w:color="auto" w:fill="FFFFFF"/>
        </w:rPr>
        <w:t xml:space="preserve"> ratio</w:t>
      </w:r>
      <w:r w:rsidR="00B9716C" w:rsidRPr="00015059">
        <w:rPr>
          <w:rFonts w:cs="Times New Roman"/>
          <w:color w:val="000000" w:themeColor="text1"/>
          <w:szCs w:val="24"/>
          <w:shd w:val="clear" w:color="auto" w:fill="FFFFFF"/>
        </w:rPr>
        <w:t>)</w:t>
      </w:r>
      <w:r w:rsidR="00722497" w:rsidRPr="00015059">
        <w:rPr>
          <w:rFonts w:cs="Times New Roman"/>
          <w:color w:val="000000" w:themeColor="text1"/>
          <w:szCs w:val="24"/>
          <w:shd w:val="clear" w:color="auto" w:fill="FFFFFF"/>
        </w:rPr>
        <w:t xml:space="preserve">. </w:t>
      </w:r>
      <w:proofErr w:type="spellStart"/>
      <w:r w:rsidR="00B84118" w:rsidRPr="00015059">
        <w:rPr>
          <w:rFonts w:cs="Times New Roman"/>
          <w:color w:val="000000" w:themeColor="text1"/>
          <w:szCs w:val="24"/>
          <w:shd w:val="clear" w:color="auto" w:fill="FFFFFF"/>
        </w:rPr>
        <w:t>Transversions</w:t>
      </w:r>
      <w:proofErr w:type="spellEnd"/>
      <w:r w:rsidR="00B84118" w:rsidRPr="00015059">
        <w:rPr>
          <w:rFonts w:cs="Times New Roman"/>
          <w:color w:val="000000" w:themeColor="text1"/>
          <w:szCs w:val="24"/>
          <w:shd w:val="clear" w:color="auto" w:fill="FFFFFF"/>
        </w:rPr>
        <w:t xml:space="preserve"> occur much less frequent at low divergence compared to transitions but, this ratio approaches ½ a</w:t>
      </w:r>
      <w:r w:rsidR="00A07547" w:rsidRPr="00015059">
        <w:rPr>
          <w:rFonts w:cs="Times New Roman"/>
          <w:color w:val="000000" w:themeColor="text1"/>
          <w:szCs w:val="24"/>
          <w:shd w:val="clear" w:color="auto" w:fill="FFFFFF"/>
        </w:rPr>
        <w:t xml:space="preserve">s </w:t>
      </w:r>
      <w:r w:rsidR="00722497" w:rsidRPr="00015059">
        <w:rPr>
          <w:rFonts w:cs="Times New Roman"/>
          <w:color w:val="000000" w:themeColor="text1"/>
          <w:szCs w:val="24"/>
          <w:shd w:val="clear" w:color="auto" w:fill="FFFFFF"/>
        </w:rPr>
        <w:t xml:space="preserve">saturation </w:t>
      </w:r>
      <w:r w:rsidR="00A07547" w:rsidRPr="00015059">
        <w:rPr>
          <w:rFonts w:cs="Times New Roman"/>
          <w:color w:val="000000" w:themeColor="text1"/>
          <w:szCs w:val="24"/>
          <w:shd w:val="clear" w:color="auto" w:fill="FFFFFF"/>
        </w:rPr>
        <w:t>increases.</w:t>
      </w:r>
      <w:r w:rsidR="00722497" w:rsidRPr="00015059">
        <w:rPr>
          <w:rFonts w:cs="Times New Roman"/>
          <w:color w:val="000000" w:themeColor="text1"/>
          <w:szCs w:val="24"/>
          <w:shd w:val="clear" w:color="auto" w:fill="FFFFFF"/>
        </w:rPr>
        <w:t xml:space="preserve"> They concluded that to infer </w:t>
      </w:r>
      <w:r w:rsidR="008E4969" w:rsidRPr="00015059">
        <w:rPr>
          <w:rFonts w:cs="Times New Roman"/>
          <w:color w:val="000000" w:themeColor="text1"/>
          <w:szCs w:val="24"/>
          <w:shd w:val="clear" w:color="auto" w:fill="FFFFFF"/>
        </w:rPr>
        <w:t xml:space="preserve">informative </w:t>
      </w:r>
      <w:r w:rsidR="00722497" w:rsidRPr="00015059">
        <w:rPr>
          <w:rFonts w:cs="Times New Roman"/>
          <w:color w:val="000000" w:themeColor="text1"/>
          <w:szCs w:val="24"/>
          <w:shd w:val="clear" w:color="auto" w:fill="FFFFFF"/>
        </w:rPr>
        <w:t xml:space="preserve">phylogenetic relations from </w:t>
      </w:r>
      <w:r w:rsidR="00B9716C" w:rsidRPr="00015059">
        <w:rPr>
          <w:rFonts w:cs="Times New Roman"/>
          <w:color w:val="000000" w:themeColor="text1"/>
          <w:szCs w:val="24"/>
          <w:shd w:val="clear" w:color="auto" w:fill="FFFFFF"/>
        </w:rPr>
        <w:t xml:space="preserve">COI-COII one needs to evaluate the nucleotide divergence and saturation of the particular taxon and maximize sequence length </w:t>
      </w:r>
      <w:bookmarkStart w:id="52" w:name="ZOTERO_BREF_KmsN1tmhbQzz"/>
      <w:r w:rsidR="00CE02EA" w:rsidRPr="00015059">
        <w:rPr>
          <w:rFonts w:cs="Times New Roman"/>
          <w:color w:val="000000" w:themeColor="text1"/>
          <w:szCs w:val="24"/>
          <w:shd w:val="clear" w:color="auto" w:fill="FFFFFF"/>
        </w:rPr>
        <w:fldChar w:fldCharType="begin"/>
      </w:r>
      <w:r w:rsidR="00F45322" w:rsidRPr="00015059">
        <w:rPr>
          <w:rFonts w:cs="Times New Roman"/>
          <w:color w:val="000000" w:themeColor="text1"/>
          <w:szCs w:val="24"/>
          <w:shd w:val="clear" w:color="auto" w:fill="FFFFFF"/>
        </w:rPr>
        <w:instrText xml:space="preserve"> ADDIN ZOTERO_ITEM CSL_CITATION {"citationID":"byM8a3o2","properties":{"formattedCitation":"(Roe &amp; Sperling, 2007)","plainCitation":"(Roe &amp; Sperling, 2007)","noteIndex":0},"citationItems":[{"id":143,"uris":["http://zotero.org/users/1401269/items/5BSYWCUT"],"uri":["http://zotero.org/users/1401269/items/5BSYWCUT"],"itemData":{"id":143,"type":"article-journal","title":"Patterns of evolution of mitochondrial cytochrome c oxidase I and II DNA and implications for DNA barcoding","container-title":"Molecular Phylogenetics and Evolution","page":"325-345","volume":"44","issue":"1","source":"ScienceDirect","abstract":"DNA barcoding has focused increasing attention on the use of specific regions of mitochondrial cytochrome c oxidase I and II genes (COI–COII) to diagnose and delimit species. However, our understanding of patterns of molecular evolution within these genes is limited. Here we examine patterns of nucleotide divergence in COI–COII within species and between species pairs of Lepidoptera and Diptera using a sliding window analysis. We found that: (1) locations of maximum divergence within COI–COII were highly variable among taxa surveyed in this study; (2) there was major overlap in divergence within versus between species, including within individual COI–COII profiles; (3) graphical DNA saturation analysis showed variation in percent nucleotide transitions throughout COI–COII and only limited association with levels of DNA divergence. Ultimately, no single optimally informative 600 bp location was found within the 2.3kb of COI–COII, and the DNA barcoding region was no better than other regions downstream in COI. Consequently, we recommend that researchers should maximize sequence length to increase the probability of sampling regions of high phylogenetic informativeness, and to minimize stochastic variation in estimating total divergence.","DOI":"10.1016/j.ympev.2006.12.005","ISSN":"1055-7903","journalAbbreviation":"Molecular Phylogenetics and Evolution","author":[{"family":"Roe","given":"Amanda D."},{"family":"Sperling","given":"Felix A. H."}],"issued":{"date-parts":[["2007",7,1]]}}}],"schema":"https://github.com/citation-style-language/schema/raw/master/csl-citation.json"} </w:instrText>
      </w:r>
      <w:r w:rsidR="00CE02EA" w:rsidRPr="00015059">
        <w:rPr>
          <w:rFonts w:cs="Times New Roman"/>
          <w:color w:val="000000" w:themeColor="text1"/>
          <w:szCs w:val="24"/>
          <w:shd w:val="clear" w:color="auto" w:fill="FFFFFF"/>
        </w:rPr>
        <w:fldChar w:fldCharType="separate"/>
      </w:r>
      <w:r w:rsidR="002B138E" w:rsidRPr="00015059">
        <w:rPr>
          <w:rFonts w:cs="Times New Roman"/>
          <w:color w:val="000000" w:themeColor="text1"/>
        </w:rPr>
        <w:t>(Roe &amp; Sperling, 2007)</w:t>
      </w:r>
      <w:r w:rsidR="00CE02EA" w:rsidRPr="00015059">
        <w:rPr>
          <w:rFonts w:cs="Times New Roman"/>
          <w:color w:val="000000" w:themeColor="text1"/>
          <w:szCs w:val="24"/>
          <w:shd w:val="clear" w:color="auto" w:fill="FFFFFF"/>
        </w:rPr>
        <w:fldChar w:fldCharType="end"/>
      </w:r>
      <w:bookmarkEnd w:id="52"/>
      <w:r w:rsidR="00B9716C" w:rsidRPr="00015059">
        <w:rPr>
          <w:rFonts w:cs="Times New Roman"/>
          <w:color w:val="000000" w:themeColor="text1"/>
          <w:szCs w:val="24"/>
          <w:shd w:val="clear" w:color="auto" w:fill="FFFFFF"/>
        </w:rPr>
        <w:t>.</w:t>
      </w:r>
    </w:p>
    <w:p w14:paraId="0E16DB49" w14:textId="04D89807" w:rsidR="00575103" w:rsidRPr="00015059" w:rsidRDefault="00E00F1C" w:rsidP="00B822F6">
      <w:pPr>
        <w:widowControl w:val="0"/>
        <w:autoSpaceDE w:val="0"/>
        <w:autoSpaceDN w:val="0"/>
        <w:adjustRightInd w:val="0"/>
        <w:spacing w:after="0"/>
        <w:jc w:val="both"/>
        <w:rPr>
          <w:rFonts w:cs="Times New Roman"/>
          <w:color w:val="000000" w:themeColor="text1"/>
          <w:szCs w:val="24"/>
          <w:shd w:val="clear" w:color="auto" w:fill="FFFFFF"/>
        </w:rPr>
      </w:pPr>
      <w:r w:rsidRPr="00015059">
        <w:rPr>
          <w:rFonts w:cs="Times New Roman"/>
          <w:color w:val="000000" w:themeColor="text1"/>
          <w:szCs w:val="24"/>
          <w:shd w:val="clear" w:color="auto" w:fill="FFFFFF"/>
        </w:rPr>
        <w:t>The usefulness of mitochondrial COI</w:t>
      </w:r>
      <w:r w:rsidR="00624593" w:rsidRPr="00015059">
        <w:rPr>
          <w:rFonts w:cs="Times New Roman"/>
          <w:color w:val="000000" w:themeColor="text1"/>
          <w:szCs w:val="24"/>
          <w:shd w:val="clear" w:color="auto" w:fill="FFFFFF"/>
        </w:rPr>
        <w:t>–</w:t>
      </w:r>
      <w:r w:rsidRPr="00015059">
        <w:rPr>
          <w:rFonts w:cs="Times New Roman"/>
          <w:color w:val="000000" w:themeColor="text1"/>
          <w:szCs w:val="24"/>
          <w:shd w:val="clear" w:color="auto" w:fill="FFFFFF"/>
        </w:rPr>
        <w:t xml:space="preserve">COII </w:t>
      </w:r>
      <w:r w:rsidR="00D63E1C" w:rsidRPr="00015059">
        <w:rPr>
          <w:rFonts w:cs="Times New Roman"/>
          <w:color w:val="000000" w:themeColor="text1"/>
          <w:szCs w:val="24"/>
          <w:shd w:val="clear" w:color="auto" w:fill="FFFFFF"/>
        </w:rPr>
        <w:t xml:space="preserve">2.3 kb DNA </w:t>
      </w:r>
      <w:r w:rsidRPr="00015059">
        <w:rPr>
          <w:rFonts w:cs="Times New Roman"/>
          <w:color w:val="000000" w:themeColor="text1"/>
          <w:szCs w:val="24"/>
          <w:shd w:val="clear" w:color="auto" w:fill="FFFFFF"/>
        </w:rPr>
        <w:t>sequence in phylogeny studies of</w:t>
      </w:r>
      <w:r w:rsidR="00D63E1C" w:rsidRPr="00015059">
        <w:rPr>
          <w:rFonts w:cs="Times New Roman"/>
          <w:color w:val="000000" w:themeColor="text1"/>
          <w:szCs w:val="24"/>
          <w:shd w:val="clear" w:color="auto" w:fill="FFFFFF"/>
        </w:rPr>
        <w:t xml:space="preserve"> the genus </w:t>
      </w:r>
      <w:proofErr w:type="spellStart"/>
      <w:r w:rsidR="00D63E1C" w:rsidRPr="00015059">
        <w:rPr>
          <w:rFonts w:cs="Times New Roman"/>
          <w:i/>
          <w:color w:val="000000" w:themeColor="text1"/>
          <w:szCs w:val="24"/>
          <w:shd w:val="clear" w:color="auto" w:fill="FFFFFF"/>
        </w:rPr>
        <w:t>Papilio</w:t>
      </w:r>
      <w:proofErr w:type="spellEnd"/>
      <w:r w:rsidR="00B0582D" w:rsidRPr="00015059">
        <w:rPr>
          <w:rFonts w:cs="Times New Roman"/>
          <w:color w:val="000000" w:themeColor="text1"/>
          <w:szCs w:val="24"/>
          <w:shd w:val="clear" w:color="auto" w:fill="FFFFFF"/>
        </w:rPr>
        <w:t xml:space="preserve">, </w:t>
      </w:r>
      <w:r w:rsidR="00165F7C" w:rsidRPr="00015059">
        <w:rPr>
          <w:rFonts w:cs="Times New Roman"/>
          <w:color w:val="000000" w:themeColor="text1"/>
          <w:szCs w:val="24"/>
          <w:shd w:val="clear" w:color="auto" w:fill="FFFFFF"/>
        </w:rPr>
        <w:t>as a representative taxon</w:t>
      </w:r>
      <w:r w:rsidR="00B0582D" w:rsidRPr="00015059">
        <w:rPr>
          <w:rFonts w:cs="Times New Roman"/>
          <w:color w:val="000000" w:themeColor="text1"/>
          <w:szCs w:val="24"/>
          <w:shd w:val="clear" w:color="auto" w:fill="FFFFFF"/>
        </w:rPr>
        <w:t>,</w:t>
      </w:r>
      <w:r w:rsidR="00165F7C" w:rsidRPr="00015059">
        <w:rPr>
          <w:rFonts w:cs="Times New Roman"/>
          <w:color w:val="000000" w:themeColor="text1"/>
          <w:szCs w:val="24"/>
          <w:shd w:val="clear" w:color="auto" w:fill="FFFFFF"/>
        </w:rPr>
        <w:t xml:space="preserve"> </w:t>
      </w:r>
      <w:r w:rsidR="00D63E1C" w:rsidRPr="00015059">
        <w:rPr>
          <w:rFonts w:cs="Times New Roman"/>
          <w:color w:val="000000" w:themeColor="text1"/>
          <w:szCs w:val="24"/>
          <w:shd w:val="clear" w:color="auto" w:fill="FFFFFF"/>
        </w:rPr>
        <w:t xml:space="preserve">has been proven and used in phylogenetic analysis of its several clades </w:t>
      </w:r>
      <w:bookmarkStart w:id="53" w:name="ZOTERO_BREF_jBvBN7eE9Zce"/>
      <w:r w:rsidR="00CE02EA" w:rsidRPr="00015059">
        <w:rPr>
          <w:rFonts w:cs="Times New Roman"/>
          <w:color w:val="000000" w:themeColor="text1"/>
          <w:szCs w:val="24"/>
          <w:shd w:val="clear" w:color="auto" w:fill="FFFFFF"/>
        </w:rPr>
        <w:fldChar w:fldCharType="begin"/>
      </w:r>
      <w:r w:rsidR="00F45322" w:rsidRPr="00015059">
        <w:rPr>
          <w:rFonts w:cs="Times New Roman"/>
          <w:color w:val="000000" w:themeColor="text1"/>
          <w:szCs w:val="24"/>
          <w:shd w:val="clear" w:color="auto" w:fill="FFFFFF"/>
        </w:rPr>
        <w:instrText xml:space="preserve"> ADDIN ZOTERO_ITEM CSL_CITATION {"citationID":"0TqGbKQg","properties":{"formattedCitation":"(C. D. &amp; V. P., 2016; Caterino &amp; Sperling, 1999)","plainCitation":"(C. D. &amp; V. P., 2016; Caterino &amp; Sperling, 1999)","noteIndex":0},"citationItems":[{"id":142,"uris":["http://zotero.org/users/1401269/items/UDG8DN77"],"uri":["http://zotero.org/users/1401269/items/UDG8DN77"],"itemData":{"id":142,"type":"book","title":"Cytochrome oxidase subunit I gene based phylogenetic description of common mormon butterfly Papilio polytes (Lepidoptera: Papilionidae)","volume":"5","number-of-pages":"977","abstract":"Lepidoptera is one of the largest orders of insects that include moths and butterflies. Most of the lepidopterans are morphologically similar, therefore the identification of these insect are tedious using morphotaxonomy and that is detrimental in designing a better strategy to control and conserve them. These are an extremely important group of 'model' organisms used to investigate many areas of biological research, including such diverse fields as navigation, pest control, embryology, mimicry, evolution, genetics, population dynamics and biodiversity conservation. Knowledge of lepidopteran genomics will create new methods of insect pest management and will contribute to sustainable agriculture, protection of the environment and the maintenance of biodiversity. In this study we have amplified cytochrome oxidase I gene of Papilio polytes for species identification and constructed phylogenetic tree for recognizing evolutionary relationship.","author":[{"family":"C. D.","given":"Sebastian"},{"family":"V. P.","given":"Akhilesh"}],"issued":{"date-parts":[["2016",3,18]]}}},{"id":144,"uris":["http://zotero.org/users/1401269/items/VBFXQXUL"],"uri":["http://zotero.org/users/1401269/items/VBFXQXUL"],"itemData":{"id":144,"type":"article-journal","title":"Papilio phylogeny based on mitochondrial cytochrome oxidase I and II genes","container-title":"Molecular Phylogenetics and Evolution","page":"122-137","volume":"11","issue":"1","source":"PubMed","abstract":"Butterflies of the genus Papilio have served as the basis for numerous studies in insect physiology, genetics, and ecology. However, phylogenetic work on relationships among major lineages in the genus has been limited and inconclusive. We have sequenced 2.3 kb of DNA from the mitochondrial cytochrome oxidase I and II genes (COI and COII) for 23 Papilio taxa and two outgroups, Pachliopta neptunus and Eurytides marcellus, in order to assess the potential of these genes for use in Papilio phylogenetics and to examine patterns of gene evolution across a broad taxonomic range. Nucleotide and amino acid variation is distributed heterogeneously, both within and between genes. Structural features of the proteins are not always reliable predictors of variation. In a combined analysis, these sequences support a nearly fully resolved topology within subgenera and species groups, though higher level relationships among species groups require additional study. The most noteworthy findings are that neither Papilio alexanor nor P. xuthus belongs in the machaon group and that the subgenus Pterourus is paraphyletic with respect to the subgenus Pyrrhosticta. We leave relationships among members of the phorcas species group as a trichotomy. These two protein coding genes, particularly COI, show excellent performance in resolving relationships at the level of species and species groups among Papilionidae. We strongly endorse a similar approach for future studies aimed at these levels.","DOI":"10.1006/mpev.1998.0549","ISSN":"1055-7903","note":"PMID: 10082616","journalAbbreviation":"Mol. Phylogenet. Evol.","language":"eng","author":[{"family":"Caterino","given":"M. S."},{"family":"Sperling","given":"F. A."}],"issued":{"date-parts":[["1999",2]]}}}],"schema":"https://github.com/citation-style-language/schema/raw/master/csl-citation.json"} </w:instrText>
      </w:r>
      <w:r w:rsidR="00CE02EA" w:rsidRPr="00015059">
        <w:rPr>
          <w:rFonts w:cs="Times New Roman"/>
          <w:color w:val="000000" w:themeColor="text1"/>
          <w:szCs w:val="24"/>
          <w:shd w:val="clear" w:color="auto" w:fill="FFFFFF"/>
        </w:rPr>
        <w:fldChar w:fldCharType="separate"/>
      </w:r>
      <w:r w:rsidR="002B138E" w:rsidRPr="00015059">
        <w:rPr>
          <w:rFonts w:cs="Times New Roman"/>
          <w:color w:val="000000" w:themeColor="text1"/>
        </w:rPr>
        <w:t>(C. D. &amp; V. P., 2016; Caterino &amp; Sperling, 1999)</w:t>
      </w:r>
      <w:r w:rsidR="00CE02EA" w:rsidRPr="00015059">
        <w:rPr>
          <w:rFonts w:cs="Times New Roman"/>
          <w:color w:val="000000" w:themeColor="text1"/>
          <w:szCs w:val="24"/>
          <w:shd w:val="clear" w:color="auto" w:fill="FFFFFF"/>
        </w:rPr>
        <w:fldChar w:fldCharType="end"/>
      </w:r>
      <w:bookmarkEnd w:id="53"/>
      <w:r w:rsidR="00D63E1C" w:rsidRPr="00015059">
        <w:rPr>
          <w:rFonts w:cs="Times New Roman"/>
          <w:color w:val="000000" w:themeColor="text1"/>
          <w:szCs w:val="24"/>
          <w:shd w:val="clear" w:color="auto" w:fill="FFFFFF"/>
        </w:rPr>
        <w:t xml:space="preserve">. </w:t>
      </w:r>
      <w:r w:rsidR="00464D32" w:rsidRPr="00015059">
        <w:rPr>
          <w:rFonts w:cs="Times New Roman"/>
          <w:color w:val="000000" w:themeColor="text1"/>
          <w:szCs w:val="24"/>
          <w:shd w:val="clear" w:color="auto" w:fill="FFFFFF"/>
        </w:rPr>
        <w:t xml:space="preserve">An analysis of phylogenetic </w:t>
      </w:r>
      <w:proofErr w:type="spellStart"/>
      <w:r w:rsidR="00464D32" w:rsidRPr="00015059">
        <w:rPr>
          <w:rFonts w:cs="Times New Roman"/>
          <w:color w:val="000000" w:themeColor="text1"/>
          <w:szCs w:val="24"/>
          <w:shd w:val="clear" w:color="auto" w:fill="FFFFFF"/>
        </w:rPr>
        <w:t>informativeness</w:t>
      </w:r>
      <w:proofErr w:type="spellEnd"/>
      <w:r w:rsidR="00464D32" w:rsidRPr="00015059">
        <w:rPr>
          <w:rFonts w:cs="Times New Roman"/>
          <w:color w:val="000000" w:themeColor="text1"/>
          <w:szCs w:val="24"/>
          <w:shd w:val="clear" w:color="auto" w:fill="FFFFFF"/>
        </w:rPr>
        <w:t xml:space="preserve"> of </w:t>
      </w:r>
      <w:r w:rsidR="004F5086" w:rsidRPr="00015059">
        <w:rPr>
          <w:rFonts w:cs="Times New Roman"/>
          <w:color w:val="000000" w:themeColor="text1"/>
          <w:szCs w:val="24"/>
          <w:shd w:val="clear" w:color="auto" w:fill="FFFFFF"/>
        </w:rPr>
        <w:t xml:space="preserve">three regions of 1,574 </w:t>
      </w:r>
      <w:proofErr w:type="spellStart"/>
      <w:r w:rsidR="004F5086" w:rsidRPr="00015059">
        <w:rPr>
          <w:rFonts w:cs="Times New Roman"/>
          <w:color w:val="000000" w:themeColor="text1"/>
          <w:szCs w:val="24"/>
          <w:shd w:val="clear" w:color="auto" w:fill="FFFFFF"/>
        </w:rPr>
        <w:t>bp</w:t>
      </w:r>
      <w:proofErr w:type="spellEnd"/>
      <w:r w:rsidR="004F5086" w:rsidRPr="00015059">
        <w:rPr>
          <w:rFonts w:cs="Times New Roman"/>
          <w:color w:val="000000" w:themeColor="text1"/>
          <w:szCs w:val="24"/>
          <w:shd w:val="clear" w:color="auto" w:fill="FFFFFF"/>
        </w:rPr>
        <w:t xml:space="preserve"> </w:t>
      </w:r>
      <w:r w:rsidR="00464D32" w:rsidRPr="00015059">
        <w:rPr>
          <w:rFonts w:cs="Times New Roman"/>
          <w:color w:val="000000" w:themeColor="text1"/>
          <w:szCs w:val="24"/>
          <w:shd w:val="clear" w:color="auto" w:fill="FFFFFF"/>
        </w:rPr>
        <w:t xml:space="preserve">COI gene </w:t>
      </w:r>
      <w:r w:rsidR="00E44203" w:rsidRPr="00015059">
        <w:rPr>
          <w:rFonts w:cs="Times New Roman"/>
          <w:color w:val="000000" w:themeColor="text1"/>
          <w:szCs w:val="24"/>
          <w:shd w:val="clear" w:color="auto" w:fill="FFFFFF"/>
        </w:rPr>
        <w:t xml:space="preserve">in Coreidae and </w:t>
      </w:r>
      <w:proofErr w:type="spellStart"/>
      <w:r w:rsidR="00E44203" w:rsidRPr="00015059">
        <w:rPr>
          <w:rFonts w:cs="Times New Roman"/>
          <w:color w:val="000000" w:themeColor="text1"/>
          <w:szCs w:val="24"/>
          <w:shd w:val="clear" w:color="auto" w:fill="FFFFFF"/>
        </w:rPr>
        <w:t>Pentatomidae</w:t>
      </w:r>
      <w:proofErr w:type="spellEnd"/>
      <w:r w:rsidR="00E44203" w:rsidRPr="00015059">
        <w:rPr>
          <w:rFonts w:cs="Times New Roman"/>
          <w:color w:val="000000" w:themeColor="text1"/>
          <w:szCs w:val="24"/>
          <w:shd w:val="clear" w:color="auto" w:fill="FFFFFF"/>
        </w:rPr>
        <w:t xml:space="preserve"> families of </w:t>
      </w:r>
      <w:proofErr w:type="spellStart"/>
      <w:r w:rsidR="00E44203" w:rsidRPr="00015059">
        <w:rPr>
          <w:rFonts w:cs="Times New Roman"/>
          <w:color w:val="000000" w:themeColor="text1"/>
          <w:szCs w:val="24"/>
          <w:shd w:val="clear" w:color="auto" w:fill="FFFFFF"/>
        </w:rPr>
        <w:t>Heteroptera</w:t>
      </w:r>
      <w:proofErr w:type="spellEnd"/>
      <w:r w:rsidR="00C90CF6" w:rsidRPr="00015059">
        <w:rPr>
          <w:rFonts w:cs="Times New Roman"/>
          <w:color w:val="000000" w:themeColor="text1"/>
          <w:szCs w:val="24"/>
          <w:shd w:val="clear" w:color="auto" w:fill="FFFFFF"/>
        </w:rPr>
        <w:t xml:space="preserve"> </w:t>
      </w:r>
      <w:r w:rsidR="00E44203" w:rsidRPr="00015059">
        <w:rPr>
          <w:rFonts w:cs="Times New Roman"/>
          <w:color w:val="000000" w:themeColor="text1"/>
          <w:szCs w:val="24"/>
          <w:shd w:val="clear" w:color="auto" w:fill="FFFFFF"/>
        </w:rPr>
        <w:t xml:space="preserve">suborder </w:t>
      </w:r>
      <w:r w:rsidR="00F70DE9" w:rsidRPr="00015059">
        <w:rPr>
          <w:rFonts w:cs="Times New Roman"/>
          <w:color w:val="000000" w:themeColor="text1"/>
          <w:szCs w:val="24"/>
          <w:shd w:val="clear" w:color="auto" w:fill="FFFFFF"/>
        </w:rPr>
        <w:t>found homogeneity between 62.4 - 64.4% and 58.6 - 63.4%</w:t>
      </w:r>
      <w:r w:rsidR="008D3CCB" w:rsidRPr="00015059">
        <w:rPr>
          <w:rFonts w:cs="Times New Roman"/>
          <w:color w:val="000000" w:themeColor="text1"/>
          <w:szCs w:val="24"/>
          <w:shd w:val="clear" w:color="auto" w:fill="FFFFFF"/>
        </w:rPr>
        <w:t>,</w:t>
      </w:r>
      <w:r w:rsidR="00F70DE9" w:rsidRPr="00015059">
        <w:rPr>
          <w:rFonts w:cs="Times New Roman"/>
          <w:color w:val="000000" w:themeColor="text1"/>
          <w:szCs w:val="24"/>
          <w:shd w:val="clear" w:color="auto" w:fill="FFFFFF"/>
        </w:rPr>
        <w:t xml:space="preserve"> respectively. </w:t>
      </w:r>
      <w:r w:rsidR="008D3CCB" w:rsidRPr="00015059">
        <w:rPr>
          <w:rFonts w:cs="Times New Roman"/>
          <w:color w:val="000000" w:themeColor="text1"/>
          <w:szCs w:val="24"/>
          <w:shd w:val="clear" w:color="auto" w:fill="FFFFFF"/>
        </w:rPr>
        <w:t xml:space="preserve">The authors </w:t>
      </w:r>
      <w:r w:rsidR="004F5086" w:rsidRPr="00015059">
        <w:rPr>
          <w:rFonts w:cs="Times New Roman"/>
          <w:color w:val="000000" w:themeColor="text1"/>
          <w:szCs w:val="24"/>
          <w:shd w:val="clear" w:color="auto" w:fill="FFFFFF"/>
        </w:rPr>
        <w:t xml:space="preserve">concluded that </w:t>
      </w:r>
      <w:r w:rsidR="001B319B" w:rsidRPr="00015059">
        <w:rPr>
          <w:rFonts w:cs="Times New Roman"/>
          <w:color w:val="000000" w:themeColor="text1"/>
          <w:szCs w:val="24"/>
          <w:shd w:val="clear" w:color="auto" w:fill="FFFFFF"/>
        </w:rPr>
        <w:t>the same region</w:t>
      </w:r>
      <w:r w:rsidR="00CE02EA" w:rsidRPr="00015059">
        <w:rPr>
          <w:rFonts w:cs="Times New Roman"/>
          <w:color w:val="000000" w:themeColor="text1"/>
          <w:szCs w:val="24"/>
          <w:shd w:val="clear" w:color="auto" w:fill="FFFFFF"/>
        </w:rPr>
        <w:t>s</w:t>
      </w:r>
      <w:r w:rsidR="001B319B" w:rsidRPr="00015059">
        <w:rPr>
          <w:rFonts w:cs="Times New Roman"/>
          <w:color w:val="000000" w:themeColor="text1"/>
          <w:szCs w:val="24"/>
          <w:shd w:val="clear" w:color="auto" w:fill="FFFFFF"/>
        </w:rPr>
        <w:t xml:space="preserve"> </w:t>
      </w:r>
      <w:r w:rsidR="00F11930" w:rsidRPr="00015059">
        <w:rPr>
          <w:rFonts w:cs="Times New Roman"/>
          <w:color w:val="000000" w:themeColor="text1"/>
          <w:szCs w:val="24"/>
          <w:shd w:val="clear" w:color="auto" w:fill="FFFFFF"/>
        </w:rPr>
        <w:t xml:space="preserve">differ in phylogenetic </w:t>
      </w:r>
      <w:proofErr w:type="spellStart"/>
      <w:r w:rsidR="00F11930" w:rsidRPr="00015059">
        <w:rPr>
          <w:rFonts w:cs="Times New Roman"/>
          <w:color w:val="000000" w:themeColor="text1"/>
          <w:szCs w:val="24"/>
          <w:shd w:val="clear" w:color="auto" w:fill="FFFFFF"/>
        </w:rPr>
        <w:t>informativeness</w:t>
      </w:r>
      <w:proofErr w:type="spellEnd"/>
      <w:r w:rsidR="00F11930" w:rsidRPr="00015059">
        <w:rPr>
          <w:rFonts w:cs="Times New Roman"/>
          <w:color w:val="000000" w:themeColor="text1"/>
          <w:szCs w:val="24"/>
          <w:shd w:val="clear" w:color="auto" w:fill="FFFFFF"/>
        </w:rPr>
        <w:t xml:space="preserve"> and even adding other regions do not guarantee improved results </w:t>
      </w:r>
      <w:bookmarkStart w:id="54" w:name="ZOTERO_BREF_xeZPBfqCfrlY"/>
      <w:r w:rsidR="00CE02EA" w:rsidRPr="00015059">
        <w:rPr>
          <w:rFonts w:cs="Times New Roman"/>
          <w:color w:val="000000" w:themeColor="text1"/>
          <w:szCs w:val="24"/>
          <w:shd w:val="clear" w:color="auto" w:fill="FFFFFF"/>
        </w:rPr>
        <w:fldChar w:fldCharType="begin"/>
      </w:r>
      <w:r w:rsidR="00F45322" w:rsidRPr="00015059">
        <w:rPr>
          <w:rFonts w:cs="Times New Roman"/>
          <w:color w:val="000000" w:themeColor="text1"/>
          <w:szCs w:val="24"/>
          <w:shd w:val="clear" w:color="auto" w:fill="FFFFFF"/>
        </w:rPr>
        <w:instrText xml:space="preserve"> ADDIN ZOTERO_ITEM CSL_CITATION {"citationID":"hu6J1Z08","properties":{"formattedCitation":"(Souza, Marchesin, &amp; Itoyama, 2016)","plainCitation":"(Souza, Marchesin, &amp; Itoyama, 2016)","noteIndex":0},"citationItems":[{"id":141,"uris":["http://zotero.org/users/1401269/items/KQGZBIJA"],"uri":["http://zotero.org/users/1401269/items/KQGZBIJA"],"itemData":{"id":141,"type":"article-journal","title":"Analysis of the mitochondrial COI gene and its informative potential for evolutionary inferences in the families Coreidae and Pentatomidae (Heteroptera)","container-title":"Genetics and molecular research: GMR","volume":"15","issue":"1","source":"PubMed","abstract":"The mitochondrial cytochrome oxidase subunit 1 (COI) gene is one of the most popular markers used for molecular systematics. Fragments of this gene are often used to infer phylogenies, particularly the region near the 5'-end, which is used by the DNA Barcoding Consortium. With a growing number of sequences being deposited in the DNA barcoding database, there is an urgent need to understand the evolution of this gene and its evolutionary relationship among species; it is also important to analyze the informative potential of the gene for phylogenetic inferences for each group used. In this study, the COI gene was divided into three distinct regions: a 5'-region, a central region, and a 3'-region. The nucleotide composition of these regions was analyzed, and their potential for making informative phylogenetic inferences using species in the families Coreidae and Pentatomidae (Heteroptera) was assessed. It was found that the same region in the COI gene may present different behaviors for each family analyzed, and that using additional regions from the same gene may even prejudice the analysis.","DOI":"10.4238/gmr.15017428","ISSN":"1676-5680","note":"PMID: 26909963","journalAbbreviation":"Genet. Mol. Res.","language":"eng","author":[{"family":"Souza","given":"H. V."},{"family":"Marchesin","given":"S. R. C."},{"family":"Itoyama","given":"M. M."}],"issued":{"date-parts":[["2016",2,5]]}}}],"schema":"https://github.com/citation-style-language/schema/raw/master/csl-citation.json"} </w:instrText>
      </w:r>
      <w:r w:rsidR="00CE02EA" w:rsidRPr="00015059">
        <w:rPr>
          <w:rFonts w:cs="Times New Roman"/>
          <w:color w:val="000000" w:themeColor="text1"/>
          <w:szCs w:val="24"/>
          <w:shd w:val="clear" w:color="auto" w:fill="FFFFFF"/>
        </w:rPr>
        <w:fldChar w:fldCharType="separate"/>
      </w:r>
      <w:r w:rsidR="002B138E" w:rsidRPr="00015059">
        <w:rPr>
          <w:rFonts w:cs="Times New Roman"/>
          <w:color w:val="000000" w:themeColor="text1"/>
        </w:rPr>
        <w:t>(Souza, Marchesin, &amp; Itoyama, 2016)</w:t>
      </w:r>
      <w:r w:rsidR="00CE02EA" w:rsidRPr="00015059">
        <w:rPr>
          <w:rFonts w:cs="Times New Roman"/>
          <w:color w:val="000000" w:themeColor="text1"/>
          <w:szCs w:val="24"/>
          <w:shd w:val="clear" w:color="auto" w:fill="FFFFFF"/>
        </w:rPr>
        <w:fldChar w:fldCharType="end"/>
      </w:r>
      <w:bookmarkEnd w:id="54"/>
      <w:r w:rsidR="00F11930" w:rsidRPr="00015059">
        <w:rPr>
          <w:rFonts w:cs="Times New Roman"/>
          <w:color w:val="000000" w:themeColor="text1"/>
          <w:szCs w:val="24"/>
          <w:shd w:val="clear" w:color="auto" w:fill="FFFFFF"/>
        </w:rPr>
        <w:t>.</w:t>
      </w:r>
      <w:r w:rsidR="00BA1A4F" w:rsidRPr="00015059">
        <w:rPr>
          <w:rFonts w:cs="Times New Roman"/>
          <w:color w:val="000000" w:themeColor="text1"/>
          <w:szCs w:val="24"/>
          <w:shd w:val="clear" w:color="auto" w:fill="FFFFFF"/>
        </w:rPr>
        <w:t xml:space="preserve"> Zhou et al., </w:t>
      </w:r>
      <w:r w:rsidR="008D3CCB" w:rsidRPr="00015059">
        <w:rPr>
          <w:rFonts w:cs="Times New Roman"/>
          <w:color w:val="000000" w:themeColor="text1"/>
          <w:szCs w:val="24"/>
          <w:shd w:val="clear" w:color="auto" w:fill="FFFFFF"/>
        </w:rPr>
        <w:t>(</w:t>
      </w:r>
      <w:r w:rsidR="00BA1A4F" w:rsidRPr="00015059">
        <w:rPr>
          <w:rFonts w:cs="Times New Roman"/>
          <w:color w:val="000000" w:themeColor="text1"/>
          <w:szCs w:val="24"/>
          <w:shd w:val="clear" w:color="auto" w:fill="FFFFFF"/>
        </w:rPr>
        <w:t>2016</w:t>
      </w:r>
      <w:r w:rsidR="008D3CCB" w:rsidRPr="00015059">
        <w:rPr>
          <w:rFonts w:cs="Times New Roman"/>
          <w:color w:val="000000" w:themeColor="text1"/>
          <w:szCs w:val="24"/>
          <w:shd w:val="clear" w:color="auto" w:fill="FFFFFF"/>
        </w:rPr>
        <w:t>)</w:t>
      </w:r>
      <w:r w:rsidR="00BA1A4F" w:rsidRPr="00015059">
        <w:rPr>
          <w:rFonts w:cs="Times New Roman"/>
          <w:color w:val="000000" w:themeColor="text1"/>
          <w:szCs w:val="24"/>
          <w:shd w:val="clear" w:color="auto" w:fill="FFFFFF"/>
        </w:rPr>
        <w:t xml:space="preserve"> based on a study</w:t>
      </w:r>
      <w:r w:rsidR="000A7C47" w:rsidRPr="00015059">
        <w:rPr>
          <w:rFonts w:cs="Times New Roman"/>
          <w:color w:val="000000" w:themeColor="text1"/>
          <w:szCs w:val="24"/>
          <w:shd w:val="clear" w:color="auto" w:fill="FFFFFF"/>
        </w:rPr>
        <w:t xml:space="preserve"> in</w:t>
      </w:r>
      <w:r w:rsidR="008D3CCB" w:rsidRPr="00015059">
        <w:rPr>
          <w:rFonts w:cs="Times New Roman"/>
          <w:color w:val="000000" w:themeColor="text1"/>
          <w:szCs w:val="24"/>
          <w:shd w:val="clear" w:color="auto" w:fill="FFFFFF"/>
        </w:rPr>
        <w:t xml:space="preserve"> the</w:t>
      </w:r>
      <w:r w:rsidR="000A7C47" w:rsidRPr="00015059">
        <w:rPr>
          <w:rFonts w:cs="Times New Roman"/>
          <w:color w:val="000000" w:themeColor="text1"/>
          <w:szCs w:val="24"/>
          <w:shd w:val="clear" w:color="auto" w:fill="FFFFFF"/>
        </w:rPr>
        <w:t xml:space="preserve"> </w:t>
      </w:r>
      <w:r w:rsidR="008E6C83" w:rsidRPr="00015059">
        <w:rPr>
          <w:rFonts w:cs="Times New Roman"/>
          <w:color w:val="000000" w:themeColor="text1"/>
          <w:szCs w:val="24"/>
          <w:shd w:val="clear" w:color="auto" w:fill="FFFFFF"/>
        </w:rPr>
        <w:t xml:space="preserve">order </w:t>
      </w:r>
      <w:proofErr w:type="spellStart"/>
      <w:r w:rsidR="000A7C47" w:rsidRPr="00015059">
        <w:rPr>
          <w:rFonts w:cs="Times New Roman"/>
          <w:color w:val="000000" w:themeColor="text1"/>
          <w:szCs w:val="24"/>
          <w:shd w:val="clear" w:color="auto" w:fill="FFFFFF"/>
        </w:rPr>
        <w:t>Trichoptera</w:t>
      </w:r>
      <w:proofErr w:type="spellEnd"/>
      <w:r w:rsidR="000A7C47" w:rsidRPr="00015059">
        <w:rPr>
          <w:rFonts w:cs="Times New Roman"/>
          <w:color w:val="000000" w:themeColor="text1"/>
          <w:szCs w:val="24"/>
          <w:shd w:val="clear" w:color="auto" w:fill="FFFFFF"/>
        </w:rPr>
        <w:t>,</w:t>
      </w:r>
      <w:r w:rsidR="00BA1A4F" w:rsidRPr="00015059">
        <w:rPr>
          <w:rFonts w:cs="Times New Roman"/>
          <w:color w:val="000000" w:themeColor="text1"/>
          <w:szCs w:val="24"/>
          <w:shd w:val="clear" w:color="auto" w:fill="FFFFFF"/>
        </w:rPr>
        <w:t xml:space="preserve"> w</w:t>
      </w:r>
      <w:r w:rsidR="000A7C47" w:rsidRPr="00015059">
        <w:rPr>
          <w:rFonts w:cs="Times New Roman"/>
          <w:color w:val="000000" w:themeColor="text1"/>
          <w:szCs w:val="24"/>
          <w:shd w:val="clear" w:color="auto" w:fill="FFFFFF"/>
        </w:rPr>
        <w:t>here</w:t>
      </w:r>
      <w:r w:rsidR="00BA1A4F" w:rsidRPr="00015059">
        <w:rPr>
          <w:rFonts w:cs="Times New Roman"/>
          <w:color w:val="000000" w:themeColor="text1"/>
          <w:szCs w:val="24"/>
          <w:shd w:val="clear" w:color="auto" w:fill="FFFFFF"/>
        </w:rPr>
        <w:t xml:space="preserve"> they compared the phylogenetic output from COI data to that of combined datasets</w:t>
      </w:r>
      <w:r w:rsidR="00624593" w:rsidRPr="00015059">
        <w:rPr>
          <w:rFonts w:cs="Times New Roman"/>
          <w:color w:val="000000" w:themeColor="text1"/>
          <w:szCs w:val="24"/>
          <w:shd w:val="clear" w:color="auto" w:fill="FFFFFF"/>
        </w:rPr>
        <w:t>,</w:t>
      </w:r>
      <w:r w:rsidR="00B01269" w:rsidRPr="00015059">
        <w:rPr>
          <w:rFonts w:cs="Times New Roman"/>
          <w:color w:val="000000" w:themeColor="text1"/>
          <w:szCs w:val="24"/>
          <w:shd w:val="clear" w:color="auto" w:fill="FFFFFF"/>
        </w:rPr>
        <w:t xml:space="preserve"> including</w:t>
      </w:r>
      <w:r w:rsidR="00BA1A4F" w:rsidRPr="00015059">
        <w:rPr>
          <w:rFonts w:cs="Times New Roman"/>
          <w:color w:val="000000" w:themeColor="text1"/>
          <w:szCs w:val="24"/>
          <w:shd w:val="clear" w:color="auto" w:fill="FFFFFF"/>
        </w:rPr>
        <w:t xml:space="preserve"> </w:t>
      </w:r>
      <w:proofErr w:type="spellStart"/>
      <w:r w:rsidR="00BA1A4F" w:rsidRPr="00015059">
        <w:rPr>
          <w:rFonts w:cs="Times New Roman"/>
          <w:color w:val="000000" w:themeColor="text1"/>
          <w:szCs w:val="24"/>
          <w:shd w:val="clear" w:color="auto" w:fill="FFFFFF"/>
        </w:rPr>
        <w:t>rRNA</w:t>
      </w:r>
      <w:proofErr w:type="spellEnd"/>
      <w:r w:rsidR="00624593" w:rsidRPr="00015059">
        <w:rPr>
          <w:rFonts w:cs="Times New Roman"/>
          <w:color w:val="000000" w:themeColor="text1"/>
          <w:szCs w:val="24"/>
          <w:shd w:val="clear" w:color="auto" w:fill="FFFFFF"/>
        </w:rPr>
        <w:t>,</w:t>
      </w:r>
      <w:r w:rsidR="00BA1A4F" w:rsidRPr="00015059">
        <w:rPr>
          <w:rFonts w:cs="Times New Roman"/>
          <w:color w:val="000000" w:themeColor="text1"/>
          <w:szCs w:val="24"/>
          <w:shd w:val="clear" w:color="auto" w:fill="FFFFFF"/>
        </w:rPr>
        <w:t xml:space="preserve"> concluded </w:t>
      </w:r>
      <w:r w:rsidR="00A00E99" w:rsidRPr="00015059">
        <w:rPr>
          <w:rFonts w:cs="Times New Roman"/>
          <w:color w:val="000000" w:themeColor="text1"/>
          <w:szCs w:val="24"/>
          <w:shd w:val="clear" w:color="auto" w:fill="FFFFFF"/>
        </w:rPr>
        <w:t xml:space="preserve">that </w:t>
      </w:r>
      <w:r w:rsidR="00BA1A4F" w:rsidRPr="00015059">
        <w:rPr>
          <w:rFonts w:cs="Times New Roman"/>
          <w:color w:val="000000" w:themeColor="text1"/>
          <w:szCs w:val="24"/>
          <w:shd w:val="clear" w:color="auto" w:fill="FFFFFF"/>
        </w:rPr>
        <w:t xml:space="preserve">phylogenetic </w:t>
      </w:r>
      <w:r w:rsidR="00436772" w:rsidRPr="00015059">
        <w:rPr>
          <w:rFonts w:cs="Times New Roman"/>
          <w:color w:val="000000" w:themeColor="text1"/>
          <w:szCs w:val="24"/>
          <w:shd w:val="clear" w:color="auto" w:fill="FFFFFF"/>
        </w:rPr>
        <w:t>hypotheses</w:t>
      </w:r>
      <w:r w:rsidR="00BA1A4F" w:rsidRPr="00015059">
        <w:rPr>
          <w:rFonts w:cs="Times New Roman"/>
          <w:color w:val="000000" w:themeColor="text1"/>
          <w:szCs w:val="24"/>
          <w:shd w:val="clear" w:color="auto" w:fill="FFFFFF"/>
        </w:rPr>
        <w:t xml:space="preserve"> from COI are worth reporting </w:t>
      </w:r>
      <w:bookmarkStart w:id="55" w:name="ZOTERO_BREF_dk1xCbjKI0gl"/>
      <w:r w:rsidR="00CE02EA" w:rsidRPr="00015059">
        <w:rPr>
          <w:rFonts w:cs="Times New Roman"/>
          <w:color w:val="000000" w:themeColor="text1"/>
          <w:szCs w:val="24"/>
          <w:shd w:val="clear" w:color="auto" w:fill="FFFFFF"/>
        </w:rPr>
        <w:fldChar w:fldCharType="begin"/>
      </w:r>
      <w:r w:rsidR="00F45322" w:rsidRPr="00015059">
        <w:rPr>
          <w:rFonts w:cs="Times New Roman"/>
          <w:color w:val="000000" w:themeColor="text1"/>
          <w:szCs w:val="24"/>
          <w:shd w:val="clear" w:color="auto" w:fill="FFFFFF"/>
        </w:rPr>
        <w:instrText xml:space="preserve"> ADDIN ZOTERO_ITEM CSL_CITATION {"citationID":"Ndlp5T3s","properties":{"formattedCitation":"(Zhou et al., 2016)","plainCitation":"(Zhou et al., 2016)","noteIndex":0},"citationItems":[{"id":179,"uris":["http://zotero.org/users/1401269/items/AKKLP22U"],"uri":["http://zotero.org/users/1401269/items/AKKLP22U"],"itemData":{"id":179,"type":"article-journal","title":"The Trichoptera barcode initiative: a strategy for generating a species-level Tree of Life","container-title":"Phil. Trans. R. Soc. B","page":"20160025","volume":"371","issue":"1702","source":"rstb.royalsocietypublishing.org","abstract":"DNA barcoding was intended as a means to provide species-level identifications through associating DNA sequences from unknown specimens to those from curated reference specimens. Although barcodes were not designed for phylogenetics, they can be beneficial to the completion of the Tree of Life. The barcode database for Trichoptera is relatively comprehensive, with data from every family, approximately two-thirds of the genera, and one-third of the described species. Most Trichoptera, as with most of life's species, have never been subjected to any formal phylogenetic analysis. Here, we present a phylogeny with over 16 000 unique haplotypes as a working hypothesis that can be updated as our estimates improve. We suggest a strategy of implementing constrained tree searches, which allow larger datasets to dictate the backbone phylogeny, while the barcode data fill out the tips of the tree. We also discuss how this phylogeny could be used to focus taxonomic attention on ambiguous species boundaries and hidden biodiversity. We suggest that systematists continue to differentiate between ‘Barcode Index Numbers’ (BINs) and ‘species’ that have been formally described. Each has utility, but they are not synonyms. We highlight examples of integrative taxonomy, using both barcodes and morphology for species description.\nThis article is part of the themed issue ‘From DNA barcodes to biomes’.","DOI":"10.1098/rstb.2016.0025","ISSN":"0962-8436, 1471-2970","note":"PMID: 27481793","shortTitle":"The Trichoptera barcode initiative","journalAbbreviation":"Phil. Trans. R. Soc. B","language":"en","author":[{"family":"Zhou","given":"Xin"},{"family":"Frandsen","given":"Paul B."},{"family":"Holzenthal","given":"Ralph W."},{"family":"Beet","given":"Clare R."},{"family":"Bennett","given":"Kristi R."},{"family":"Blahnik","given":"Roger J."},{"family":"Bonada","given":"Núria"},{"family":"Cartwright","given":"David"},{"family":"Chuluunbat","given":"Suvdtsetseg"},{"family":"Cocks","given":"Graeme V."},{"family":"Collins","given":"Gemma E."},{"family":"deWaard","given":"Jeremy"},{"family":"Dean","given":"John"},{"family":"Flint","given":"Oliver S."},{"family":"Hausmann","given":"Axel"},{"family":"Hendrich","given":"Lars"},{"family":"Hess","given":"Monika"},{"family":"Hogg","given":"Ian D."},{"family":"Kondratieff","given":"Boris C."},{"family":"Malicky","given":"Hans"},{"family":"Milton","given":"Megan A."},{"family":"Morinière","given":"Jérôme"},{"family":"Morse","given":"John C."},{"family":"Mwangi","given":"François Ngera"},{"family":"Pauls","given":"Steffen U."},{"family":"Gonzalez","given":"María Razo"},{"family":"Rinne","given":"Aki"},{"family":"Robinson","given":"Jason L."},{"family":"Salokannel","given":"Juha"},{"family":"Shackleton","given":"Michael"},{"family":"Smith","given":"Brian"},{"family":"Stamatakis","given":"Alexandros"},{"family":"StClair","given":"Ros"},{"family":"Thomas","given":"Jessica A."},{"family":"Zamora-Muñoz","given":"Carmen"},{"family":"Ziesmann","given":"Tanja"},{"family":"Kjer","given":"Karl M."}],"issued":{"date-parts":[["2016",9,5]]}}}],"schema":"https://github.com/citation-style-language/schema/raw/master/csl-citation.json"} </w:instrText>
      </w:r>
      <w:r w:rsidR="00CE02EA" w:rsidRPr="00015059">
        <w:rPr>
          <w:rFonts w:cs="Times New Roman"/>
          <w:color w:val="000000" w:themeColor="text1"/>
          <w:szCs w:val="24"/>
          <w:shd w:val="clear" w:color="auto" w:fill="FFFFFF"/>
        </w:rPr>
        <w:fldChar w:fldCharType="separate"/>
      </w:r>
      <w:r w:rsidR="002B138E" w:rsidRPr="00015059">
        <w:rPr>
          <w:rFonts w:cs="Times New Roman"/>
          <w:color w:val="000000" w:themeColor="text1"/>
        </w:rPr>
        <w:t>(Zhou et al., 2016)</w:t>
      </w:r>
      <w:r w:rsidR="00CE02EA" w:rsidRPr="00015059">
        <w:rPr>
          <w:rFonts w:cs="Times New Roman"/>
          <w:color w:val="000000" w:themeColor="text1"/>
          <w:szCs w:val="24"/>
          <w:shd w:val="clear" w:color="auto" w:fill="FFFFFF"/>
        </w:rPr>
        <w:fldChar w:fldCharType="end"/>
      </w:r>
      <w:bookmarkEnd w:id="55"/>
      <w:r w:rsidR="00BA1A4F" w:rsidRPr="00015059">
        <w:rPr>
          <w:rFonts w:cs="Times New Roman"/>
          <w:color w:val="000000" w:themeColor="text1"/>
          <w:szCs w:val="24"/>
          <w:shd w:val="clear" w:color="auto" w:fill="FFFFFF"/>
        </w:rPr>
        <w:t>.</w:t>
      </w:r>
      <w:r w:rsidR="000A7C47" w:rsidRPr="00015059">
        <w:rPr>
          <w:rFonts w:cs="Times New Roman"/>
          <w:color w:val="000000" w:themeColor="text1"/>
          <w:szCs w:val="24"/>
          <w:shd w:val="clear" w:color="auto" w:fill="FFFFFF"/>
        </w:rPr>
        <w:t xml:space="preserve"> However, COI is evidently not an ideal marker for deep-level </w:t>
      </w:r>
      <w:proofErr w:type="spellStart"/>
      <w:r w:rsidR="000A7C47" w:rsidRPr="00015059">
        <w:rPr>
          <w:rFonts w:cs="Times New Roman"/>
          <w:color w:val="000000" w:themeColor="text1"/>
          <w:szCs w:val="24"/>
          <w:shd w:val="clear" w:color="auto" w:fill="FFFFFF"/>
        </w:rPr>
        <w:t>phylogenetics</w:t>
      </w:r>
      <w:proofErr w:type="spellEnd"/>
      <w:r w:rsidR="000A7C47" w:rsidRPr="00015059">
        <w:rPr>
          <w:rFonts w:cs="Times New Roman"/>
          <w:color w:val="000000" w:themeColor="text1"/>
          <w:szCs w:val="24"/>
          <w:shd w:val="clear" w:color="auto" w:fill="FFFFFF"/>
        </w:rPr>
        <w:t xml:space="preserve"> </w:t>
      </w:r>
      <w:bookmarkStart w:id="56" w:name="ZOTERO_BREF_Yl9sWCMUoUXY"/>
      <w:r w:rsidR="00CE02EA" w:rsidRPr="00015059">
        <w:rPr>
          <w:rFonts w:cs="Times New Roman"/>
          <w:color w:val="000000" w:themeColor="text1"/>
          <w:szCs w:val="24"/>
          <w:shd w:val="clear" w:color="auto" w:fill="FFFFFF"/>
        </w:rPr>
        <w:fldChar w:fldCharType="begin"/>
      </w:r>
      <w:r w:rsidR="00F45322" w:rsidRPr="00015059">
        <w:rPr>
          <w:rFonts w:cs="Times New Roman"/>
          <w:color w:val="000000" w:themeColor="text1"/>
          <w:szCs w:val="24"/>
          <w:shd w:val="clear" w:color="auto" w:fill="FFFFFF"/>
        </w:rPr>
        <w:instrText xml:space="preserve"> ADDIN ZOTERO_ITEM CSL_CITATION {"citationID":"RQMcXzLv","properties":{"formattedCitation":"(Kjer, Blahnik, &amp; Holzenthal, 2001)","plainCitation":"(Kjer, Blahnik, &amp; Holzenthal, 2001)","noteIndex":0},"citationItems":[{"id":152,"uris":["http://zotero.org/users/1401269/items/TPEUAPGR"],"uri":["http://zotero.org/users/1401269/items/TPEUAPGR"],"itemData":{"id":152,"type":"book","title":"Phylogeny of Trichoptera (Caddisflies): Characterization of Signal and Noise Within Multiple Datasets","volume":"50","number-of-pages":"781","abstract":"Trichoptera are holometabolous insects with aquatic larvae that, together with the Lepidoptera, make up the Amphiesmenoptera. Despite extensive previous morphological work, little phylogenetic agreement has been reached about the relationship among the three suborders--Annulipalpia, Spicipalpia, and Integripalpia--or about the monophyly of Spicipalpia. In an effort to resolve this conflict, we sequenced fragments of the large and small subunit nuclear ribosomal RNAs (1078 nt; D1, D3, V4-5), the nuclear elongation factor 1 alpha gene (EF-1 alpha; 1098 nt), and a fragment of mitochondrial cytochrome oxidase I (COI; 411 nt). Seventy adult and larval morphological characters were reanalyzed and added to molecular data in a combined analysis. We evaluated signal and homoplasy in each of the molecular datasets and attempted to rank the particular datasets according to how appropriate they were for inferring relationships among suborders. This evaluation included testing for conflict among datasets, comparing tree lengths among alternative hypotheses, measuring the left-skew of tree-length distributions from maximally divergent sets of taxa, evaluating the recovery of expected clades, visualizing whether or not substitutions were accumulating with time, and estimating nucleotide compositional bias. Although all these measures cast doubt on the reliability of the deep-level signal coming from the nucleotides of the COI and EF-1 alpha genes, these data could still be included in combined analyses without overturning the results from the most conservative marker, the rRNA. The different datasets were found to be evolving under extremely different rates. A site-specific likelihood method for dealing with combined data with nonoverlapping parameters was proposed, and a similar weighting scheme under parsimony was evaluated. Among our phylogenetic conclusions, we found Annulipalpia to be the most basal of the three suborders, with Spicipalpia and Integripalpia forming a clade. Monophyly of Annulipalpia and Integripalpia was confirmed, but the relationships among spicipalpians remain equivocal.","note":"DOI: 10.1080/106351501753462812","author":[{"family":"Kjer","given":"Karl"},{"family":"Blahnik","given":"Roger"},{"family":"Holzenthal","given":"Ralph"}],"issued":{"date-parts":[["2001",11,1]]}}}],"schema":"https://github.com/citation-style-language/schema/raw/master/csl-citation.json"} </w:instrText>
      </w:r>
      <w:r w:rsidR="00CE02EA" w:rsidRPr="00015059">
        <w:rPr>
          <w:rFonts w:cs="Times New Roman"/>
          <w:color w:val="000000" w:themeColor="text1"/>
          <w:szCs w:val="24"/>
          <w:shd w:val="clear" w:color="auto" w:fill="FFFFFF"/>
        </w:rPr>
        <w:fldChar w:fldCharType="separate"/>
      </w:r>
      <w:r w:rsidR="002B138E" w:rsidRPr="00015059">
        <w:rPr>
          <w:rFonts w:cs="Times New Roman"/>
          <w:color w:val="000000" w:themeColor="text1"/>
        </w:rPr>
        <w:t>(Kjer, Blahnik, &amp; Holzenthal, 2001)</w:t>
      </w:r>
      <w:r w:rsidR="00CE02EA" w:rsidRPr="00015059">
        <w:rPr>
          <w:rFonts w:cs="Times New Roman"/>
          <w:color w:val="000000" w:themeColor="text1"/>
          <w:szCs w:val="24"/>
          <w:shd w:val="clear" w:color="auto" w:fill="FFFFFF"/>
        </w:rPr>
        <w:fldChar w:fldCharType="end"/>
      </w:r>
      <w:bookmarkEnd w:id="56"/>
      <w:r w:rsidR="000A7C47" w:rsidRPr="00015059">
        <w:rPr>
          <w:rFonts w:cs="Times New Roman"/>
          <w:color w:val="000000" w:themeColor="text1"/>
          <w:szCs w:val="24"/>
          <w:shd w:val="clear" w:color="auto" w:fill="FFFFFF"/>
        </w:rPr>
        <w:t xml:space="preserve"> and single genes phylogenies may not reflect species phylogeny </w:t>
      </w:r>
      <w:bookmarkStart w:id="57" w:name="ZOTERO_BREF_vQrq4dcLYSPH"/>
      <w:r w:rsidR="00CE02EA" w:rsidRPr="00015059">
        <w:rPr>
          <w:rFonts w:cs="Times New Roman"/>
          <w:color w:val="000000" w:themeColor="text1"/>
          <w:szCs w:val="24"/>
          <w:shd w:val="clear" w:color="auto" w:fill="FFFFFF"/>
        </w:rPr>
        <w:fldChar w:fldCharType="begin"/>
      </w:r>
      <w:r w:rsidR="001B40ED" w:rsidRPr="00015059">
        <w:rPr>
          <w:rFonts w:cs="Times New Roman"/>
          <w:color w:val="000000" w:themeColor="text1"/>
          <w:szCs w:val="24"/>
          <w:shd w:val="clear" w:color="auto" w:fill="FFFFFF"/>
        </w:rPr>
        <w:instrText xml:space="preserve"> ADDIN ZOTERO_ITEM CSL_CITATION {"citationID":"GeKB5Tlq","properties":{"formattedCitation":"(John C. Avise, 1989)","plainCitation":"(John C. Avise, 1989)","noteIndex":0},"citationItems":[{"id":124,"uris":["http://zotero.org/users/1401269/items/PZZJ4V44"],"uri":["http://zotero.org/users/1401269/items/PZZJ4V44"],"itemData":{"id":124,"type":"article-journal","title":"Gene Trees and Organismal Histories: A Phylogenetic Approach to Population Biology","container-title":"Evolution","page":"1192-1208","volume":"43","issue":"6","source":"JSTOR","abstract":"A \"gene tree\" is the phylogeny of alleles or haplotypes for any specified stretch of DNA. Gene trees are components of population trees or species trees; their analysis entails a shift in perspective from many of the familiar models and concepts of population genetics, which typically deal with frequencies of phylogenetically unordered alleles. Molecular surveys of haplotype diversity in mitochondrial DNA (mtDNA) have provided the first extensive empirical data suitable for estimation of gene trees on a microevolutionary (intraspecific) scale. The relationship between phylogeny and geographic distribution constitutes the phylogeographic pattern for any species. Observed phylogeographic trees can be interpreted in terms of historical demography by comparison to predictions derived from models of gene lineage sorting, such as inbreeding theory and branching-process theory. Results of such analyses for more than 20 vertebrate species strongly suggest that the demographies of populations have been remarkably dynamic and unsettled over space and recent evolutionary time. This conclusion is consistent with ecological observations documenting dramatic population-size fluctuations and range shifts in many contemporary species. By adding an historical perspective to population biology, the gene-lineage approach can help forge links between the disciplines of phylogenetic systematics (and macroevolutionary study) and population genetics (microevolution). Preliminary extensions of the \"gene tree\" methodology to haplotypes of nuclear genes (such as Adh in Drosophila melanogaster) demonstrate that the phylogenetic perspective can also help to illuminate molecular-genetic processes (such as recombination or gene conversion), as well as contribute to knowledge of the origin, age, and molecular basis of particular adaptations.","DOI":"10.2307/2409356","ISSN":"0014-3820","shortTitle":"Gene Trees and Organismal Histories","author":[{"family":"Avise","given":"John C."}],"issued":{"date-parts":[["1989"]]}}}],"schema":"https://github.com/citation-style-language/schema/raw/master/csl-citation.json"} </w:instrText>
      </w:r>
      <w:r w:rsidR="00CE02EA" w:rsidRPr="00015059">
        <w:rPr>
          <w:rFonts w:cs="Times New Roman"/>
          <w:color w:val="000000" w:themeColor="text1"/>
          <w:szCs w:val="24"/>
          <w:shd w:val="clear" w:color="auto" w:fill="FFFFFF"/>
        </w:rPr>
        <w:fldChar w:fldCharType="separate"/>
      </w:r>
      <w:r w:rsidR="002B138E" w:rsidRPr="00015059">
        <w:rPr>
          <w:rFonts w:cs="Times New Roman"/>
          <w:color w:val="000000" w:themeColor="text1"/>
        </w:rPr>
        <w:t>(John C. Avise, 1989)</w:t>
      </w:r>
      <w:r w:rsidR="00CE02EA" w:rsidRPr="00015059">
        <w:rPr>
          <w:rFonts w:cs="Times New Roman"/>
          <w:color w:val="000000" w:themeColor="text1"/>
          <w:szCs w:val="24"/>
          <w:shd w:val="clear" w:color="auto" w:fill="FFFFFF"/>
        </w:rPr>
        <w:fldChar w:fldCharType="end"/>
      </w:r>
      <w:bookmarkEnd w:id="57"/>
      <w:r w:rsidR="000A7C47" w:rsidRPr="00015059">
        <w:rPr>
          <w:rFonts w:cs="Times New Roman"/>
          <w:color w:val="000000" w:themeColor="text1"/>
          <w:szCs w:val="24"/>
          <w:shd w:val="clear" w:color="auto" w:fill="FFFFFF"/>
        </w:rPr>
        <w:t>.</w:t>
      </w:r>
    </w:p>
    <w:p w14:paraId="22E02FD4" w14:textId="5A1C10AD" w:rsidR="007A7162" w:rsidRPr="00015059" w:rsidRDefault="007A7162" w:rsidP="00B822F6">
      <w:pPr>
        <w:widowControl w:val="0"/>
        <w:autoSpaceDE w:val="0"/>
        <w:autoSpaceDN w:val="0"/>
        <w:adjustRightInd w:val="0"/>
        <w:spacing w:after="0"/>
        <w:jc w:val="both"/>
        <w:rPr>
          <w:rFonts w:cs="Times New Roman"/>
          <w:color w:val="000000" w:themeColor="text1"/>
        </w:rPr>
      </w:pPr>
      <w:r w:rsidRPr="00015059">
        <w:rPr>
          <w:rFonts w:cs="Times New Roman"/>
          <w:color w:val="000000" w:themeColor="text1"/>
        </w:rPr>
        <w:t xml:space="preserve">A standard molecular phylogenetic project comprises selection of the target group (e.g. order or </w:t>
      </w:r>
      <w:r w:rsidRPr="00015059">
        <w:rPr>
          <w:rFonts w:cs="Times New Roman"/>
          <w:color w:val="000000" w:themeColor="text1"/>
        </w:rPr>
        <w:lastRenderedPageBreak/>
        <w:t>family), compilation of representative taxa, acquisition of barcode sequence information, and reconstruction of phylogenetic trees through Maximum Likelihood, Maximum Parsimony, or Bayesian analysis</w:t>
      </w:r>
      <w:r w:rsidR="00BA1A4F" w:rsidRPr="00015059">
        <w:rPr>
          <w:rFonts w:cs="Times New Roman"/>
          <w:color w:val="000000" w:themeColor="text1"/>
        </w:rPr>
        <w:t xml:space="preserve"> </w:t>
      </w:r>
      <w:bookmarkStart w:id="58" w:name="ZOTERO_BREF_4RePataSqvFW"/>
      <w:r w:rsidR="00CE02EA" w:rsidRPr="00015059">
        <w:rPr>
          <w:rFonts w:cs="Times New Roman"/>
          <w:color w:val="000000" w:themeColor="text1"/>
        </w:rPr>
        <w:fldChar w:fldCharType="begin"/>
      </w:r>
      <w:r w:rsidR="001B40ED" w:rsidRPr="00015059">
        <w:rPr>
          <w:rFonts w:cs="Times New Roman"/>
          <w:color w:val="000000" w:themeColor="text1"/>
        </w:rPr>
        <w:instrText xml:space="preserve"> ADDIN ZOTERO_ITEM CSL_CITATION {"citationID":"1h6iShMf","properties":{"formattedCitation":"(Brown, 2002; Hajibabaei, Singer, et al., 2007)","plainCitation":"(Brown, 2002; Hajibabaei, Singer, et al., 2007)","noteIndex":0},"citationItems":[{"id":71,"uris":["http://zotero.org/users/1401269/items/J5BNCGDI"],"uri":["http://zotero.org/users/1401269/items/J5BNCGDI"],"itemData":{"id":71,"type":"book","title":"Molecular Phylogenetics","publisher":"Wiley-Liss","source":"www.ncbi.nlm.nih.gov","abstract":"When you have read Chapter 16, you should be able to: Recount how taxonomy led to phylogeny and discuss the reasons why molecular markers are important in phylogeneticsDescribe the key features of a phylogenetic tree and distinguish between inferred trees, true trees, gene trees and species treesExplain how phylogenetic trees are reconstructed, including a description of DNA sequence alignment, the methods used to convert alignment data into a phylogenetic tree, and how the accuracy of a tree is assessedDiscuss, with examples, the applications and limitations of molecular clocksGive examples of the use of phylogenetic trees in studies of human evolution and the evolution of the human and simian immunodeficiency virusesDescribe how molecular phylogenetics is being used to study the origins of modern humans, and the migrations of modern humans into Europe and the New World","URL":"https://www.ncbi.nlm.nih.gov/books/NBK21122/","language":"en","author":[{"family":"Brown","given":"Terence A."}],"issued":{"date-parts":[["2002"]]},"accessed":{"date-parts":[["2018",1,21]]}}},{"id":116,"uris":["http://zotero.org/users/1401269/items/DKSHNELU"],"uri":["http://zotero.org/users/1401269/items/DKSHNELU"],"itemData":{"id":116,"type":"article-journal","title":"DNA barcoding: how it complements taxonomy, molecular phylogenetics and population genetics","container-title":"Trends in Genetics","page":"167-172","volume":"23","issue":"4","source":"ResearchGate","abstract":"DNA barcoding aims to provide an efficient method for species-level identifications and, as such, will contribute powerfully to taxonomic and biodiversity research. As the number of DNA barcode sequences accumulates, however, these data will also provide a unique 'horizontal' genomics perspective with broad implications. For example, here we compare the goals and methods of DNA barcoding with those of molecular phylogenetics and population genetics, and suggest that DNA barcoding can complement current research in these areas by providing background information that will be helpful in the selection of taxa for further analyses.","ISSN":"0168-9525","note":"DOI: 10.1016/j.tig.2007.02.001","shortTitle":"Hajibabaei M, Singer GAC, Hebert PDN, Hickey DA. DNA barcoding","language":"en","author":[{"family":"Hajibabaei","given":"Mehrdad"},{"family":"Singer","given":"Gregory A. C."},{"family":"Hebert","given":"Paul D. N."},{"family":"Hickey","given":"Donal A."}],"issued":{"date-parts":[["2007",5,1]]}}}],"schema":"https://github.com/citation-style-language/schema/raw/master/csl-citation.json"} </w:instrText>
      </w:r>
      <w:r w:rsidR="00CE02EA" w:rsidRPr="00015059">
        <w:rPr>
          <w:rFonts w:cs="Times New Roman"/>
          <w:color w:val="000000" w:themeColor="text1"/>
        </w:rPr>
        <w:fldChar w:fldCharType="separate"/>
      </w:r>
      <w:r w:rsidR="002B138E" w:rsidRPr="00015059">
        <w:rPr>
          <w:rFonts w:cs="Times New Roman"/>
          <w:color w:val="000000" w:themeColor="text1"/>
        </w:rPr>
        <w:t>(Brown, 2002; Hajibabaei, Singer, et al., 2007)</w:t>
      </w:r>
      <w:r w:rsidR="00CE02EA" w:rsidRPr="00015059">
        <w:rPr>
          <w:rFonts w:cs="Times New Roman"/>
          <w:color w:val="000000" w:themeColor="text1"/>
        </w:rPr>
        <w:fldChar w:fldCharType="end"/>
      </w:r>
      <w:bookmarkEnd w:id="58"/>
      <w:r w:rsidRPr="00015059">
        <w:rPr>
          <w:rFonts w:cs="Times New Roman"/>
          <w:color w:val="000000" w:themeColor="text1"/>
        </w:rPr>
        <w:t xml:space="preserve">. Selection of an appropriate choice and length of barcode sequence ensures absolution from gene-specific bias, whereas, taxon sampling should be well spread to reduce any </w:t>
      </w:r>
      <w:proofErr w:type="spellStart"/>
      <w:r w:rsidRPr="00015059">
        <w:rPr>
          <w:rFonts w:cs="Times New Roman"/>
          <w:color w:val="000000" w:themeColor="text1"/>
        </w:rPr>
        <w:t>homoplasy</w:t>
      </w:r>
      <w:proofErr w:type="spellEnd"/>
      <w:r w:rsidRPr="00015059">
        <w:rPr>
          <w:rFonts w:cs="Times New Roman"/>
          <w:color w:val="000000" w:themeColor="text1"/>
        </w:rPr>
        <w:t xml:space="preserve"> bias and improve the resolution of phylogenetic tree</w:t>
      </w:r>
      <w:r w:rsidR="00553C96" w:rsidRPr="00015059">
        <w:rPr>
          <w:rFonts w:cs="Times New Roman"/>
          <w:color w:val="000000" w:themeColor="text1"/>
        </w:rPr>
        <w:t xml:space="preserve"> </w:t>
      </w:r>
      <w:bookmarkStart w:id="59" w:name="ZOTERO_BREF_of1Thqr9qHlU"/>
      <w:r w:rsidR="00AB7364" w:rsidRPr="00015059">
        <w:rPr>
          <w:rFonts w:cs="Times New Roman"/>
          <w:color w:val="000000" w:themeColor="text1"/>
        </w:rPr>
        <w:fldChar w:fldCharType="begin"/>
      </w:r>
      <w:r w:rsidR="001B40ED" w:rsidRPr="00015059">
        <w:rPr>
          <w:rFonts w:cs="Times New Roman"/>
          <w:color w:val="000000" w:themeColor="text1"/>
        </w:rPr>
        <w:instrText xml:space="preserve"> ADDIN ZOTERO_ITEM CSL_CITATION {"citationID":"svvo3ACu","properties":{"formattedCitation":"(Hajibabaei, Singer, et al., 2007; Hebert, Cywinska, et al., 2003; Hebert, Ratnasingham, et al., 2003)","plainCitation":"(Hajibabaei, Singer, et al., 2007; Hebert, Cywinska, et al., 2003; Hebert, Ratnasingham, et al., 2003)","noteIndex":0},"citationItems":[{"id":116,"uris":["http://zotero.org/users/1401269/items/DKSHNELU"],"uri":["http://zotero.org/users/1401269/items/DKSHNELU"],"itemData":{"id":116,"type":"article-journal","title":"DNA barcoding: how it complements taxonomy, molecular phylogenetics and population genetics","container-title":"Trends in Genetics","page":"167-172","volume":"23","issue":"4","source":"ResearchGate","abstract":"DNA barcoding aims to provide an efficient method for species-level identifications and, as such, will contribute powerfully to taxonomic and biodiversity research. As the number of DNA barcode sequences accumulates, however, these data will also provide a unique 'horizontal' genomics perspective with broad implications. For example, here we compare the goals and methods of DNA barcoding with those of molecular phylogenetics and population genetics, and suggest that DNA barcoding can complement current research in these areas by providing background information that will be helpful in the selection of taxa for further analyses.","ISSN":"0168-9525","note":"DOI: 10.1016/j.tig.2007.02.001","shortTitle":"Hajibabaei M, Singer GAC, Hebert PDN, Hickey DA. DNA barcoding","language":"en","author":[{"family":"Hajibabaei","given":"Mehrdad"},{"family":"Singer","given":"Gregory A. C."},{"family":"Hebert","given":"Paul D. N."},{"family":"Hickey","given":"Donal A."}],"issued":{"date-parts":[["2007",5,1]]}}},{"id":80,"uris":["http://zotero.org/users/1401269/items/6MANIHSK"],"uri":["http://zotero.org/users/1401269/items/6MANIHSK"],"itemData":{"id":80,"type":"article-journal","title":"Biological identifications through DNA barcodes.","container-title":"Proceedings of the Royal Society B: Biological Sciences","page":"313-321","volume":"270","issue":"1512","source":"PubMed Central","abstract":"Although much biological research depends upon species diagnoses, taxonomic expertise is collapsing. We are convinced that the sole prospect for a sustainable identification capability lies in the construction of systems that employ DNA sequences as taxon 'barcodes'. We establish that the mitochondrial gene cytochrome c oxidase I (COI) can serve as the core of a global bioidentification system for animals. First, we demonstrate that COI profiles, derived from the low-density sampling of higher taxonomic categories, ordinarily assign newly analysed taxa to the appropriate phylum or order. Second, we demonstrate that species-level assignments can be obtained by creating comprehensive COI profiles. A model COI profile, based upon the analysis of a single individual from each of 200 closely allied species of lepidopterans, was 100% successful in correctly identifying subsequent specimens. When fully developed, a COI identification system will provide a reliable, cost-effective and accessible solution to the current problem of species identification. Its assembly will also generate important new insights into the diversification of life and the rules of molecular evolution.","DOI":"10.1098/rspb.2002.2218","ISSN":"0962-8452","note":"PMID: 12614582\nPMCID: PMC1691236","journalAbbreviation":"Proc Biol Sci","author":[{"family":"Hebert","given":"Paul D N"},{"family":"Cywinska","given":"Alina"},{"family":"Ball","given":"Shelley L"},{"family":"deWaard","given":"Jeremy R"}],"issued":{"date-parts":[["2003",2,7]]}}},{"id":82,"uris":["http://zotero.org/users/1401269/items/UVS33C2P"],"uri":["http://zotero.org/users/1401269/items/UVS33C2P"],"itemData":{"id":82,"type":"article-journal","title":"Barcoding animal life: cytochrome c oxidase subunit 1 divergences among closely related species","container-title":"Proceedings of the Royal Society of London B: Biological Sciences","page":"S96-S99","volume":"270","issue":"Suppl 1","source":"rspb.royalsocietypublishing.org","abstract":"With millions of species and their life-stage transformations, the animal kingdom provides a challenging target for taxonomy. Recent work has suggested that a DNA-based identification system, founded on the mitochondrial gene, cytochrome c oxidase subunit 1 (COI), can aid the resolution of this diversity. While past work has validated the ability of COI sequences to diagnose species in certain taxonomic groups, the present study extends these analyses across the animal kingdom. The results indicate that sequence divergences at COI regularly enable the discrimination of closely allied species in all animal phyla except the Cnidaria. This success in species diagnosis reflects both the high rates of sequence change at COI in most animal groups and constraints on intraspecific mitochondrial DNA divergence arising, at least in part, through selective sweeps mediated via interactions with the nuclear genome.","DOI":"10.1098/rsbl.2003.0025","ISSN":"0962-8452, 1471-2954","note":"PMID: 12952648","shortTitle":"Barcoding animal life","language":"en","author":[{"family":"Hebert","given":"Paul D. N."},{"family":"Ratnasingham","given":"Sujeevan"},{"family":"Waard","given":"Jeremy R.","dropping-particle":"de"}],"issued":{"date-parts":[["2003",8,7]]}}}],"schema":"https://github.com/citation-style-language/schema/raw/master/csl-citation.json"} </w:instrText>
      </w:r>
      <w:r w:rsidR="00AB7364" w:rsidRPr="00015059">
        <w:rPr>
          <w:rFonts w:cs="Times New Roman"/>
          <w:color w:val="000000" w:themeColor="text1"/>
        </w:rPr>
        <w:fldChar w:fldCharType="separate"/>
      </w:r>
      <w:r w:rsidR="002B138E" w:rsidRPr="00015059">
        <w:rPr>
          <w:rFonts w:cs="Times New Roman"/>
          <w:color w:val="000000" w:themeColor="text1"/>
        </w:rPr>
        <w:t>(Hajibabaei, Singer, et al., 2007; Hebert, Cywinska, et al., 2003; Hebert, Ratnasingham, et al., 2003)</w:t>
      </w:r>
      <w:r w:rsidR="00AB7364" w:rsidRPr="00015059">
        <w:rPr>
          <w:rFonts w:cs="Times New Roman"/>
          <w:color w:val="000000" w:themeColor="text1"/>
        </w:rPr>
        <w:fldChar w:fldCharType="end"/>
      </w:r>
      <w:bookmarkEnd w:id="59"/>
      <w:r w:rsidRPr="00015059">
        <w:rPr>
          <w:rFonts w:cs="Times New Roman"/>
          <w:color w:val="000000" w:themeColor="text1"/>
        </w:rPr>
        <w:t>.</w:t>
      </w:r>
    </w:p>
    <w:p w14:paraId="4EB2FDE1" w14:textId="708B27DE" w:rsidR="00516BEE" w:rsidRPr="00015059" w:rsidRDefault="00AD419A" w:rsidP="004A5398">
      <w:pPr>
        <w:pStyle w:val="Heading2"/>
        <w:rPr>
          <w:shd w:val="clear" w:color="auto" w:fill="FFFFFF"/>
        </w:rPr>
      </w:pPr>
      <w:bookmarkStart w:id="60" w:name="_Toc528764522"/>
      <w:r w:rsidRPr="00015059">
        <w:rPr>
          <w:shd w:val="clear" w:color="auto" w:fill="FFFFFF"/>
        </w:rPr>
        <w:t xml:space="preserve">2.4 </w:t>
      </w:r>
      <w:r w:rsidR="00516BEE" w:rsidRPr="00015059">
        <w:rPr>
          <w:shd w:val="clear" w:color="auto" w:fill="FFFFFF"/>
        </w:rPr>
        <w:t>Diversity and species discovery</w:t>
      </w:r>
      <w:bookmarkEnd w:id="60"/>
    </w:p>
    <w:p w14:paraId="23FAE7B4" w14:textId="04EF0AA1" w:rsidR="00AD3172" w:rsidRPr="00015059" w:rsidRDefault="002B472C" w:rsidP="00B822F6">
      <w:pPr>
        <w:widowControl w:val="0"/>
        <w:autoSpaceDE w:val="0"/>
        <w:autoSpaceDN w:val="0"/>
        <w:adjustRightInd w:val="0"/>
        <w:spacing w:after="0"/>
        <w:jc w:val="both"/>
        <w:rPr>
          <w:rFonts w:cs="Times New Roman"/>
          <w:color w:val="000000" w:themeColor="text1"/>
          <w:shd w:val="clear" w:color="auto" w:fill="FFFFFF"/>
        </w:rPr>
      </w:pPr>
      <w:r w:rsidRPr="00015059">
        <w:rPr>
          <w:rFonts w:cs="Times New Roman"/>
          <w:color w:val="000000" w:themeColor="text1"/>
          <w:shd w:val="clear" w:color="auto" w:fill="FFFFFF"/>
        </w:rPr>
        <w:t xml:space="preserve">DNA barcoding </w:t>
      </w:r>
      <w:r w:rsidR="00503A0A" w:rsidRPr="00015059">
        <w:rPr>
          <w:rFonts w:cs="Times New Roman"/>
          <w:color w:val="000000" w:themeColor="text1"/>
          <w:shd w:val="clear" w:color="auto" w:fill="FFFFFF"/>
        </w:rPr>
        <w:t>can be crucial</w:t>
      </w:r>
      <w:r w:rsidRPr="00015059">
        <w:rPr>
          <w:rFonts w:cs="Times New Roman"/>
          <w:color w:val="000000" w:themeColor="text1"/>
          <w:shd w:val="clear" w:color="auto" w:fill="FFFFFF"/>
        </w:rPr>
        <w:t xml:space="preserve"> in species discovery, </w:t>
      </w:r>
      <w:r w:rsidR="00503A0A" w:rsidRPr="00015059">
        <w:rPr>
          <w:rFonts w:cs="Times New Roman"/>
          <w:color w:val="000000" w:themeColor="text1"/>
          <w:shd w:val="clear" w:color="auto" w:fill="FFFFFF"/>
        </w:rPr>
        <w:t>particularly</w:t>
      </w:r>
      <w:r w:rsidRPr="00015059">
        <w:rPr>
          <w:rFonts w:cs="Times New Roman"/>
          <w:color w:val="000000" w:themeColor="text1"/>
          <w:shd w:val="clear" w:color="auto" w:fill="FFFFFF"/>
        </w:rPr>
        <w:t xml:space="preserve"> </w:t>
      </w:r>
      <w:r w:rsidR="00503A0A" w:rsidRPr="00015059">
        <w:rPr>
          <w:rFonts w:cs="Times New Roman"/>
          <w:color w:val="000000" w:themeColor="text1"/>
          <w:shd w:val="clear" w:color="auto" w:fill="FFFFFF"/>
        </w:rPr>
        <w:t>for</w:t>
      </w:r>
      <w:r w:rsidRPr="00015059">
        <w:rPr>
          <w:rFonts w:cs="Times New Roman"/>
          <w:color w:val="000000" w:themeColor="text1"/>
          <w:shd w:val="clear" w:color="auto" w:fill="FFFFFF"/>
        </w:rPr>
        <w:t xml:space="preserve"> little-studied groups, </w:t>
      </w:r>
      <w:r w:rsidR="00503A0A" w:rsidRPr="00015059">
        <w:rPr>
          <w:rFonts w:cs="Times New Roman"/>
          <w:color w:val="000000" w:themeColor="text1"/>
          <w:shd w:val="clear" w:color="auto" w:fill="FFFFFF"/>
        </w:rPr>
        <w:t>where it is efficiently used to recognize putative species (operational taxonomic units, OTUs)</w:t>
      </w:r>
      <w:r w:rsidRPr="00015059">
        <w:rPr>
          <w:rFonts w:cs="Times New Roman"/>
          <w:color w:val="000000" w:themeColor="text1"/>
          <w:shd w:val="clear" w:color="auto" w:fill="FFFFFF"/>
        </w:rPr>
        <w:t>, whic</w:t>
      </w:r>
      <w:r w:rsidR="000E7940" w:rsidRPr="00015059">
        <w:rPr>
          <w:rFonts w:cs="Times New Roman"/>
          <w:color w:val="000000" w:themeColor="text1"/>
          <w:shd w:val="clear" w:color="auto" w:fill="FFFFFF"/>
        </w:rPr>
        <w:t>h are</w:t>
      </w:r>
      <w:r w:rsidRPr="00015059">
        <w:rPr>
          <w:rFonts w:cs="Times New Roman"/>
          <w:color w:val="000000" w:themeColor="text1"/>
          <w:shd w:val="clear" w:color="auto" w:fill="FFFFFF"/>
        </w:rPr>
        <w:t xml:space="preserve"> then </w:t>
      </w:r>
      <w:r w:rsidR="000E7940" w:rsidRPr="00015059">
        <w:rPr>
          <w:rFonts w:cs="Times New Roman"/>
          <w:color w:val="000000" w:themeColor="text1"/>
          <w:shd w:val="clear" w:color="auto" w:fill="FFFFFF"/>
        </w:rPr>
        <w:t>targeted for taxonomic analysis</w:t>
      </w:r>
      <w:r w:rsidR="00553C96" w:rsidRPr="00015059">
        <w:rPr>
          <w:rFonts w:cs="Times New Roman"/>
          <w:color w:val="000000" w:themeColor="text1"/>
          <w:shd w:val="clear" w:color="auto" w:fill="FFFFFF"/>
        </w:rPr>
        <w:t xml:space="preserve"> </w:t>
      </w:r>
      <w:bookmarkStart w:id="61" w:name="ZOTERO_BREF_iwDGhQhjrmqB"/>
      <w:r w:rsidR="00AB7364" w:rsidRPr="00015059">
        <w:rPr>
          <w:rFonts w:cs="Times New Roman"/>
          <w:color w:val="000000" w:themeColor="text1"/>
          <w:shd w:val="clear" w:color="auto" w:fill="FFFFFF"/>
        </w:rPr>
        <w:fldChar w:fldCharType="begin"/>
      </w:r>
      <w:r w:rsidR="001B40ED" w:rsidRPr="00015059">
        <w:rPr>
          <w:rFonts w:cs="Times New Roman"/>
          <w:color w:val="000000" w:themeColor="text1"/>
          <w:shd w:val="clear" w:color="auto" w:fill="FFFFFF"/>
        </w:rPr>
        <w:instrText xml:space="preserve"> ADDIN ZOTERO_ITEM CSL_CITATION {"citationID":"MA4vgy1E","properties":{"formattedCitation":"(Hajibabaei, Singer, et al., 2007; Hebert et al., 2016; Kekkonen &amp; Hebert, 2014)","plainCitation":"(Hajibabaei, Singer, et al., 2007; Hebert et al., 2016; Kekkonen &amp; Hebert, 2014)","noteIndex":0},"citationItems":[{"id":116,"uris":["http://zotero.org/users/1401269/items/DKSHNELU"],"uri":["http://zotero.org/users/1401269/items/DKSHNELU"],"itemData":{"id":116,"type":"article-journal","title":"DNA barcoding: how it complements taxonomy, molecular phylogenetics and population genetics","container-title":"Trends in Genetics","page":"167-172","volume":"23","issue":"4","source":"ResearchGate","abstract":"DNA barcoding aims to provide an efficient method for species-level identifications and, as such, will contribute powerfully to taxonomic and biodiversity research. As the number of DNA barcode sequences accumulates, however, these data will also provide a unique 'horizontal' genomics perspective with broad implications. For example, here we compare the goals and methods of DNA barcoding with those of molecular phylogenetics and population genetics, and suggest that DNA barcoding can complement current research in these areas by providing background information that will be helpful in the selection of taxa for further analyses.","ISSN":"0168-9525","note":"DOI: 10.1016/j.tig.2007.02.001","shortTitle":"Hajibabaei M, Singer GAC, Hebert PDN, Hickey DA. DNA barcoding","language":"en","author":[{"family":"Hajibabaei","given":"Mehrdad"},{"family":"Singer","given":"Gregory A. C."},{"family":"Hebert","given":"Paul D. N."},{"family":"Hickey","given":"Donal A."}],"issued":{"date-parts":[["2007",5,1]]}}},{"id":27,"uris":["http://zotero.org/users/1401269/items/BB6YPE84"],"uri":["http://zotero.org/users/1401269/items/BB6YPE84"],"itemData":{"id":27,"type":"article-journal","title":"From writing to reading the encyclopedia of life","container-title":"Philosophical Transactions of the Royal Society B: Biological Sciences","volume":"371","issue":"1702","source":"PubMed Central","abstract":"Prologue ‘As the study of natural science advances, the language of scientific description may be greatly simplified and abridged. This has already been done by Linneaus and may be carried still further by other invention. The descriptions of natural orders and genera may be reduced to short definitions, and employment of signs, somewhat in the manner of algebra, instead of long descriptions. It is more easy to conceive this, than it is to conceive with what facility, and in how short a time, a knowledge of all the objects of natural history may ultimately be acquired; and that which is now considered learning and science, and confined to a few specially devoted to it, may at length be universally possessed in every civilized country and in every rank of life’. J. C. Louden 1829. Magazine of natural history, vol. 1., This article is part of the themed issue ‘From DNA barcodes to biomes’.","URL":"https://www.ncbi.nlm.nih.gov/pmc/articles/PMC4971178/","DOI":"10.1098/rstb.2015.0321","ISSN":"0962-8436","note":"PMID: 27481778\nPMCID: PMC4971178","journalAbbreviation":"Philos Trans R Soc Lond B Biol Sci","author":[{"family":"Hebert","given":"Paul D. N."},{"family":"Hollingsworth","given":"Peter M."},{"family":"Hajibabaei","given":"Mehrdad"}],"issued":{"date-parts":[["2016",9,5]]},"accessed":{"date-parts":[["2018",4,16]]}}},{"id":25,"uris":["http://zotero.org/users/1401269/items/RYK8JR2K"],"uri":["http://zotero.org/users/1401269/items/RYK8JR2K"],"itemData":{"id":25,"type":"article-journal","title":"DNA barcode-based delineation of putative species: efficient start for taxonomic workflows","container-title":"Molecular Ecology Resources","page":"706-715","volume":"14","issue":"4","source":"PubMed Central","abstract":"The analysis of DNA barcode sequences with varying techniques for cluster recognition provides an efficient approach for recognizing putative species (operational taxonomic units, OTUs). This approach accelerates and improves taxonomic workflows by exposing cryptic species and decreasing the risk of synonymy. This study tested the congruence of OTUs resulting from the application of three analytical methods (ABGD, BIN, GMYC) to sequence data for Australian hypertrophine moths. OTUs supported by all three approaches were viewed as robust, but 20% of the OTUs were only recognized by one or two of the methods. These OTUs were examined for three criteria to clarify their status. Monophyly and diagnostic nucleotides were both uninformative, but information on ranges was useful as sympatric sister OTUs were viewed as distinct, while allopatric OTUs were merged. This approach revealed 124 OTUs of Hypertrophinae, a more than twofold increase from the currently recognized 51 species. Because this analytical protocol is both fast and repeatable, it provides a valuable tool for establishing a basic understanding of species boundaries that can be validated with subsequent studies.","DOI":"10.1111/1755-0998.12233","ISSN":"1755-098X","note":"PMID: 24479435\nPMCID: PMC4264940","shortTitle":"DNA barcode-based delineation of putative species","journalAbbreviation":"Mol Ecol Resour","author":[{"family":"Kekkonen","given":"Mari"},{"family":"Hebert","given":"Paul D N"}],"issued":{"date-parts":[["2014",7]]}}}],"schema":"https://github.com/citation-style-language/schema/raw/master/csl-citation.json"} </w:instrText>
      </w:r>
      <w:r w:rsidR="00AB7364" w:rsidRPr="00015059">
        <w:rPr>
          <w:rFonts w:cs="Times New Roman"/>
          <w:color w:val="000000" w:themeColor="text1"/>
          <w:shd w:val="clear" w:color="auto" w:fill="FFFFFF"/>
        </w:rPr>
        <w:fldChar w:fldCharType="separate"/>
      </w:r>
      <w:r w:rsidR="002B138E" w:rsidRPr="00015059">
        <w:rPr>
          <w:rFonts w:cs="Times New Roman"/>
          <w:color w:val="000000" w:themeColor="text1"/>
        </w:rPr>
        <w:t>(Hajibabaei, Singer, et al., 2007; Hebert et al., 2016; Kekkonen &amp; Hebert, 2014)</w:t>
      </w:r>
      <w:r w:rsidR="00AB7364" w:rsidRPr="00015059">
        <w:rPr>
          <w:rFonts w:cs="Times New Roman"/>
          <w:color w:val="000000" w:themeColor="text1"/>
          <w:shd w:val="clear" w:color="auto" w:fill="FFFFFF"/>
        </w:rPr>
        <w:fldChar w:fldCharType="end"/>
      </w:r>
      <w:bookmarkEnd w:id="61"/>
      <w:r w:rsidRPr="00015059">
        <w:rPr>
          <w:rFonts w:cs="Times New Roman"/>
          <w:color w:val="000000" w:themeColor="text1"/>
          <w:shd w:val="clear" w:color="auto" w:fill="FFFFFF"/>
        </w:rPr>
        <w:t>.</w:t>
      </w:r>
      <w:r w:rsidR="000E7940" w:rsidRPr="00015059">
        <w:rPr>
          <w:rFonts w:cs="Times New Roman"/>
          <w:color w:val="000000" w:themeColor="text1"/>
          <w:shd w:val="clear" w:color="auto" w:fill="FFFFFF"/>
        </w:rPr>
        <w:t xml:space="preserve"> A </w:t>
      </w:r>
      <w:r w:rsidR="00526DCD" w:rsidRPr="00015059">
        <w:rPr>
          <w:rFonts w:cs="Times New Roman"/>
          <w:color w:val="000000" w:themeColor="text1"/>
          <w:shd w:val="clear" w:color="auto" w:fill="FFFFFF"/>
        </w:rPr>
        <w:t xml:space="preserve">species delimitation </w:t>
      </w:r>
      <w:r w:rsidR="000E7940" w:rsidRPr="00015059">
        <w:rPr>
          <w:rFonts w:cs="Times New Roman"/>
          <w:color w:val="000000" w:themeColor="text1"/>
          <w:shd w:val="clear" w:color="auto" w:fill="FFFFFF"/>
        </w:rPr>
        <w:t xml:space="preserve">study by </w:t>
      </w:r>
      <w:r w:rsidR="005316C1" w:rsidRPr="00015059">
        <w:rPr>
          <w:rFonts w:cs="Times New Roman"/>
          <w:color w:val="000000" w:themeColor="text1"/>
          <w:shd w:val="clear" w:color="auto" w:fill="FFFFFF"/>
        </w:rPr>
        <w:t xml:space="preserve">Mari K and Paul D N Hebert on Australian </w:t>
      </w:r>
      <w:proofErr w:type="spellStart"/>
      <w:r w:rsidR="005316C1" w:rsidRPr="00015059">
        <w:rPr>
          <w:rFonts w:cs="Times New Roman"/>
          <w:color w:val="000000" w:themeColor="text1"/>
          <w:shd w:val="clear" w:color="auto" w:fill="FFFFFF"/>
        </w:rPr>
        <w:t>hypertrophine</w:t>
      </w:r>
      <w:proofErr w:type="spellEnd"/>
      <w:r w:rsidR="005316C1" w:rsidRPr="00015059">
        <w:rPr>
          <w:rFonts w:cs="Times New Roman"/>
          <w:color w:val="000000" w:themeColor="text1"/>
          <w:shd w:val="clear" w:color="auto" w:fill="FFFFFF"/>
        </w:rPr>
        <w:t xml:space="preserve"> moths sequence data to test the congruence of OTUs from three analytical methods (ABGD, BIN, GMYC) revealed 124 OTUs from the then recognized 51 species in a fast and repeatable protocol</w:t>
      </w:r>
      <w:r w:rsidR="00553C96" w:rsidRPr="00015059">
        <w:rPr>
          <w:rFonts w:cs="Times New Roman"/>
          <w:color w:val="000000" w:themeColor="text1"/>
          <w:shd w:val="clear" w:color="auto" w:fill="FFFFFF"/>
        </w:rPr>
        <w:t xml:space="preserve"> </w:t>
      </w:r>
      <w:bookmarkStart w:id="62" w:name="ZOTERO_BREF_sdfiooXciD4t"/>
      <w:r w:rsidR="00AB7364" w:rsidRPr="00015059">
        <w:rPr>
          <w:rFonts w:cs="Times New Roman"/>
          <w:color w:val="000000" w:themeColor="text1"/>
          <w:shd w:val="clear" w:color="auto" w:fill="FFFFFF"/>
        </w:rPr>
        <w:fldChar w:fldCharType="begin"/>
      </w:r>
      <w:r w:rsidR="00F45322" w:rsidRPr="00015059">
        <w:rPr>
          <w:rFonts w:cs="Times New Roman"/>
          <w:color w:val="000000" w:themeColor="text1"/>
          <w:shd w:val="clear" w:color="auto" w:fill="FFFFFF"/>
        </w:rPr>
        <w:instrText xml:space="preserve"> ADDIN ZOTERO_ITEM CSL_CITATION {"citationID":"W2tIkoW1","properties":{"formattedCitation":"(Kekkonen &amp; Hebert, 2014)","plainCitation":"(Kekkonen &amp; Hebert, 2014)","noteIndex":0},"citationItems":[{"id":25,"uris":["http://zotero.org/users/1401269/items/RYK8JR2K"],"uri":["http://zotero.org/users/1401269/items/RYK8JR2K"],"itemData":{"id":25,"type":"article-journal","title":"DNA barcode-based delineation of putative species: efficient start for taxonomic workflows","container-title":"Molecular Ecology Resources","page":"706-715","volume":"14","issue":"4","source":"PubMed Central","abstract":"The analysis of DNA barcode sequences with varying techniques for cluster recognition provides an efficient approach for recognizing putative species (operational taxonomic units, OTUs). This approach accelerates and improves taxonomic workflows by exposing cryptic species and decreasing the risk of synonymy. This study tested the congruence of OTUs resulting from the application of three analytical methods (ABGD, BIN, GMYC) to sequence data for Australian hypertrophine moths. OTUs supported by all three approaches were viewed as robust, but 20% of the OTUs were only recognized by one or two of the methods. These OTUs were examined for three criteria to clarify their status. Monophyly and diagnostic nucleotides were both uninformative, but information on ranges was useful as sympatric sister OTUs were viewed as distinct, while allopatric OTUs were merged. This approach revealed 124 OTUs of Hypertrophinae, a more than twofold increase from the currently recognized 51 species. Because this analytical protocol is both fast and repeatable, it provides a valuable tool for establishing a basic understanding of species boundaries that can be validated with subsequent studies.","DOI":"10.1111/1755-0998.12233","ISSN":"1755-098X","note":"PMID: 24479435\nPMCID: PMC4264940","shortTitle":"DNA barcode-based delineation of putative species","journalAbbreviation":"Mol Ecol Resour","author":[{"family":"Kekkonen","given":"Mari"},{"family":"Hebert","given":"Paul D N"}],"issued":{"date-parts":[["2014",7]]}}}],"schema":"https://github.com/citation-style-language/schema/raw/master/csl-citation.json"} </w:instrText>
      </w:r>
      <w:r w:rsidR="00AB7364" w:rsidRPr="00015059">
        <w:rPr>
          <w:rFonts w:cs="Times New Roman"/>
          <w:color w:val="000000" w:themeColor="text1"/>
          <w:shd w:val="clear" w:color="auto" w:fill="FFFFFF"/>
        </w:rPr>
        <w:fldChar w:fldCharType="separate"/>
      </w:r>
      <w:r w:rsidR="002B138E" w:rsidRPr="00015059">
        <w:rPr>
          <w:rFonts w:cs="Times New Roman"/>
          <w:color w:val="000000" w:themeColor="text1"/>
        </w:rPr>
        <w:t>(Kekkonen &amp; Hebert, 2014)</w:t>
      </w:r>
      <w:r w:rsidR="00AB7364" w:rsidRPr="00015059">
        <w:rPr>
          <w:rFonts w:cs="Times New Roman"/>
          <w:color w:val="000000" w:themeColor="text1"/>
          <w:shd w:val="clear" w:color="auto" w:fill="FFFFFF"/>
        </w:rPr>
        <w:fldChar w:fldCharType="end"/>
      </w:r>
      <w:bookmarkEnd w:id="62"/>
      <w:r w:rsidR="005316C1" w:rsidRPr="00015059">
        <w:rPr>
          <w:rFonts w:cs="Times New Roman"/>
          <w:color w:val="000000" w:themeColor="text1"/>
          <w:shd w:val="clear" w:color="auto" w:fill="FFFFFF"/>
        </w:rPr>
        <w:t>.</w:t>
      </w:r>
      <w:r w:rsidR="00DC16DE" w:rsidRPr="00015059">
        <w:rPr>
          <w:rFonts w:cs="Times New Roman"/>
          <w:color w:val="000000" w:themeColor="text1"/>
          <w:shd w:val="clear" w:color="auto" w:fill="FFFFFF"/>
        </w:rPr>
        <w:t xml:space="preserve"> New genera and species of clearwing moth (Lepidoptera: </w:t>
      </w:r>
      <w:proofErr w:type="spellStart"/>
      <w:r w:rsidR="00DC16DE" w:rsidRPr="00015059">
        <w:rPr>
          <w:rFonts w:cs="Times New Roman"/>
          <w:color w:val="000000" w:themeColor="text1"/>
          <w:shd w:val="clear" w:color="auto" w:fill="FFFFFF"/>
        </w:rPr>
        <w:t>Sesiidae</w:t>
      </w:r>
      <w:proofErr w:type="spellEnd"/>
      <w:r w:rsidR="00DC16DE" w:rsidRPr="00015059">
        <w:rPr>
          <w:rFonts w:cs="Times New Roman"/>
          <w:color w:val="000000" w:themeColor="text1"/>
          <w:shd w:val="clear" w:color="auto" w:fill="FFFFFF"/>
        </w:rPr>
        <w:t>) are constantly being discovered in East Africa based largely on non</w:t>
      </w:r>
      <w:r w:rsidR="002620B6" w:rsidRPr="00015059">
        <w:rPr>
          <w:rFonts w:cs="Times New Roman"/>
          <w:color w:val="000000" w:themeColor="text1"/>
          <w:shd w:val="clear" w:color="auto" w:fill="FFFFFF"/>
        </w:rPr>
        <w:t>-</w:t>
      </w:r>
      <w:r w:rsidR="00DC16DE" w:rsidRPr="00015059">
        <w:rPr>
          <w:rFonts w:cs="Times New Roman"/>
          <w:color w:val="000000" w:themeColor="text1"/>
          <w:shd w:val="clear" w:color="auto" w:fill="FFFFFF"/>
        </w:rPr>
        <w:t>DNA features</w:t>
      </w:r>
      <w:r w:rsidR="002F128F" w:rsidRPr="00015059">
        <w:rPr>
          <w:rFonts w:cs="Times New Roman"/>
          <w:color w:val="000000" w:themeColor="text1"/>
          <w:shd w:val="clear" w:color="auto" w:fill="FFFFFF"/>
        </w:rPr>
        <w:t xml:space="preserve"> </w:t>
      </w:r>
      <w:bookmarkStart w:id="63" w:name="ZOTERO_BREF_wxeXaW1CTFRr"/>
      <w:r w:rsidR="00AB7364" w:rsidRPr="00015059">
        <w:rPr>
          <w:rFonts w:cs="Times New Roman"/>
          <w:color w:val="000000" w:themeColor="text1"/>
          <w:shd w:val="clear" w:color="auto" w:fill="FFFFFF"/>
        </w:rPr>
        <w:fldChar w:fldCharType="begin"/>
      </w:r>
      <w:r w:rsidR="00F45322" w:rsidRPr="00015059">
        <w:rPr>
          <w:rFonts w:cs="Times New Roman"/>
          <w:color w:val="000000" w:themeColor="text1"/>
          <w:shd w:val="clear" w:color="auto" w:fill="FFFFFF"/>
        </w:rPr>
        <w:instrText xml:space="preserve"> ADDIN ZOTERO_ITEM CSL_CITATION {"citationID":"USgnc1FL","properties":{"formattedCitation":"(Agassiz &amp; Kallies, 2018; Gorbunov &amp; Gurko, 2017)","plainCitation":"(Agassiz &amp; Kallies, 2018; Gorbunov &amp; Gurko, 2017)","noteIndex":0},"citationItems":[{"id":113,"uris":["http://zotero.org/users/1401269/items/IK32YJTX"],"uri":["http://zotero.org/users/1401269/items/IK32YJTX"],"itemData":{"id":113,"type":"book","title":"A new genus and species of myrmecophile clearwing moth (Lepidoptera: Sesiidae) from East Africa","volume":"4392","number-of-pages":"588","abstract":"A new genus, Osmanthedon Kallies gen. nov., in the tribe Synanthedonini and a new species, Osmanthedon domaticola Agassiz &amp; Kallies spec. nov., are described. This is the first record of a sesiid species associated with ant galls (domatia) found on whistling thorn Acacia, Vachellia drepanolobium (Harms ex Sjöstedt) P.J.H.Hurter (Fabaceae), in East Africa.","note":"DOI: 10.11646/zootaxa.4392.3.8","author":[{"family":"Agassiz","given":"David"},{"family":"Kallies","given":"Axel"}],"issued":{"date-parts":[["2018",3,11]]}}},{"id":14,"uris":["http://zotero.org/users/1401269/items/DJKCKVSD"],"uri":["http://zotero.org/users/1401269/items/DJKCKVSD"],"itemData":{"id":14,"type":"article-journal","title":"A new genus and species of clearwing moths (Lepidoptera: Sesiidae) from South Sudan","container-title":"Zootaxa","page":"270-276","volume":"4276","issue":"2","source":"PubMed","abstract":"A new clearwing moth genus and species is described and illustrated from South Sudan: Lolibaia salimi gen. nov. et sp. nov.. This is the first record of the family Sesiidae from that country. The holotype is deposited in the collection of the A.N. Severtsov Institute of Ecology and Evolution of the Russian Academy of Sciences, Moscow, Russia.","ISSN":"1175-5334","note":"PMID: 28610210","shortTitle":"A new genus and species of clearwing moths (Lepidoptera","journalAbbreviation":"Zootaxa","language":"eng","author":[{"family":"Gorbunov","given":"Oleg G."},{"family":"Gurko","given":"Vladimir O."}],"issued":{"date-parts":[["2017",6,11]]}}}],"schema":"https://github.com/citation-style-language/schema/raw/master/csl-citation.json"} </w:instrText>
      </w:r>
      <w:r w:rsidR="00AB7364" w:rsidRPr="00015059">
        <w:rPr>
          <w:rFonts w:cs="Times New Roman"/>
          <w:color w:val="000000" w:themeColor="text1"/>
          <w:shd w:val="clear" w:color="auto" w:fill="FFFFFF"/>
        </w:rPr>
        <w:fldChar w:fldCharType="separate"/>
      </w:r>
      <w:r w:rsidR="002B138E" w:rsidRPr="00015059">
        <w:rPr>
          <w:rFonts w:cs="Times New Roman"/>
          <w:color w:val="000000" w:themeColor="text1"/>
        </w:rPr>
        <w:t>(Agassiz &amp; Kallies, 2018; Gorbunov &amp; Gurko, 2017)</w:t>
      </w:r>
      <w:r w:rsidR="00AB7364" w:rsidRPr="00015059">
        <w:rPr>
          <w:rFonts w:cs="Times New Roman"/>
          <w:color w:val="000000" w:themeColor="text1"/>
          <w:shd w:val="clear" w:color="auto" w:fill="FFFFFF"/>
        </w:rPr>
        <w:fldChar w:fldCharType="end"/>
      </w:r>
      <w:bookmarkEnd w:id="63"/>
      <w:r w:rsidR="00DC16DE" w:rsidRPr="00015059">
        <w:rPr>
          <w:rFonts w:cs="Times New Roman"/>
          <w:color w:val="000000" w:themeColor="text1"/>
          <w:shd w:val="clear" w:color="auto" w:fill="FFFFFF"/>
        </w:rPr>
        <w:t>. The inclusion of DNA barcoding in their taxonomical revision and discovery could be of great value.</w:t>
      </w:r>
    </w:p>
    <w:p w14:paraId="46E86A92" w14:textId="08DAF7DF" w:rsidR="00931433" w:rsidRPr="00015059" w:rsidRDefault="00B66427" w:rsidP="00B822F6">
      <w:pPr>
        <w:widowControl w:val="0"/>
        <w:autoSpaceDE w:val="0"/>
        <w:autoSpaceDN w:val="0"/>
        <w:adjustRightInd w:val="0"/>
        <w:spacing w:after="0"/>
        <w:jc w:val="both"/>
        <w:rPr>
          <w:rFonts w:cs="Times New Roman"/>
          <w:color w:val="000000" w:themeColor="text1"/>
          <w:shd w:val="clear" w:color="auto" w:fill="FFFFFF"/>
        </w:rPr>
      </w:pPr>
      <w:r w:rsidRPr="00015059">
        <w:rPr>
          <w:rFonts w:cs="Times New Roman"/>
          <w:color w:val="000000" w:themeColor="text1"/>
          <w:shd w:val="clear" w:color="auto" w:fill="FFFFFF"/>
        </w:rPr>
        <w:t xml:space="preserve">DNA barcoding </w:t>
      </w:r>
      <w:r w:rsidR="00D93DEB" w:rsidRPr="00015059">
        <w:rPr>
          <w:rFonts w:cs="Times New Roman"/>
          <w:color w:val="000000" w:themeColor="text1"/>
          <w:shd w:val="clear" w:color="auto" w:fill="FFFFFF"/>
        </w:rPr>
        <w:t xml:space="preserve">can also be applied to evaluate </w:t>
      </w:r>
      <w:r w:rsidRPr="00015059">
        <w:rPr>
          <w:rFonts w:cs="Times New Roman"/>
          <w:color w:val="000000" w:themeColor="text1"/>
          <w:shd w:val="clear" w:color="auto" w:fill="FFFFFF"/>
        </w:rPr>
        <w:t xml:space="preserve">biodiversity on </w:t>
      </w:r>
      <w:r w:rsidR="00D93DEB" w:rsidRPr="00015059">
        <w:rPr>
          <w:rFonts w:cs="Times New Roman"/>
          <w:color w:val="000000" w:themeColor="text1"/>
          <w:shd w:val="clear" w:color="auto" w:fill="FFFFFF"/>
        </w:rPr>
        <w:t xml:space="preserve">enormous </w:t>
      </w:r>
      <w:r w:rsidR="006700CF" w:rsidRPr="00015059">
        <w:rPr>
          <w:rFonts w:cs="Times New Roman"/>
          <w:color w:val="000000" w:themeColor="text1"/>
          <w:shd w:val="clear" w:color="auto" w:fill="FFFFFF"/>
        </w:rPr>
        <w:t>dataset</w:t>
      </w:r>
      <w:r w:rsidRPr="00015059">
        <w:rPr>
          <w:rFonts w:cs="Times New Roman"/>
          <w:color w:val="000000" w:themeColor="text1"/>
          <w:shd w:val="clear" w:color="auto" w:fill="FFFFFF"/>
        </w:rPr>
        <w:t xml:space="preserve"> and in</w:t>
      </w:r>
      <w:r w:rsidR="008D28F0" w:rsidRPr="00015059">
        <w:rPr>
          <w:rFonts w:cs="Times New Roman"/>
          <w:color w:val="000000" w:themeColor="text1"/>
          <w:shd w:val="clear" w:color="auto" w:fill="FFFFFF"/>
        </w:rPr>
        <w:t xml:space="preserve"> expansive geographical</w:t>
      </w:r>
      <w:r w:rsidRPr="00015059">
        <w:rPr>
          <w:rFonts w:cs="Times New Roman"/>
          <w:color w:val="000000" w:themeColor="text1"/>
          <w:shd w:val="clear" w:color="auto" w:fill="FFFFFF"/>
        </w:rPr>
        <w:t xml:space="preserve"> settings</w:t>
      </w:r>
      <w:r w:rsidR="002F128F" w:rsidRPr="00015059">
        <w:rPr>
          <w:rFonts w:cs="Times New Roman"/>
          <w:color w:val="000000" w:themeColor="text1"/>
          <w:shd w:val="clear" w:color="auto" w:fill="FFFFFF"/>
        </w:rPr>
        <w:t xml:space="preserve"> </w:t>
      </w:r>
      <w:bookmarkStart w:id="64" w:name="ZOTERO_BREF_GGznVfusuee7"/>
      <w:r w:rsidR="00AB7364" w:rsidRPr="00015059">
        <w:rPr>
          <w:rFonts w:cs="Times New Roman"/>
          <w:color w:val="000000" w:themeColor="text1"/>
          <w:shd w:val="clear" w:color="auto" w:fill="FFFFFF"/>
        </w:rPr>
        <w:fldChar w:fldCharType="begin"/>
      </w:r>
      <w:r w:rsidR="00F45322" w:rsidRPr="00015059">
        <w:rPr>
          <w:rFonts w:cs="Times New Roman"/>
          <w:color w:val="000000" w:themeColor="text1"/>
          <w:shd w:val="clear" w:color="auto" w:fill="FFFFFF"/>
        </w:rPr>
        <w:instrText xml:space="preserve"> ADDIN ZOTERO_ITEM CSL_CITATION {"citationID":"T40PWKMo","properties":{"formattedCitation":"(Brehm et al., 2016; Hebert et al., 2016; S. E. Miller et al., 2016)","plainCitation":"(Brehm et al., 2016; Hebert et al., 2016; S. E. Miller et al., 2016)","noteIndex":0},"citationItems":[{"id":24,"uris":["http://zotero.org/users/1401269/items/B2ZJRJ4P"],"uri":["http://zotero.org/users/1401269/items/B2ZJRJ4P"],"itemData":{"id":24,"type":"article-journal","title":"Turning Up the Heat on a Hotspot: DNA Barcodes Reveal 80% More Species of Geometrid Moths along an Andean Elevational Gradient","container-title":"PLoS ONE","volume":"11","issue":"3","source":"PubMed Central","abstract":"We sampled 14,603 geometrid moths along a forested elevational gradient from 1020–3021 m in the southern Ecuadorian Andes, and then employed DNA barcoding to refine decisions on species boundaries initially made by morphology. We compared the results with those from an earlier study on the same but slightly shorter gradient that relied solely on morphological criteria to discriminate species. The present analysis revealed 1857 putative species, an 80% increase in species richness from the earlier study that detected only 1010 species. Measures of species richness and diversity that are less dependent on sample size were more than twice as high as in the earlier study, even when analysis was restricted to an identical elevational range. The estimated total number of geometrid species (new dataset) in the sampled area is 2350. Species richness at single sites was 32–43% higher, and the beta diversity component rose by 43–51%. These impacts of DNA barcoding on measures of richness reflect its capacity to reveal cryptic species that were overlooked in the first study. The overall results confirmed unique diversity patterns reported in the first investigation. Species diversity was uniformly high along the gradient, declining only slightly above 2800 m. Species turnover also showed little variation along the gradient, reinforcing the lack of evidence for discrete faunal zones. By confirming these major biodiversity patterns, the present study establishes that incomplete species delineation does not necessarily conceal trends of biodiversity along ecological gradients, but it impedes determination of the true magnitude of diversity and species turnover.","URL":"https://www.ncbi.nlm.nih.gov/pmc/articles/PMC4784734/","DOI":"10.1371/journal.pone.0150327","ISSN":"1932-6203","note":"PMID: 26959368\nPMCID: PMC4784734","shortTitle":"Turning Up the Heat on a Hotspot","journalAbbreviation":"PLoS One","author":[{"family":"Brehm","given":"Gunnar"},{"family":"Hebert","given":"Paul D. N."},{"family":"Colwell","given":"Robert K."},{"family":"Adams","given":"Marc-Oliver"},{"family":"Bodner","given":"Florian"},{"family":"Friedemann","given":"Katrin"},{"family":"Möckel","given":"Lars"},{"family":"Fiedler","given":"Konrad"}],"issued":{"date-parts":[["2016",3,9]]},"accessed":{"date-parts":[["2018",4,17]]}}},{"id":27,"uris":["http://zotero.org/users/1401269/items/BB6YPE84"],"uri":["http://zotero.org/users/1401269/items/BB6YPE84"],"itemData":{"id":27,"type":"article-journal","title":"From writing to reading the encyclopedia of life","container-title":"Philosophical Transactions of the Royal Society B: Biological Sciences","volume":"371","issue":"1702","source":"PubMed Central","abstract":"Prologue ‘As the study of natural science advances, the language of scientific description may be greatly simplified and abridged. This has already been done by Linneaus and may be carried still further by other invention. The descriptions of natural orders and genera may be reduced to short definitions, and employment of signs, somewhat in the manner of algebra, instead of long descriptions. It is more easy to conceive this, than it is to conceive with what facility, and in how short a time, a knowledge of all the objects of natural history may ultimately be acquired; and that which is now considered learning and science, and confined to a few specially devoted to it, may at length be universally possessed in every civilized country and in every rank of life’. J. C. Louden 1829. Magazine of natural history, vol. 1., This article is part of the themed issue ‘From DNA barcodes to biomes’.","URL":"https://www.ncbi.nlm.nih.gov/pmc/articles/PMC4971178/","DOI":"10.1098/rstb.2015.0321","ISSN":"0962-8436","note":"PMID: 27481778\nPMCID: PMC4971178","journalAbbreviation":"Philos Trans R Soc Lond B Biol Sci","author":[{"family":"Hebert","given":"Paul D. N."},{"family":"Hollingsworth","given":"Peter M."},{"family":"Hajibabaei","given":"Mehrdad"}],"issued":{"date-parts":[["2016",9,5]]},"accessed":{"date-parts":[["2018",4,16]]}}},{"id":23,"uris":["http://zotero.org/users/1401269/items/7W5H9QQS"],"uri":["http://zotero.org/users/1401269/items/7W5H9QQS"],"itemData":{"id":23,"type":"article-journal","title":"Advancing taxonomy and bioinventories with DNA barcodes","container-title":"Philosophical Transactions of the Royal Society B: Biological Sciences","volume":"371","issue":"1702","source":"PubMed Central","abstract":"We use three examples—field and ecology-based inventories in Costa Rica and Papua New Guinea and a museum and taxonomic-based inventory of the moth family Geometridae—to demonstrate the use of DNA barcoding (a short sequence of the mitochondrial COI gene) in biodiversity inventories, from facilitating workflows of identification of freshly collected specimens from the field, to describing the overall diversity of megadiverse taxa from museum collections, and most importantly linking the fresh specimens, the general museum collections and historic type specimens. The process also flushes out unexpected sibling species hiding under long-applied scientific names, thereby clarifying and parsing previously mixed collateral data. The Barcode of Life Database has matured to an essential interactive platform for the multi-authored and multi-process collaboration. The BIN system of creating and tracking DNA sequence-based clusters as proxies for species has become a powerful way around some parts of the ‘taxonomic impediment’, especially in entomology, by providing fast but testable and tractable species hypotheses, tools for visualizing the distribution of those in time and space and an interim naming system for communication., This article is part of the themed issue ‘From DNA barcodes to biomes’.","URL":"https://www.ncbi.nlm.nih.gov/pmc/articles/PMC4971191/","DOI":"10.1098/rstb.2015.0339","ISSN":"0962-8436","note":"PMID: 27481791\nPMCID: PMC4971191","journalAbbreviation":"Philos Trans R Soc Lond B Biol Sci","author":[{"family":"Miller","given":"Scott E."},{"family":"Hausmann","given":"Axel"},{"family":"Hallwachs","given":"Winnie"},{"family":"Janzen","given":"Daniel H."}],"issued":{"date-parts":[["2016",9,5]]},"accessed":{"date-parts":[["2018",4,17]]}}}],"schema":"https://github.com/citation-style-language/schema/raw/master/csl-citation.json"} </w:instrText>
      </w:r>
      <w:r w:rsidR="00AB7364" w:rsidRPr="00015059">
        <w:rPr>
          <w:rFonts w:cs="Times New Roman"/>
          <w:color w:val="000000" w:themeColor="text1"/>
          <w:shd w:val="clear" w:color="auto" w:fill="FFFFFF"/>
        </w:rPr>
        <w:fldChar w:fldCharType="separate"/>
      </w:r>
      <w:r w:rsidR="002B138E" w:rsidRPr="00015059">
        <w:rPr>
          <w:rFonts w:cs="Times New Roman"/>
          <w:color w:val="000000" w:themeColor="text1"/>
        </w:rPr>
        <w:t>(Brehm et al., 2016; Hebert et al., 2016; S. E. Miller et al., 2016)</w:t>
      </w:r>
      <w:r w:rsidR="00AB7364" w:rsidRPr="00015059">
        <w:rPr>
          <w:rFonts w:cs="Times New Roman"/>
          <w:color w:val="000000" w:themeColor="text1"/>
          <w:shd w:val="clear" w:color="auto" w:fill="FFFFFF"/>
        </w:rPr>
        <w:fldChar w:fldCharType="end"/>
      </w:r>
      <w:bookmarkEnd w:id="64"/>
      <w:r w:rsidRPr="00015059">
        <w:rPr>
          <w:rFonts w:cs="Times New Roman"/>
          <w:color w:val="000000" w:themeColor="text1"/>
          <w:shd w:val="clear" w:color="auto" w:fill="FFFFFF"/>
        </w:rPr>
        <w:t>.</w:t>
      </w:r>
      <w:r w:rsidR="008D28F0" w:rsidRPr="00015059">
        <w:rPr>
          <w:rFonts w:cs="Times New Roman"/>
          <w:color w:val="000000" w:themeColor="text1"/>
          <w:shd w:val="clear" w:color="auto" w:fill="FFFFFF"/>
        </w:rPr>
        <w:t xml:space="preserve"> Miller</w:t>
      </w:r>
      <w:r w:rsidR="002620B6" w:rsidRPr="00015059">
        <w:rPr>
          <w:rFonts w:cs="Times New Roman"/>
          <w:color w:val="000000" w:themeColor="text1"/>
          <w:shd w:val="clear" w:color="auto" w:fill="FFFFFF"/>
        </w:rPr>
        <w:t>, S.</w:t>
      </w:r>
      <w:r w:rsidR="008D28F0" w:rsidRPr="00015059">
        <w:rPr>
          <w:rFonts w:cs="Times New Roman"/>
          <w:color w:val="000000" w:themeColor="text1"/>
          <w:shd w:val="clear" w:color="auto" w:fill="FFFFFF"/>
        </w:rPr>
        <w:t xml:space="preserve"> </w:t>
      </w:r>
      <w:r w:rsidR="008D28F0" w:rsidRPr="00015059">
        <w:rPr>
          <w:rFonts w:cs="Times New Roman"/>
          <w:i/>
          <w:color w:val="000000" w:themeColor="text1"/>
          <w:shd w:val="clear" w:color="auto" w:fill="FFFFFF"/>
        </w:rPr>
        <w:t>et al</w:t>
      </w:r>
      <w:r w:rsidR="002620B6" w:rsidRPr="00015059">
        <w:rPr>
          <w:rFonts w:cs="Times New Roman"/>
          <w:i/>
          <w:color w:val="000000" w:themeColor="text1"/>
          <w:shd w:val="clear" w:color="auto" w:fill="FFFFFF"/>
        </w:rPr>
        <w:t>.</w:t>
      </w:r>
      <w:r w:rsidR="002620B6" w:rsidRPr="00015059">
        <w:rPr>
          <w:rFonts w:cs="Times New Roman"/>
          <w:color w:val="000000" w:themeColor="text1"/>
          <w:shd w:val="clear" w:color="auto" w:fill="FFFFFF"/>
        </w:rPr>
        <w:t>,</w:t>
      </w:r>
      <w:r w:rsidR="00AE6124" w:rsidRPr="00015059">
        <w:rPr>
          <w:rFonts w:cs="Times New Roman"/>
          <w:color w:val="000000" w:themeColor="text1"/>
          <w:shd w:val="clear" w:color="auto" w:fill="FFFFFF"/>
        </w:rPr>
        <w:t xml:space="preserve"> </w:t>
      </w:r>
      <w:r w:rsidR="002620B6" w:rsidRPr="00015059">
        <w:rPr>
          <w:rFonts w:cs="Times New Roman"/>
          <w:color w:val="000000" w:themeColor="text1"/>
          <w:shd w:val="clear" w:color="auto" w:fill="FFFFFF"/>
        </w:rPr>
        <w:t>(2016)</w:t>
      </w:r>
      <w:r w:rsidR="008D28F0" w:rsidRPr="00015059">
        <w:rPr>
          <w:rFonts w:cs="Times New Roman"/>
          <w:color w:val="000000" w:themeColor="text1"/>
          <w:shd w:val="clear" w:color="auto" w:fill="FFFFFF"/>
        </w:rPr>
        <w:t xml:space="preserve"> used three datasets two field and ecology-based inventories and </w:t>
      </w:r>
      <w:r w:rsidR="00E56962" w:rsidRPr="00015059">
        <w:rPr>
          <w:rFonts w:cs="Times New Roman"/>
          <w:color w:val="000000" w:themeColor="text1"/>
          <w:shd w:val="clear" w:color="auto" w:fill="FFFFFF"/>
        </w:rPr>
        <w:t>one</w:t>
      </w:r>
      <w:r w:rsidR="008D28F0" w:rsidRPr="00015059">
        <w:rPr>
          <w:rFonts w:cs="Times New Roman"/>
          <w:color w:val="000000" w:themeColor="text1"/>
          <w:shd w:val="clear" w:color="auto" w:fill="FFFFFF"/>
        </w:rPr>
        <w:t xml:space="preserve"> museum and taxonomic-based inventory of </w:t>
      </w:r>
      <w:proofErr w:type="spellStart"/>
      <w:r w:rsidR="008D28F0" w:rsidRPr="00015059">
        <w:rPr>
          <w:rFonts w:cs="Times New Roman"/>
          <w:color w:val="000000" w:themeColor="text1"/>
          <w:shd w:val="clear" w:color="auto" w:fill="FFFFFF"/>
        </w:rPr>
        <w:t>Geometridae</w:t>
      </w:r>
      <w:proofErr w:type="spellEnd"/>
      <w:r w:rsidR="00E56962" w:rsidRPr="00015059">
        <w:rPr>
          <w:rFonts w:cs="Times New Roman"/>
          <w:color w:val="000000" w:themeColor="text1"/>
          <w:shd w:val="clear" w:color="auto" w:fill="FFFFFF"/>
        </w:rPr>
        <w:t xml:space="preserve"> family (moths) </w:t>
      </w:r>
      <w:r w:rsidR="00DA4212" w:rsidRPr="00015059">
        <w:rPr>
          <w:rFonts w:cs="Times New Roman"/>
          <w:color w:val="000000" w:themeColor="text1"/>
          <w:shd w:val="clear" w:color="auto" w:fill="FFFFFF"/>
        </w:rPr>
        <w:t>to analyse and describe diversity of this megadiverse taxa and in the process parsing cryptic species</w:t>
      </w:r>
      <w:r w:rsidR="002F128F" w:rsidRPr="00015059">
        <w:rPr>
          <w:rFonts w:cs="Times New Roman"/>
          <w:color w:val="000000" w:themeColor="text1"/>
          <w:shd w:val="clear" w:color="auto" w:fill="FFFFFF"/>
        </w:rPr>
        <w:t xml:space="preserve"> </w:t>
      </w:r>
      <w:bookmarkStart w:id="65" w:name="ZOTERO_BREF_vk60rXcOd286"/>
      <w:r w:rsidR="00AB7364" w:rsidRPr="00015059">
        <w:rPr>
          <w:rFonts w:cs="Times New Roman"/>
          <w:color w:val="000000" w:themeColor="text1"/>
          <w:shd w:val="clear" w:color="auto" w:fill="FFFFFF"/>
        </w:rPr>
        <w:fldChar w:fldCharType="begin"/>
      </w:r>
      <w:r w:rsidR="00F45322" w:rsidRPr="00015059">
        <w:rPr>
          <w:rFonts w:cs="Times New Roman"/>
          <w:color w:val="000000" w:themeColor="text1"/>
          <w:shd w:val="clear" w:color="auto" w:fill="FFFFFF"/>
        </w:rPr>
        <w:instrText xml:space="preserve"> ADDIN ZOTERO_ITEM CSL_CITATION {"citationID":"t1KXimSX","properties":{"formattedCitation":"(S. E. Miller et al., 2016)","plainCitation":"(S. E. Miller et al., 2016)","noteIndex":0},"citationItems":[{"id":23,"uris":["http://zotero.org/users/1401269/items/7W5H9QQS"],"uri":["http://zotero.org/users/1401269/items/7W5H9QQS"],"itemData":{"id":23,"type":"article-journal","title":"Advancing taxonomy and bioinventories with DNA barcodes","container-title":"Philosophical Transactions of the Royal Society B: Biological Sciences","volume":"371","issue":"1702","source":"PubMed Central","abstract":"We use three examples—field and ecology-based inventories in Costa Rica and Papua New Guinea and a museum and taxonomic-based inventory of the moth family Geometridae—to demonstrate the use of DNA barcoding (a short sequence of the mitochondrial COI gene) in biodiversity inventories, from facilitating workflows of identification of freshly collected specimens from the field, to describing the overall diversity of megadiverse taxa from museum collections, and most importantly linking the fresh specimens, the general museum collections and historic type specimens. The process also flushes out unexpected sibling species hiding under long-applied scientific names, thereby clarifying and parsing previously mixed collateral data. The Barcode of Life Database has matured to an essential interactive platform for the multi-authored and multi-process collaboration. The BIN system of creating and tracking DNA sequence-based clusters as proxies for species has become a powerful way around some parts of the ‘taxonomic impediment’, especially in entomology, by providing fast but testable and tractable species hypotheses, tools for visualizing the distribution of those in time and space and an interim naming system for communication., This article is part of the themed issue ‘From DNA barcodes to biomes’.","URL":"https://www.ncbi.nlm.nih.gov/pmc/articles/PMC4971191/","DOI":"10.1098/rstb.2015.0339","ISSN":"0962-8436","note":"PMID: 27481791\nPMCID: PMC4971191","journalAbbreviation":"Philos Trans R Soc Lond B Biol Sci","author":[{"family":"Miller","given":"Scott E."},{"family":"Hausmann","given":"Axel"},{"family":"Hallwachs","given":"Winnie"},{"family":"Janzen","given":"Daniel H."}],"issued":{"date-parts":[["2016",9,5]]},"accessed":{"date-parts":[["2018",4,17]]}}}],"schema":"https://github.com/citation-style-language/schema/raw/master/csl-citation.json"} </w:instrText>
      </w:r>
      <w:r w:rsidR="00AB7364" w:rsidRPr="00015059">
        <w:rPr>
          <w:rFonts w:cs="Times New Roman"/>
          <w:color w:val="000000" w:themeColor="text1"/>
          <w:shd w:val="clear" w:color="auto" w:fill="FFFFFF"/>
        </w:rPr>
        <w:fldChar w:fldCharType="separate"/>
      </w:r>
      <w:r w:rsidR="002B138E" w:rsidRPr="00015059">
        <w:rPr>
          <w:rFonts w:cs="Times New Roman"/>
          <w:color w:val="000000" w:themeColor="text1"/>
        </w:rPr>
        <w:t>(S. E. Miller et al., 2016)</w:t>
      </w:r>
      <w:r w:rsidR="00AB7364" w:rsidRPr="00015059">
        <w:rPr>
          <w:rFonts w:cs="Times New Roman"/>
          <w:color w:val="000000" w:themeColor="text1"/>
          <w:shd w:val="clear" w:color="auto" w:fill="FFFFFF"/>
        </w:rPr>
        <w:fldChar w:fldCharType="end"/>
      </w:r>
      <w:bookmarkEnd w:id="65"/>
      <w:r w:rsidR="008D28F0" w:rsidRPr="00015059">
        <w:rPr>
          <w:rFonts w:cs="Times New Roman"/>
          <w:color w:val="000000" w:themeColor="text1"/>
          <w:shd w:val="clear" w:color="auto" w:fill="FFFFFF"/>
        </w:rPr>
        <w:t xml:space="preserve">. </w:t>
      </w:r>
      <w:r w:rsidR="00636205" w:rsidRPr="00015059">
        <w:rPr>
          <w:rFonts w:cs="Times New Roman"/>
          <w:color w:val="000000" w:themeColor="text1"/>
          <w:shd w:val="clear" w:color="auto" w:fill="FFFFFF"/>
        </w:rPr>
        <w:t xml:space="preserve">A Biodiversity analysis on </w:t>
      </w:r>
      <w:r w:rsidR="00DA4212" w:rsidRPr="00015059">
        <w:rPr>
          <w:rFonts w:cs="Times New Roman"/>
          <w:color w:val="000000" w:themeColor="text1"/>
          <w:shd w:val="clear" w:color="auto" w:fill="FFFFFF"/>
        </w:rPr>
        <w:t xml:space="preserve">14,603 </w:t>
      </w:r>
      <w:r w:rsidR="00403860" w:rsidRPr="00015059">
        <w:rPr>
          <w:rFonts w:cs="Times New Roman"/>
          <w:color w:val="000000" w:themeColor="text1"/>
          <w:shd w:val="clear" w:color="auto" w:fill="FFFFFF"/>
        </w:rPr>
        <w:t xml:space="preserve">Ecuadorian Andes </w:t>
      </w:r>
      <w:r w:rsidR="00DA4212" w:rsidRPr="00015059">
        <w:rPr>
          <w:rFonts w:cs="Times New Roman"/>
          <w:color w:val="000000" w:themeColor="text1"/>
          <w:shd w:val="clear" w:color="auto" w:fill="FFFFFF"/>
        </w:rPr>
        <w:t>geometrid moths</w:t>
      </w:r>
      <w:r w:rsidR="00403860" w:rsidRPr="00015059">
        <w:rPr>
          <w:rFonts w:cs="Times New Roman"/>
          <w:color w:val="000000" w:themeColor="text1"/>
          <w:shd w:val="clear" w:color="auto" w:fill="FFFFFF"/>
        </w:rPr>
        <w:t xml:space="preserve"> DNA barcode samples reveal</w:t>
      </w:r>
      <w:r w:rsidR="00636205" w:rsidRPr="00015059">
        <w:rPr>
          <w:rFonts w:cs="Times New Roman"/>
          <w:color w:val="000000" w:themeColor="text1"/>
          <w:shd w:val="clear" w:color="auto" w:fill="FFFFFF"/>
        </w:rPr>
        <w:t>ed</w:t>
      </w:r>
      <w:r w:rsidR="00403860" w:rsidRPr="00015059">
        <w:rPr>
          <w:rFonts w:cs="Times New Roman"/>
          <w:color w:val="000000" w:themeColor="text1"/>
          <w:shd w:val="clear" w:color="auto" w:fill="FFFFFF"/>
        </w:rPr>
        <w:t xml:space="preserve"> 1857 putative species, an 80% rise from an earlier morphology based study that resulted in only 1010 species</w:t>
      </w:r>
      <w:r w:rsidR="002F128F" w:rsidRPr="00015059">
        <w:rPr>
          <w:rFonts w:cs="Times New Roman"/>
          <w:color w:val="000000" w:themeColor="text1"/>
          <w:shd w:val="clear" w:color="auto" w:fill="FFFFFF"/>
        </w:rPr>
        <w:t xml:space="preserve"> </w:t>
      </w:r>
      <w:bookmarkStart w:id="66" w:name="ZOTERO_BREF_GmZ0BZrSO9aJ"/>
      <w:r w:rsidR="00AB7364" w:rsidRPr="00015059">
        <w:rPr>
          <w:rFonts w:cs="Times New Roman"/>
          <w:color w:val="000000" w:themeColor="text1"/>
          <w:shd w:val="clear" w:color="auto" w:fill="FFFFFF"/>
        </w:rPr>
        <w:fldChar w:fldCharType="begin"/>
      </w:r>
      <w:r w:rsidR="00F45322" w:rsidRPr="00015059">
        <w:rPr>
          <w:rFonts w:cs="Times New Roman"/>
          <w:color w:val="000000" w:themeColor="text1"/>
          <w:shd w:val="clear" w:color="auto" w:fill="FFFFFF"/>
        </w:rPr>
        <w:instrText xml:space="preserve"> ADDIN ZOTERO_ITEM CSL_CITATION {"citationID":"PNKapooN","properties":{"formattedCitation":"(Brehm et al., 2016)","plainCitation":"(Brehm et al., 2016)","noteIndex":0},"citationItems":[{"id":24,"uris":["http://zotero.org/users/1401269/items/B2ZJRJ4P"],"uri":["http://zotero.org/users/1401269/items/B2ZJRJ4P"],"itemData":{"id":24,"type":"article-journal","title":"Turning Up the Heat on a Hotspot: DNA Barcodes Reveal 80% More Species of Geometrid Moths along an Andean Elevational Gradient","container-title":"PLoS ONE","volume":"11","issue":"3","source":"PubMed Central","abstract":"We sampled 14,603 geometrid moths along a forested elevational gradient from 1020–3021 m in the southern Ecuadorian Andes, and then employed DNA barcoding to refine decisions on species boundaries initially made by morphology. We compared the results with those from an earlier study on the same but slightly shorter gradient that relied solely on morphological criteria to discriminate species. The present analysis revealed 1857 putative species, an 80% increase in species richness from the earlier study that detected only 1010 species. Measures of species richness and diversity that are less dependent on sample size were more than twice as high as in the earlier study, even when analysis was restricted to an identical elevational range. The estimated total number of geometrid species (new dataset) in the sampled area is 2350. Species richness at single sites was 32–43% higher, and the beta diversity component rose by 43–51%. These impacts of DNA barcoding on measures of richness reflect its capacity to reveal cryptic species that were overlooked in the first study. The overall results confirmed unique diversity patterns reported in the first investigation. Species diversity was uniformly high along the gradient, declining only slightly above 2800 m. Species turnover also showed little variation along the gradient, reinforcing the lack of evidence for discrete faunal zones. By confirming these major biodiversity patterns, the present study establishes that incomplete species delineation does not necessarily conceal trends of biodiversity along ecological gradients, but it impedes determination of the true magnitude of diversity and species turnover.","URL":"https://www.ncbi.nlm.nih.gov/pmc/articles/PMC4784734/","DOI":"10.1371/journal.pone.0150327","ISSN":"1932-6203","note":"PMID: 26959368\nPMCID: PMC4784734","shortTitle":"Turning Up the Heat on a Hotspot","journalAbbreviation":"PLoS One","author":[{"family":"Brehm","given":"Gunnar"},{"family":"Hebert","given":"Paul D. N."},{"family":"Colwell","given":"Robert K."},{"family":"Adams","given":"Marc-Oliver"},{"family":"Bodner","given":"Florian"},{"family":"Friedemann","given":"Katrin"},{"family":"Möckel","given":"Lars"},{"family":"Fiedler","given":"Konrad"}],"issued":{"date-parts":[["2016",3,9]]},"accessed":{"date-parts":[["2018",4,17]]}}}],"schema":"https://github.com/citation-style-language/schema/raw/master/csl-citation.json"} </w:instrText>
      </w:r>
      <w:r w:rsidR="00AB7364" w:rsidRPr="00015059">
        <w:rPr>
          <w:rFonts w:cs="Times New Roman"/>
          <w:color w:val="000000" w:themeColor="text1"/>
          <w:shd w:val="clear" w:color="auto" w:fill="FFFFFF"/>
        </w:rPr>
        <w:fldChar w:fldCharType="separate"/>
      </w:r>
      <w:r w:rsidR="002B138E" w:rsidRPr="00015059">
        <w:rPr>
          <w:rFonts w:cs="Times New Roman"/>
          <w:color w:val="000000" w:themeColor="text1"/>
        </w:rPr>
        <w:t>(Brehm et al., 2016)</w:t>
      </w:r>
      <w:r w:rsidR="00AB7364" w:rsidRPr="00015059">
        <w:rPr>
          <w:rFonts w:cs="Times New Roman"/>
          <w:color w:val="000000" w:themeColor="text1"/>
          <w:shd w:val="clear" w:color="auto" w:fill="FFFFFF"/>
        </w:rPr>
        <w:fldChar w:fldCharType="end"/>
      </w:r>
      <w:bookmarkEnd w:id="66"/>
      <w:r w:rsidR="00403860" w:rsidRPr="00015059">
        <w:rPr>
          <w:rFonts w:cs="Times New Roman"/>
          <w:color w:val="000000" w:themeColor="text1"/>
          <w:shd w:val="clear" w:color="auto" w:fill="FFFFFF"/>
        </w:rPr>
        <w:t>.</w:t>
      </w:r>
    </w:p>
    <w:p w14:paraId="28187C81" w14:textId="535BF710" w:rsidR="001B418D" w:rsidRPr="00015059" w:rsidRDefault="007700D6" w:rsidP="00B822F6">
      <w:pPr>
        <w:widowControl w:val="0"/>
        <w:autoSpaceDE w:val="0"/>
        <w:autoSpaceDN w:val="0"/>
        <w:adjustRightInd w:val="0"/>
        <w:spacing w:after="0"/>
        <w:jc w:val="both"/>
        <w:rPr>
          <w:rFonts w:cs="Times New Roman"/>
          <w:color w:val="000000" w:themeColor="text1"/>
          <w:shd w:val="clear" w:color="auto" w:fill="FFFFFF"/>
        </w:rPr>
      </w:pPr>
      <w:proofErr w:type="spellStart"/>
      <w:r w:rsidRPr="00015059">
        <w:rPr>
          <w:rFonts w:cs="Times New Roman"/>
          <w:color w:val="000000" w:themeColor="text1"/>
          <w:shd w:val="clear" w:color="auto" w:fill="FFFFFF"/>
        </w:rPr>
        <w:t>Virgilio</w:t>
      </w:r>
      <w:proofErr w:type="spellEnd"/>
      <w:r w:rsidRPr="00015059">
        <w:rPr>
          <w:rFonts w:cs="Times New Roman"/>
          <w:color w:val="000000" w:themeColor="text1"/>
          <w:shd w:val="clear" w:color="auto" w:fill="FFFFFF"/>
        </w:rPr>
        <w:t>, M</w:t>
      </w:r>
      <w:r w:rsidR="002620B6" w:rsidRPr="00015059">
        <w:rPr>
          <w:rFonts w:cs="Times New Roman"/>
          <w:color w:val="000000" w:themeColor="text1"/>
          <w:shd w:val="clear" w:color="auto" w:fill="FFFFFF"/>
        </w:rPr>
        <w:t xml:space="preserve">. </w:t>
      </w:r>
      <w:r w:rsidR="00AE6124" w:rsidRPr="00015059">
        <w:rPr>
          <w:rFonts w:cs="Times New Roman"/>
          <w:i/>
          <w:color w:val="000000" w:themeColor="text1"/>
          <w:shd w:val="clear" w:color="auto" w:fill="FFFFFF"/>
        </w:rPr>
        <w:t>et al.</w:t>
      </w:r>
      <w:r w:rsidR="00AE6124" w:rsidRPr="00015059">
        <w:rPr>
          <w:rFonts w:cs="Times New Roman"/>
          <w:color w:val="000000" w:themeColor="text1"/>
          <w:shd w:val="clear" w:color="auto" w:fill="FFFFFF"/>
        </w:rPr>
        <w:t xml:space="preserve">, </w:t>
      </w:r>
      <w:r w:rsidR="002620B6" w:rsidRPr="00015059">
        <w:rPr>
          <w:rFonts w:cs="Times New Roman"/>
          <w:color w:val="000000" w:themeColor="text1"/>
          <w:shd w:val="clear" w:color="auto" w:fill="FFFFFF"/>
        </w:rPr>
        <w:t>(</w:t>
      </w:r>
      <w:r w:rsidR="00AE6124" w:rsidRPr="00015059">
        <w:rPr>
          <w:rFonts w:cs="Times New Roman"/>
          <w:color w:val="000000" w:themeColor="text1"/>
          <w:shd w:val="clear" w:color="auto" w:fill="FFFFFF"/>
        </w:rPr>
        <w:t>2015</w:t>
      </w:r>
      <w:r w:rsidR="002620B6" w:rsidRPr="00015059">
        <w:rPr>
          <w:rFonts w:cs="Times New Roman"/>
          <w:color w:val="000000" w:themeColor="text1"/>
          <w:shd w:val="clear" w:color="auto" w:fill="FFFFFF"/>
        </w:rPr>
        <w:t>)</w:t>
      </w:r>
      <w:r w:rsidRPr="00015059">
        <w:rPr>
          <w:rFonts w:cs="Times New Roman"/>
          <w:color w:val="000000" w:themeColor="text1"/>
          <w:shd w:val="clear" w:color="auto" w:fill="FFFFFF"/>
        </w:rPr>
        <w:t xml:space="preserve"> analysed phylogenetic relationships of fruit fly tribe </w:t>
      </w:r>
      <w:proofErr w:type="spellStart"/>
      <w:r w:rsidRPr="00015059">
        <w:rPr>
          <w:rFonts w:cs="Times New Roman"/>
          <w:color w:val="000000" w:themeColor="text1"/>
          <w:shd w:val="clear" w:color="auto" w:fill="FFFFFF"/>
        </w:rPr>
        <w:t>Dacini</w:t>
      </w:r>
      <w:proofErr w:type="spellEnd"/>
      <w:r w:rsidRPr="00015059">
        <w:rPr>
          <w:rFonts w:cs="Times New Roman"/>
          <w:color w:val="000000" w:themeColor="text1"/>
          <w:shd w:val="clear" w:color="auto" w:fill="FFFFFF"/>
        </w:rPr>
        <w:t xml:space="preserve"> (</w:t>
      </w:r>
      <w:proofErr w:type="spellStart"/>
      <w:r w:rsidRPr="00015059">
        <w:rPr>
          <w:rFonts w:cs="Times New Roman"/>
          <w:i/>
          <w:color w:val="000000" w:themeColor="text1"/>
          <w:shd w:val="clear" w:color="auto" w:fill="FFFFFF"/>
        </w:rPr>
        <w:t>Ceratitidina</w:t>
      </w:r>
      <w:proofErr w:type="spellEnd"/>
      <w:r w:rsidRPr="00015059">
        <w:rPr>
          <w:rFonts w:cs="Times New Roman"/>
          <w:color w:val="000000" w:themeColor="text1"/>
          <w:shd w:val="clear" w:color="auto" w:fill="FFFFFF"/>
        </w:rPr>
        <w:t xml:space="preserve">, </w:t>
      </w:r>
      <w:proofErr w:type="spellStart"/>
      <w:r w:rsidRPr="00015059">
        <w:rPr>
          <w:rFonts w:cs="Times New Roman"/>
          <w:i/>
          <w:color w:val="000000" w:themeColor="text1"/>
          <w:shd w:val="clear" w:color="auto" w:fill="FFFFFF"/>
        </w:rPr>
        <w:t>Dacina</w:t>
      </w:r>
      <w:proofErr w:type="spellEnd"/>
      <w:r w:rsidRPr="00015059">
        <w:rPr>
          <w:rFonts w:cs="Times New Roman"/>
          <w:color w:val="000000" w:themeColor="text1"/>
          <w:shd w:val="clear" w:color="auto" w:fill="FFFFFF"/>
        </w:rPr>
        <w:t xml:space="preserve">, </w:t>
      </w:r>
      <w:proofErr w:type="spellStart"/>
      <w:r w:rsidRPr="00015059">
        <w:rPr>
          <w:rFonts w:cs="Times New Roman"/>
          <w:i/>
          <w:color w:val="000000" w:themeColor="text1"/>
          <w:shd w:val="clear" w:color="auto" w:fill="FFFFFF"/>
        </w:rPr>
        <w:t>Gastrozonina</w:t>
      </w:r>
      <w:proofErr w:type="spellEnd"/>
      <w:r w:rsidRPr="00015059">
        <w:rPr>
          <w:rFonts w:cs="Times New Roman"/>
          <w:color w:val="000000" w:themeColor="text1"/>
          <w:shd w:val="clear" w:color="auto" w:fill="FFFFFF"/>
        </w:rPr>
        <w:t>) based on four mitochondrial and one nuclear gene fragment</w:t>
      </w:r>
      <w:r w:rsidR="00580747" w:rsidRPr="00015059">
        <w:rPr>
          <w:rFonts w:cs="Times New Roman"/>
          <w:color w:val="000000" w:themeColor="text1"/>
          <w:shd w:val="clear" w:color="auto" w:fill="FFFFFF"/>
        </w:rPr>
        <w:t xml:space="preserve"> and revealed the need to revise the regrouping of clades as suggested by phylogenetic analysis results</w:t>
      </w:r>
      <w:r w:rsidR="002F128F" w:rsidRPr="00015059">
        <w:rPr>
          <w:rFonts w:cs="Times New Roman"/>
          <w:color w:val="000000" w:themeColor="text1"/>
          <w:shd w:val="clear" w:color="auto" w:fill="FFFFFF"/>
        </w:rPr>
        <w:t xml:space="preserve"> </w:t>
      </w:r>
      <w:bookmarkStart w:id="67" w:name="ZOTERO_BREF_y1VYIJZfGIIh"/>
      <w:r w:rsidR="00AB7364" w:rsidRPr="00015059">
        <w:rPr>
          <w:rFonts w:cs="Times New Roman"/>
          <w:color w:val="000000" w:themeColor="text1"/>
          <w:shd w:val="clear" w:color="auto" w:fill="FFFFFF"/>
        </w:rPr>
        <w:fldChar w:fldCharType="begin"/>
      </w:r>
      <w:r w:rsidR="00F45322" w:rsidRPr="00015059">
        <w:rPr>
          <w:rFonts w:cs="Times New Roman"/>
          <w:color w:val="000000" w:themeColor="text1"/>
          <w:shd w:val="clear" w:color="auto" w:fill="FFFFFF"/>
        </w:rPr>
        <w:instrText xml:space="preserve"> ADDIN ZOTERO_ITEM CSL_CITATION {"citationID":"NxSRTlWK","properties":{"formattedCitation":"(Virgilio, Jordaens, Verwimp, White, &amp; De Meyer, 2015)","plainCitation":"(Virgilio, Jordaens, Verwimp, White, &amp; De Meyer, 2015)","noteIndex":0},"citationItems":[{"id":17,"uris":["http://zotero.org/users/1401269/items/CWEYB7UE"],"uri":["http://zotero.org/users/1401269/items/CWEYB7UE"],"itemData":{"id":17,"type":"article-journal","title":"Higher phylogeny of frugivorous flies (Diptera, Tephritidae, Dacini): localised partition conflicts and a novel generic classification","container-title":"Molecular Phylogenetics and Evolution","page":"171-179","volume":"85","source":"PubMed","abstract":"The phylogenetic relationships within and among subtribes of the fruit fly tribe Dacini (Ceratitidina, Dacina, Gastrozonina) were investigated by sequencing four mitochondrial and one nuclear gene fragment. Bayesian, maximum likelihood and maximum parsimony analyses were implemented on two datasets. The first, aiming at obtaining the strongest phylogenetic signal (yet, having lower taxon coverage), consisted of 98 vouchers and 2338 concatenated base pairs (bp). The second, aiming at obtaining the largest taxonomic coverage (yet, providing lower resolution), included 159 vouchers and 1200 concatenated bp. Phylogenetic relationships inferred by different tree reconstruction methods were largely congruent and showed a general agreement between concatenated tree topologies. Yet, local conflicts in phylogenetic signals evidenced a number of critical sectors in the phylogeny of Dacini fruit flies. All three Dacini subtribes were recovered as monophyletic. Yet, within the subtribe Ceratitidina only Perilampsis and Capparimyia formed well-resolved monophyletic groups while Ceratitis and Trirhithrum did not. Carpophthoromyia was paraphyletic because it included Trirhithrum demeyeri and Ceratitis connexa. Complex phylogenetic relationships and localised conflict in phylogenetic signals were observed within subtribe Dacina with (a) Dacus, (b) Bactrocera (Zeugodacus) and (c) all other Bactrocera species forming separate clades. The subgenus Bactrocera (Zeugodacus) is therefore raised to generic rank (Zeugodacus Hendel stat. nov.). Additionally, Bactrocera subgenera grouped under the Zeugodacus group should be considered under new generic combinations. Although there are indications that Zeugodacus and Dacus are sister groups, the exact relationship between Zeugodacus stat. nov., Dacus and Bactrocera still needs to be properly resolved.","DOI":"10.1016/j.ympev.2015.01.007","ISSN":"1095-9513","note":"PMID: 25681676","shortTitle":"Higher phylogeny of frugivorous flies (Diptera, Tephritidae, Dacini)","journalAbbreviation":"Mol. Phylogenet. Evol.","language":"eng","author":[{"family":"Virgilio","given":"Massimiliano"},{"family":"Jordaens","given":"Kurt"},{"family":"Verwimp","given":"Christophe"},{"family":"White","given":"Ian M."},{"family":"De Meyer","given":"Marc"}],"issued":{"date-parts":[["2015",4]]}}}],"schema":"https://github.com/citation-style-language/schema/raw/master/csl-citation.json"} </w:instrText>
      </w:r>
      <w:r w:rsidR="00AB7364" w:rsidRPr="00015059">
        <w:rPr>
          <w:rFonts w:cs="Times New Roman"/>
          <w:color w:val="000000" w:themeColor="text1"/>
          <w:shd w:val="clear" w:color="auto" w:fill="FFFFFF"/>
        </w:rPr>
        <w:fldChar w:fldCharType="separate"/>
      </w:r>
      <w:r w:rsidR="002B138E" w:rsidRPr="00015059">
        <w:rPr>
          <w:rFonts w:cs="Times New Roman"/>
          <w:color w:val="000000" w:themeColor="text1"/>
        </w:rPr>
        <w:t>(Virgilio, Jordaens, Verwimp, White, &amp; De Meyer, 2015)</w:t>
      </w:r>
      <w:r w:rsidR="00AB7364" w:rsidRPr="00015059">
        <w:rPr>
          <w:rFonts w:cs="Times New Roman"/>
          <w:color w:val="000000" w:themeColor="text1"/>
          <w:shd w:val="clear" w:color="auto" w:fill="FFFFFF"/>
        </w:rPr>
        <w:fldChar w:fldCharType="end"/>
      </w:r>
      <w:bookmarkEnd w:id="67"/>
      <w:r w:rsidRPr="00015059">
        <w:rPr>
          <w:rFonts w:cs="Times New Roman"/>
          <w:color w:val="000000" w:themeColor="text1"/>
          <w:shd w:val="clear" w:color="auto" w:fill="FFFFFF"/>
        </w:rPr>
        <w:t xml:space="preserve">. </w:t>
      </w:r>
      <w:r w:rsidR="00F95D05" w:rsidRPr="00015059">
        <w:rPr>
          <w:rFonts w:cs="Times New Roman"/>
          <w:color w:val="000000" w:themeColor="text1"/>
          <w:shd w:val="clear" w:color="auto" w:fill="FFFFFF"/>
        </w:rPr>
        <w:t xml:space="preserve">Molecular phylogeny of 125 </w:t>
      </w:r>
      <w:proofErr w:type="spellStart"/>
      <w:r w:rsidR="00F95D05" w:rsidRPr="00015059">
        <w:rPr>
          <w:rFonts w:cs="Times New Roman"/>
          <w:color w:val="000000" w:themeColor="text1"/>
          <w:shd w:val="clear" w:color="auto" w:fill="FFFFFF"/>
        </w:rPr>
        <w:t>Dacini</w:t>
      </w:r>
      <w:proofErr w:type="spellEnd"/>
      <w:r w:rsidR="00F95D05" w:rsidRPr="00015059">
        <w:rPr>
          <w:rFonts w:cs="Times New Roman"/>
          <w:color w:val="000000" w:themeColor="text1"/>
          <w:shd w:val="clear" w:color="auto" w:fill="FFFFFF"/>
        </w:rPr>
        <w:t xml:space="preserve"> tribe </w:t>
      </w:r>
      <w:r w:rsidR="006F42CC" w:rsidRPr="00015059">
        <w:rPr>
          <w:rFonts w:cs="Times New Roman"/>
          <w:color w:val="000000" w:themeColor="text1"/>
          <w:shd w:val="clear" w:color="auto" w:fill="FFFFFF"/>
        </w:rPr>
        <w:t>(</w:t>
      </w:r>
      <w:proofErr w:type="spellStart"/>
      <w:r w:rsidR="006F42CC" w:rsidRPr="00015059">
        <w:rPr>
          <w:rFonts w:cs="Times New Roman"/>
          <w:color w:val="000000" w:themeColor="text1"/>
          <w:shd w:val="clear" w:color="auto" w:fill="FFFFFF"/>
        </w:rPr>
        <w:t>Diptera</w:t>
      </w:r>
      <w:proofErr w:type="spellEnd"/>
      <w:r w:rsidR="006F42CC" w:rsidRPr="00015059">
        <w:rPr>
          <w:rFonts w:cs="Times New Roman"/>
          <w:color w:val="000000" w:themeColor="text1"/>
          <w:shd w:val="clear" w:color="auto" w:fill="FFFFFF"/>
        </w:rPr>
        <w:t xml:space="preserve">: </w:t>
      </w:r>
      <w:proofErr w:type="spellStart"/>
      <w:r w:rsidR="006F42CC" w:rsidRPr="00015059">
        <w:rPr>
          <w:rFonts w:cs="Times New Roman"/>
          <w:color w:val="000000" w:themeColor="text1"/>
          <w:shd w:val="clear" w:color="auto" w:fill="FFFFFF"/>
        </w:rPr>
        <w:t>Tephritidae</w:t>
      </w:r>
      <w:proofErr w:type="spellEnd"/>
      <w:r w:rsidR="006F42CC" w:rsidRPr="00015059">
        <w:rPr>
          <w:rFonts w:cs="Times New Roman"/>
          <w:color w:val="000000" w:themeColor="text1"/>
          <w:shd w:val="clear" w:color="auto" w:fill="FFFFFF"/>
        </w:rPr>
        <w:t xml:space="preserve">) </w:t>
      </w:r>
      <w:r w:rsidR="00F95D05" w:rsidRPr="00015059">
        <w:rPr>
          <w:rFonts w:cs="Times New Roman"/>
          <w:color w:val="000000" w:themeColor="text1"/>
          <w:shd w:val="clear" w:color="auto" w:fill="FFFFFF"/>
        </w:rPr>
        <w:t>species (</w:t>
      </w:r>
      <w:proofErr w:type="spellStart"/>
      <w:r w:rsidR="00F95D05" w:rsidRPr="00015059">
        <w:rPr>
          <w:rFonts w:cs="Times New Roman"/>
          <w:i/>
          <w:color w:val="000000" w:themeColor="text1"/>
          <w:shd w:val="clear" w:color="auto" w:fill="FFFFFF"/>
        </w:rPr>
        <w:t>Dacus</w:t>
      </w:r>
      <w:proofErr w:type="spellEnd"/>
      <w:r w:rsidR="00F95D05" w:rsidRPr="00015059">
        <w:rPr>
          <w:rFonts w:cs="Times New Roman"/>
          <w:color w:val="000000" w:themeColor="text1"/>
          <w:shd w:val="clear" w:color="auto" w:fill="FFFFFF"/>
        </w:rPr>
        <w:t xml:space="preserve"> and </w:t>
      </w:r>
      <w:proofErr w:type="spellStart"/>
      <w:r w:rsidR="00F95D05" w:rsidRPr="00015059">
        <w:rPr>
          <w:rFonts w:cs="Times New Roman"/>
          <w:i/>
          <w:color w:val="000000" w:themeColor="text1"/>
          <w:shd w:val="clear" w:color="auto" w:fill="FFFFFF"/>
        </w:rPr>
        <w:t>Bactrocera</w:t>
      </w:r>
      <w:proofErr w:type="spellEnd"/>
      <w:r w:rsidR="00F95D05" w:rsidRPr="00015059">
        <w:rPr>
          <w:rFonts w:cs="Times New Roman"/>
          <w:color w:val="000000" w:themeColor="text1"/>
          <w:shd w:val="clear" w:color="auto" w:fill="FFFFFF"/>
        </w:rPr>
        <w:t xml:space="preserve"> genus) </w:t>
      </w:r>
      <w:r w:rsidR="006F42CC" w:rsidRPr="00015059">
        <w:rPr>
          <w:rFonts w:cs="Times New Roman"/>
          <w:color w:val="000000" w:themeColor="text1"/>
          <w:shd w:val="clear" w:color="auto" w:fill="FFFFFF"/>
        </w:rPr>
        <w:t xml:space="preserve">using 16S, COI, COII </w:t>
      </w:r>
      <w:r w:rsidR="006F42CC" w:rsidRPr="00015059">
        <w:rPr>
          <w:rFonts w:cs="Times New Roman"/>
          <w:color w:val="000000" w:themeColor="text1"/>
          <w:shd w:val="clear" w:color="auto" w:fill="FFFFFF"/>
        </w:rPr>
        <w:lastRenderedPageBreak/>
        <w:t xml:space="preserve">and white eye genes done by Matthew N. </w:t>
      </w:r>
      <w:proofErr w:type="spellStart"/>
      <w:r w:rsidR="006F42CC" w:rsidRPr="00015059">
        <w:rPr>
          <w:rFonts w:cs="Times New Roman"/>
          <w:color w:val="000000" w:themeColor="text1"/>
          <w:shd w:val="clear" w:color="auto" w:fill="FFFFFF"/>
        </w:rPr>
        <w:t>Krosch</w:t>
      </w:r>
      <w:proofErr w:type="spellEnd"/>
      <w:r w:rsidR="006F42CC" w:rsidRPr="00015059">
        <w:rPr>
          <w:rFonts w:cs="Times New Roman"/>
          <w:color w:val="000000" w:themeColor="text1"/>
          <w:shd w:val="clear" w:color="auto" w:fill="FFFFFF"/>
        </w:rPr>
        <w:t xml:space="preserve"> et al to test out-of-India hypothesis and revealed the need to adjust the taxonomy within </w:t>
      </w:r>
      <w:proofErr w:type="spellStart"/>
      <w:r w:rsidR="006F42CC" w:rsidRPr="00015059">
        <w:rPr>
          <w:rFonts w:cs="Times New Roman"/>
          <w:color w:val="000000" w:themeColor="text1"/>
          <w:shd w:val="clear" w:color="auto" w:fill="FFFFFF"/>
        </w:rPr>
        <w:t>Dacini</w:t>
      </w:r>
      <w:proofErr w:type="spellEnd"/>
      <w:r w:rsidR="006F42CC" w:rsidRPr="00015059">
        <w:rPr>
          <w:rFonts w:cs="Times New Roman"/>
          <w:color w:val="000000" w:themeColor="text1"/>
          <w:shd w:val="clear" w:color="auto" w:fill="FFFFFF"/>
        </w:rPr>
        <w:t xml:space="preserve"> tribe</w:t>
      </w:r>
      <w:r w:rsidR="002F128F" w:rsidRPr="00015059">
        <w:rPr>
          <w:rFonts w:cs="Times New Roman"/>
          <w:color w:val="000000" w:themeColor="text1"/>
          <w:shd w:val="clear" w:color="auto" w:fill="FFFFFF"/>
        </w:rPr>
        <w:t xml:space="preserve"> </w:t>
      </w:r>
      <w:bookmarkStart w:id="68" w:name="ZOTERO_BREF_jxtujcWurE2U"/>
      <w:r w:rsidR="00AB7364" w:rsidRPr="00015059">
        <w:rPr>
          <w:rFonts w:cs="Times New Roman"/>
          <w:color w:val="000000" w:themeColor="text1"/>
          <w:shd w:val="clear" w:color="auto" w:fill="FFFFFF"/>
        </w:rPr>
        <w:fldChar w:fldCharType="begin"/>
      </w:r>
      <w:r w:rsidR="00F45322" w:rsidRPr="00015059">
        <w:rPr>
          <w:rFonts w:cs="Times New Roman"/>
          <w:color w:val="000000" w:themeColor="text1"/>
          <w:shd w:val="clear" w:color="auto" w:fill="FFFFFF"/>
        </w:rPr>
        <w:instrText xml:space="preserve"> ADDIN ZOTERO_ITEM CSL_CITATION {"citationID":"zglng9rQ","properties":{"formattedCitation":"(Krosch et al., 2012)","plainCitation":"(Krosch et al., 2012)","noteIndex":0},"citationItems":[{"id":6,"uris":["http://zotero.org/users/1401269/items/QILQG95X"],"uri":["http://zotero.org/users/1401269/items/QILQG95X"],"itemData":{"id":6,"type":"article-journal","title":"A molecular phylogeny for the Tribe Dacini (Diptera: Tephritidae): Systematic and biogeographic implications","page":"513-523","volume":"64","abstract":"With well over 700 species, the Tribe Dacini is one of the most species-rich clades within the dipteran family Tephritidae, the true fruit flies. Nearly all Dacini belong to one of two very large genera, Dacus Fabricius and Bactrocera Macquart. The distribution of the genera overlap in or around the Indian subcontinent, but the greatest diversity of Dacus is in Africa and the greatest diversity of Bactrocera is in south-east Asia and the Pacific. The monophyly of these two genera has not been rigorously established, with previous phylogenies only including a small number of species and always heavily biased to one genus over the other. Moreover, the subgeneric taxonomy within both genera is complex and the monophyly of many subgenera has not been explicitly tested. Previous hypotheses about the biogeography of the Dacini based on morphological reviews and current distributions of taxa have invoked an out-of-India hypothesis; however this has not been tested in a phylogenetic framework. We attempted to resolve these issues with a dated, molecular phylogeny of 125 Dacini species generated using 16S, COI, COII and white eye genes. The phylogeny shows that Bactrocera is not monophyletic, but rather consists of two major clades: Bactrocera s.s. and the 'Zeugodacus group of subgenera' (a recognised, but informal taxonomic grouping of 15 Bactrocera subgenera). This 'Zeugodacus' clade is the sister group to Dacus, not Bactrocera and, based on current distributions, split from Dacus before that genus moved into Africa. We recommend that taxonomic consideration be given to raising Zeugodacus to genus level. Supportive of predictions following from the out-of-India hypothesis, the first common ancestor of the Dacini arose in the mid-Cretaceous approximately 80mya. Major divergence events occurred during the Indian rafting period and diversification of Bactrocera apparently did not begin until after India docked with Eurasia (50-35mya). In contrast, diversification in Dacus, at approximately 65mya, apparently began much earlier than predicted by the out-of-India hypothesis, suggesting that, if the Dacini arose on the Indian plate, then ancestral Dacus may have left the plate in the mid to late Cretaceous via the well documented India-Madagascar-Africa migration route. We conclude that the phylogeny does not disprove the predictions of an out-of-India hypothesis for the Dacini, although modification of the original hypothesis is required.","note":"DOI: 10.1016/j.ympev.2012.05.006","author":[{"family":"Krosch","given":"Matthew"},{"family":"K Schutze","given":"Mark"},{"family":"Armstrong","given":"Karen"},{"family":"C Graham","given":"Glenn"},{"family":"Yeates","given":"David"},{"family":"R Clarke","given":"Anthony"}],"issued":{"date-parts":[["2012",5,17]]}}}],"schema":"https://github.com/citation-style-language/schema/raw/master/csl-citation.json"} </w:instrText>
      </w:r>
      <w:r w:rsidR="00AB7364" w:rsidRPr="00015059">
        <w:rPr>
          <w:rFonts w:cs="Times New Roman"/>
          <w:color w:val="000000" w:themeColor="text1"/>
          <w:shd w:val="clear" w:color="auto" w:fill="FFFFFF"/>
        </w:rPr>
        <w:fldChar w:fldCharType="separate"/>
      </w:r>
      <w:r w:rsidR="002B138E" w:rsidRPr="00015059">
        <w:rPr>
          <w:rFonts w:cs="Times New Roman"/>
          <w:color w:val="000000" w:themeColor="text1"/>
        </w:rPr>
        <w:t>(Krosch et al., 2012)</w:t>
      </w:r>
      <w:r w:rsidR="00AB7364" w:rsidRPr="00015059">
        <w:rPr>
          <w:rFonts w:cs="Times New Roman"/>
          <w:color w:val="000000" w:themeColor="text1"/>
          <w:shd w:val="clear" w:color="auto" w:fill="FFFFFF"/>
        </w:rPr>
        <w:fldChar w:fldCharType="end"/>
      </w:r>
      <w:bookmarkEnd w:id="68"/>
      <w:r w:rsidR="006F42CC" w:rsidRPr="00015059">
        <w:rPr>
          <w:rFonts w:cs="Times New Roman"/>
          <w:color w:val="000000" w:themeColor="text1"/>
          <w:shd w:val="clear" w:color="auto" w:fill="FFFFFF"/>
        </w:rPr>
        <w:t xml:space="preserve">. </w:t>
      </w:r>
      <w:proofErr w:type="spellStart"/>
      <w:r w:rsidR="00AE6124" w:rsidRPr="00015059">
        <w:rPr>
          <w:rFonts w:cs="Times New Roman"/>
          <w:color w:val="000000" w:themeColor="text1"/>
          <w:shd w:val="clear" w:color="auto" w:fill="FFFFFF"/>
        </w:rPr>
        <w:t>Virgilio</w:t>
      </w:r>
      <w:proofErr w:type="spellEnd"/>
      <w:r w:rsidR="00AE6124" w:rsidRPr="00015059">
        <w:rPr>
          <w:rFonts w:cs="Times New Roman"/>
          <w:color w:val="000000" w:themeColor="text1"/>
          <w:shd w:val="clear" w:color="auto" w:fill="FFFFFF"/>
        </w:rPr>
        <w:t xml:space="preserve">, M. </w:t>
      </w:r>
      <w:r w:rsidR="006F42CC" w:rsidRPr="00015059">
        <w:rPr>
          <w:rFonts w:cs="Times New Roman"/>
          <w:i/>
          <w:color w:val="000000" w:themeColor="text1"/>
          <w:shd w:val="clear" w:color="auto" w:fill="FFFFFF"/>
        </w:rPr>
        <w:t>et al</w:t>
      </w:r>
      <w:r w:rsidR="00AE6124" w:rsidRPr="00015059">
        <w:rPr>
          <w:rFonts w:cs="Times New Roman"/>
          <w:i/>
          <w:color w:val="000000" w:themeColor="text1"/>
          <w:shd w:val="clear" w:color="auto" w:fill="FFFFFF"/>
        </w:rPr>
        <w:t>.</w:t>
      </w:r>
      <w:r w:rsidR="00AE6124" w:rsidRPr="00015059">
        <w:rPr>
          <w:rFonts w:cs="Times New Roman"/>
          <w:color w:val="000000" w:themeColor="text1"/>
          <w:shd w:val="clear" w:color="auto" w:fill="FFFFFF"/>
        </w:rPr>
        <w:t xml:space="preserve">, (2009) </w:t>
      </w:r>
      <w:r w:rsidR="00580747" w:rsidRPr="00015059">
        <w:rPr>
          <w:rFonts w:cs="Times New Roman"/>
          <w:color w:val="000000" w:themeColor="text1"/>
          <w:shd w:val="clear" w:color="auto" w:fill="FFFFFF"/>
        </w:rPr>
        <w:t xml:space="preserve">also did similar studies on African </w:t>
      </w:r>
      <w:proofErr w:type="spellStart"/>
      <w:r w:rsidR="00580747" w:rsidRPr="00015059">
        <w:rPr>
          <w:rFonts w:cs="Times New Roman"/>
          <w:color w:val="000000" w:themeColor="text1"/>
          <w:shd w:val="clear" w:color="auto" w:fill="FFFFFF"/>
        </w:rPr>
        <w:t>Dacus</w:t>
      </w:r>
      <w:proofErr w:type="spellEnd"/>
      <w:r w:rsidR="00580747" w:rsidRPr="00015059">
        <w:rPr>
          <w:rFonts w:cs="Times New Roman"/>
          <w:color w:val="000000" w:themeColor="text1"/>
          <w:shd w:val="clear" w:color="auto" w:fill="FFFFFF"/>
        </w:rPr>
        <w:t xml:space="preserve"> </w:t>
      </w:r>
      <w:r w:rsidR="00F636DF" w:rsidRPr="00015059">
        <w:rPr>
          <w:rFonts w:cs="Times New Roman"/>
          <w:color w:val="000000" w:themeColor="text1"/>
          <w:shd w:val="clear" w:color="auto" w:fill="FFFFFF"/>
        </w:rPr>
        <w:t xml:space="preserve">genus </w:t>
      </w:r>
      <w:r w:rsidR="00580747" w:rsidRPr="00015059">
        <w:rPr>
          <w:rFonts w:cs="Times New Roman"/>
          <w:color w:val="000000" w:themeColor="text1"/>
          <w:shd w:val="clear" w:color="auto" w:fill="FFFFFF"/>
        </w:rPr>
        <w:t>(</w:t>
      </w:r>
      <w:proofErr w:type="spellStart"/>
      <w:r w:rsidR="00580747" w:rsidRPr="00015059">
        <w:rPr>
          <w:rFonts w:cs="Times New Roman"/>
          <w:color w:val="000000" w:themeColor="text1"/>
          <w:shd w:val="clear" w:color="auto" w:fill="FFFFFF"/>
        </w:rPr>
        <w:t>Diptera</w:t>
      </w:r>
      <w:proofErr w:type="spellEnd"/>
      <w:r w:rsidR="00580747" w:rsidRPr="00015059">
        <w:rPr>
          <w:rFonts w:cs="Times New Roman"/>
          <w:color w:val="000000" w:themeColor="text1"/>
          <w:shd w:val="clear" w:color="auto" w:fill="FFFFFF"/>
        </w:rPr>
        <w:t xml:space="preserve">: </w:t>
      </w:r>
      <w:proofErr w:type="spellStart"/>
      <w:r w:rsidR="00580747" w:rsidRPr="00015059">
        <w:rPr>
          <w:rFonts w:cs="Times New Roman"/>
          <w:color w:val="000000" w:themeColor="text1"/>
          <w:shd w:val="clear" w:color="auto" w:fill="FFFFFF"/>
        </w:rPr>
        <w:t>Tephritidae</w:t>
      </w:r>
      <w:proofErr w:type="spellEnd"/>
      <w:r w:rsidR="00580747" w:rsidRPr="00015059">
        <w:rPr>
          <w:rFonts w:cs="Times New Roman"/>
          <w:color w:val="000000" w:themeColor="text1"/>
          <w:shd w:val="clear" w:color="auto" w:fill="FFFFFF"/>
        </w:rPr>
        <w:t xml:space="preserve">) based on </w:t>
      </w:r>
      <w:r w:rsidR="001B418D" w:rsidRPr="00015059">
        <w:rPr>
          <w:rFonts w:cs="Times New Roman"/>
          <w:color w:val="000000" w:themeColor="text1"/>
          <w:shd w:val="clear" w:color="auto" w:fill="FFFFFF"/>
        </w:rPr>
        <w:t>two mitochondrial (COI, 16S) and one nuclear (period) gene fragments and revealed closely similar results</w:t>
      </w:r>
      <w:r w:rsidR="002F128F" w:rsidRPr="00015059">
        <w:rPr>
          <w:rFonts w:cs="Times New Roman"/>
          <w:color w:val="000000" w:themeColor="text1"/>
          <w:shd w:val="clear" w:color="auto" w:fill="FFFFFF"/>
        </w:rPr>
        <w:t xml:space="preserve"> </w:t>
      </w:r>
      <w:bookmarkStart w:id="69" w:name="ZOTERO_BREF_ZmVsTI9F9Jdk"/>
      <w:r w:rsidR="00AB7364" w:rsidRPr="00015059">
        <w:rPr>
          <w:rFonts w:cs="Times New Roman"/>
          <w:color w:val="000000" w:themeColor="text1"/>
          <w:shd w:val="clear" w:color="auto" w:fill="FFFFFF"/>
        </w:rPr>
        <w:fldChar w:fldCharType="begin"/>
      </w:r>
      <w:r w:rsidR="00F45322" w:rsidRPr="00015059">
        <w:rPr>
          <w:rFonts w:cs="Times New Roman"/>
          <w:color w:val="000000" w:themeColor="text1"/>
          <w:shd w:val="clear" w:color="auto" w:fill="FFFFFF"/>
        </w:rPr>
        <w:instrText xml:space="preserve"> ADDIN ZOTERO_ITEM CSL_CITATION {"citationID":"bFYJpgy3","properties":{"formattedCitation":"(Virgilio, Meyer, White, &amp; Backeljau, 2009)","plainCitation":"(Virgilio, Meyer, White, &amp; Backeljau, 2009)","noteIndex":0},"citationItems":[{"id":5,"uris":["http://zotero.org/users/1401269/items/RB7LMTAN"],"uri":["http://zotero.org/users/1401269/items/RB7LMTAN"],"itemData":{"id":5,"type":"article-journal","title":"African Dacus (Diptera: Tephritidae: Molecular data and host plant associations do not corroborate morphology based classifications","volume":"51","abstract":"The genus Dacus Fabricius includes economically important pest fruit flies distributed in the Afrotropical and Indo-Australian regions. Two recent revisions based on morphological characters proposed new and partially discordant classifications synonymizing/revalidating several subgeneric names and forming species groups. Regardless these efforts, the phylogenetic relationships among Dacus species remained largely unresolved mainly because of the difficulties in assigning homologous character states. Therefore we investigated the phylogeny of African Dacus by sequencing 71 representatives of 32 species at two mitochondrial (COI, 16S) and one nuclear (period) gene fragments. Phylogenetic relationships were inferred through Bayesian and Maximum Parsimony methods and hypotheses about the monophyly of Dacus subgenera were tested by Shimodaira–Hasegawa tests. The congruence tests and the analyses of the single gene fragments revealed that the nuclear gene supports similar conclusions as the two mitochondrial genes. Levels of intra- and inter-specific differentiation of Dacus species were highly variable and, in some cases, largely overlapping. The analyses of the concatenated dataset resolved two major bootstrap-supported groups as well as a number of well-supported clades and subclades that often comprised representatives of different subgenera. Additionally, specimens of Dacus humeralis from Eastern and Western African localities formed separate clades, suggesting cryptic differentiation within this taxon. The comparisons between the molecular phylogeny and the morphological classification revealed a number of discrepancies and, in the vast majority of cases, the molecular data were not compatible with the monophyly of the currently recognised subgenera. Conversely, the molecular data showed that Apocynaceae feeders are a monophyletic sister group of species feeding on both Cucurbitaceae and Passifloraceae (these latter being also monophyletic). These results show a clear association between the molecular phylogeny of African Dacus and the evolution of host plant choice and provide a basis towards a more congruent taxonomy of this genus.","note":"DOI: 10.1016/j.ympev.2009.01.003","author":[{"family":"Virgilio","given":"Massimiliano"},{"family":"Meyer","given":"Marc"},{"family":"White","given":"I.M."},{"family":"Backeljau","given":"Thierry"}],"issued":{"date-parts":[["2009",2,1]]}}}],"schema":"https://github.com/citation-style-language/schema/raw/master/csl-citation.json"} </w:instrText>
      </w:r>
      <w:r w:rsidR="00AB7364" w:rsidRPr="00015059">
        <w:rPr>
          <w:rFonts w:cs="Times New Roman"/>
          <w:color w:val="000000" w:themeColor="text1"/>
          <w:shd w:val="clear" w:color="auto" w:fill="FFFFFF"/>
        </w:rPr>
        <w:fldChar w:fldCharType="separate"/>
      </w:r>
      <w:r w:rsidR="002B138E" w:rsidRPr="00015059">
        <w:rPr>
          <w:rFonts w:cs="Times New Roman"/>
          <w:color w:val="000000" w:themeColor="text1"/>
        </w:rPr>
        <w:t>(Virgilio, Meyer, White, &amp; Backeljau, 2009)</w:t>
      </w:r>
      <w:r w:rsidR="00AB7364" w:rsidRPr="00015059">
        <w:rPr>
          <w:rFonts w:cs="Times New Roman"/>
          <w:color w:val="000000" w:themeColor="text1"/>
          <w:shd w:val="clear" w:color="auto" w:fill="FFFFFF"/>
        </w:rPr>
        <w:fldChar w:fldCharType="end"/>
      </w:r>
      <w:bookmarkEnd w:id="69"/>
      <w:r w:rsidR="001B418D" w:rsidRPr="00015059">
        <w:rPr>
          <w:rFonts w:cs="Times New Roman"/>
          <w:color w:val="000000" w:themeColor="text1"/>
          <w:shd w:val="clear" w:color="auto" w:fill="FFFFFF"/>
        </w:rPr>
        <w:t>.</w:t>
      </w:r>
      <w:r w:rsidR="00580747" w:rsidRPr="00015059">
        <w:rPr>
          <w:rFonts w:cs="Times New Roman"/>
          <w:color w:val="000000" w:themeColor="text1"/>
          <w:shd w:val="clear" w:color="auto" w:fill="FFFFFF"/>
        </w:rPr>
        <w:t xml:space="preserve"> </w:t>
      </w:r>
      <w:r w:rsidR="00BC2B46" w:rsidRPr="00015059">
        <w:rPr>
          <w:rFonts w:cs="Times New Roman"/>
          <w:color w:val="000000" w:themeColor="text1"/>
          <w:shd w:val="clear" w:color="auto" w:fill="FFFFFF"/>
        </w:rPr>
        <w:t xml:space="preserve">Fruit flies of five </w:t>
      </w:r>
      <w:proofErr w:type="spellStart"/>
      <w:r w:rsidR="00BC2B46" w:rsidRPr="00015059">
        <w:rPr>
          <w:rFonts w:cs="Times New Roman"/>
          <w:i/>
          <w:color w:val="000000" w:themeColor="text1"/>
          <w:shd w:val="clear" w:color="auto" w:fill="FFFFFF"/>
        </w:rPr>
        <w:t>ceratitis</w:t>
      </w:r>
      <w:proofErr w:type="spellEnd"/>
      <w:r w:rsidR="00BC2B46" w:rsidRPr="00015059">
        <w:rPr>
          <w:rFonts w:cs="Times New Roman"/>
          <w:color w:val="000000" w:themeColor="text1"/>
          <w:shd w:val="clear" w:color="auto" w:fill="FFFFFF"/>
        </w:rPr>
        <w:t xml:space="preserve"> species from eastern and southern regions of the </w:t>
      </w:r>
      <w:proofErr w:type="spellStart"/>
      <w:r w:rsidR="00BC2B46" w:rsidRPr="00015059">
        <w:rPr>
          <w:rFonts w:cs="Times New Roman"/>
          <w:color w:val="000000" w:themeColor="text1"/>
          <w:shd w:val="clear" w:color="auto" w:fill="FFFFFF"/>
        </w:rPr>
        <w:t>afrotropical</w:t>
      </w:r>
      <w:proofErr w:type="spellEnd"/>
      <w:r w:rsidR="00BC2B46" w:rsidRPr="00015059">
        <w:rPr>
          <w:rFonts w:cs="Times New Roman"/>
          <w:color w:val="000000" w:themeColor="text1"/>
          <w:shd w:val="clear" w:color="auto" w:fill="FFFFFF"/>
        </w:rPr>
        <w:t xml:space="preserve"> area have been </w:t>
      </w:r>
      <w:r w:rsidR="00947BD2" w:rsidRPr="00015059">
        <w:rPr>
          <w:rFonts w:cs="Times New Roman"/>
          <w:color w:val="000000" w:themeColor="text1"/>
          <w:shd w:val="clear" w:color="auto" w:fill="FFFFFF"/>
        </w:rPr>
        <w:t>described</w:t>
      </w:r>
      <w:r w:rsidR="00BC2B46" w:rsidRPr="00015059">
        <w:rPr>
          <w:rFonts w:cs="Times New Roman"/>
          <w:color w:val="000000" w:themeColor="text1"/>
          <w:shd w:val="clear" w:color="auto" w:fill="FFFFFF"/>
        </w:rPr>
        <w:t xml:space="preserve"> in detail by Meyer</w:t>
      </w:r>
      <w:r w:rsidR="00AE6124" w:rsidRPr="00015059">
        <w:rPr>
          <w:rFonts w:cs="Times New Roman"/>
          <w:color w:val="000000" w:themeColor="text1"/>
          <w:shd w:val="clear" w:color="auto" w:fill="FFFFFF"/>
        </w:rPr>
        <w:t>, M.</w:t>
      </w:r>
      <w:r w:rsidR="00BC2B46" w:rsidRPr="00015059">
        <w:rPr>
          <w:rFonts w:cs="Times New Roman"/>
          <w:color w:val="000000" w:themeColor="text1"/>
          <w:shd w:val="clear" w:color="auto" w:fill="FFFFFF"/>
        </w:rPr>
        <w:t xml:space="preserve"> </w:t>
      </w:r>
      <w:r w:rsidR="00BC2B46" w:rsidRPr="00015059">
        <w:rPr>
          <w:rFonts w:cs="Times New Roman"/>
          <w:i/>
          <w:color w:val="000000" w:themeColor="text1"/>
          <w:shd w:val="clear" w:color="auto" w:fill="FFFFFF"/>
        </w:rPr>
        <w:t>et al</w:t>
      </w:r>
      <w:r w:rsidR="00AE6124" w:rsidRPr="00015059">
        <w:rPr>
          <w:rFonts w:cs="Times New Roman"/>
          <w:i/>
          <w:color w:val="000000" w:themeColor="text1"/>
          <w:shd w:val="clear" w:color="auto" w:fill="FFFFFF"/>
        </w:rPr>
        <w:t>.</w:t>
      </w:r>
      <w:r w:rsidR="00AE6124" w:rsidRPr="00015059">
        <w:rPr>
          <w:rFonts w:cs="Times New Roman"/>
          <w:color w:val="000000" w:themeColor="text1"/>
          <w:shd w:val="clear" w:color="auto" w:fill="FFFFFF"/>
        </w:rPr>
        <w:t>,</w:t>
      </w:r>
      <w:r w:rsidR="00BC2B46" w:rsidRPr="00015059">
        <w:rPr>
          <w:rFonts w:cs="Times New Roman"/>
          <w:color w:val="000000" w:themeColor="text1"/>
          <w:shd w:val="clear" w:color="auto" w:fill="FFFFFF"/>
        </w:rPr>
        <w:t xml:space="preserve"> </w:t>
      </w:r>
      <w:r w:rsidR="00AE6124" w:rsidRPr="00015059">
        <w:rPr>
          <w:rFonts w:cs="Times New Roman"/>
          <w:color w:val="000000" w:themeColor="text1"/>
          <w:shd w:val="clear" w:color="auto" w:fill="FFFFFF"/>
        </w:rPr>
        <w:t xml:space="preserve">(2016) </w:t>
      </w:r>
      <w:r w:rsidR="00BC2B46" w:rsidRPr="00015059">
        <w:rPr>
          <w:rFonts w:cs="Times New Roman"/>
          <w:color w:val="000000" w:themeColor="text1"/>
          <w:shd w:val="clear" w:color="auto" w:fill="FFFFFF"/>
        </w:rPr>
        <w:t xml:space="preserve">based on </w:t>
      </w:r>
      <w:r w:rsidR="00947BD2" w:rsidRPr="00015059">
        <w:rPr>
          <w:rFonts w:cs="Times New Roman"/>
          <w:color w:val="000000" w:themeColor="text1"/>
          <w:shd w:val="clear" w:color="auto" w:fill="FFFFFF"/>
        </w:rPr>
        <w:t>integrative</w:t>
      </w:r>
      <w:r w:rsidR="00BC2B46" w:rsidRPr="00015059">
        <w:rPr>
          <w:rFonts w:cs="Times New Roman"/>
          <w:color w:val="000000" w:themeColor="text1"/>
          <w:shd w:val="clear" w:color="auto" w:fill="FFFFFF"/>
        </w:rPr>
        <w:t xml:space="preserve"> taxonomic studies depending on CO1 barcoding and morphological analysis</w:t>
      </w:r>
      <w:r w:rsidR="002F128F" w:rsidRPr="00015059">
        <w:rPr>
          <w:rFonts w:cs="Times New Roman"/>
          <w:color w:val="000000" w:themeColor="text1"/>
          <w:shd w:val="clear" w:color="auto" w:fill="FFFFFF"/>
        </w:rPr>
        <w:t xml:space="preserve"> </w:t>
      </w:r>
      <w:bookmarkStart w:id="70" w:name="ZOTERO_BREF_ae9s8oNxSv6r"/>
      <w:r w:rsidR="00064067" w:rsidRPr="00015059">
        <w:rPr>
          <w:rFonts w:cs="Times New Roman"/>
          <w:color w:val="000000" w:themeColor="text1"/>
          <w:shd w:val="clear" w:color="auto" w:fill="FFFFFF"/>
        </w:rPr>
        <w:fldChar w:fldCharType="begin"/>
      </w:r>
      <w:r w:rsidR="00F45322" w:rsidRPr="00015059">
        <w:rPr>
          <w:rFonts w:cs="Times New Roman"/>
          <w:color w:val="000000" w:themeColor="text1"/>
          <w:shd w:val="clear" w:color="auto" w:fill="FFFFFF"/>
        </w:rPr>
        <w:instrText xml:space="preserve"> ADDIN ZOTERO_ITEM CSL_CITATION {"citationID":"9qcm3F1o","properties":{"formattedCitation":"(Meyer, Mwatawala, Copeland, &amp; Virgilio, 2016)","plainCitation":"(Meyer, Mwatawala, Copeland, &amp; Virgilio, 2016)","noteIndex":0},"citationItems":[{"id":20,"uris":["http://zotero.org/users/1401269/items/P68GBCKF"],"uri":["http://zotero.org/users/1401269/items/P68GBCKF"],"itemData":{"id":20,"type":"book","title":"Description of new Ceratitis species (Diptera: Tephritidae) from Africa, or how morphological and DNA data are complementary in discovering unknown species and matching sexes","volume":"2016","abstract":"This paper describes five new Ceratitis species from the eastern and southern parts of the Afrotropical Region: C. (Pterandrus) quilicii De Meyer, Mwatawala &amp; Virgilio sp. nov.; C. (Ceratalaspis) pallidula De Meyer, Mwatawala &amp; Virgilio sp. nov.; C. (Ceratalaspis) taitaensis De Meyer &amp; Copeland sp. nov.; C. (Ceratalaspis) sawahilensis De Meyer &amp; Virgilio sp. nov.; and C. (Ceratalaspis) flavipennata De Meyer &amp; Virgilio sp. nov. Their relationships with closely allied species within their respective subgenera are discussed where appropriate, and diagnostic characters are given. DNA barcodes are provided for all new species. In addition, the hitherto unknown male of C. (Pardalaspis) serrata De Meyer, 1996 is described, based on material collected in the Democratic Republic of Congo. Recognition of these new species and sexes is the result of an integrative approach using morphological characters and DNA data.","note":"DOI: 10.5852/ejt.2016.233","author":[{"family":"Meyer","given":"Marc"},{"family":"Mwatawala","given":"Maulid"},{"family":"Copeland","given":"Robert"},{"family":"Virgilio","given":"Massimiliano"}],"issued":{"date-parts":[["2016",9,26]]}}}],"schema":"https://github.com/citation-style-language/schema/raw/master/csl-citation.json"} </w:instrText>
      </w:r>
      <w:r w:rsidR="00064067" w:rsidRPr="00015059">
        <w:rPr>
          <w:rFonts w:cs="Times New Roman"/>
          <w:color w:val="000000" w:themeColor="text1"/>
          <w:shd w:val="clear" w:color="auto" w:fill="FFFFFF"/>
        </w:rPr>
        <w:fldChar w:fldCharType="separate"/>
      </w:r>
      <w:r w:rsidR="002B138E" w:rsidRPr="00015059">
        <w:rPr>
          <w:rFonts w:cs="Times New Roman"/>
          <w:color w:val="000000" w:themeColor="text1"/>
        </w:rPr>
        <w:t>(Meyer, Mwatawala, Copeland, &amp; Virgilio, 2016)</w:t>
      </w:r>
      <w:r w:rsidR="00064067" w:rsidRPr="00015059">
        <w:rPr>
          <w:rFonts w:cs="Times New Roman"/>
          <w:color w:val="000000" w:themeColor="text1"/>
          <w:shd w:val="clear" w:color="auto" w:fill="FFFFFF"/>
        </w:rPr>
        <w:fldChar w:fldCharType="end"/>
      </w:r>
      <w:bookmarkEnd w:id="70"/>
      <w:r w:rsidR="00BC2B46" w:rsidRPr="00015059">
        <w:rPr>
          <w:rFonts w:cs="Times New Roman"/>
          <w:color w:val="000000" w:themeColor="text1"/>
          <w:shd w:val="clear" w:color="auto" w:fill="FFFFFF"/>
        </w:rPr>
        <w:t>.</w:t>
      </w:r>
      <w:r w:rsidR="00224E70" w:rsidRPr="00015059">
        <w:rPr>
          <w:rFonts w:cs="Times New Roman"/>
          <w:color w:val="000000" w:themeColor="text1"/>
          <w:shd w:val="clear" w:color="auto" w:fill="FFFFFF"/>
        </w:rPr>
        <w:t xml:space="preserve"> </w:t>
      </w:r>
      <w:r w:rsidR="00636205" w:rsidRPr="00015059">
        <w:rPr>
          <w:rFonts w:cs="Times New Roman"/>
          <w:color w:val="000000" w:themeColor="text1"/>
          <w:shd w:val="clear" w:color="auto" w:fill="FFFFFF"/>
        </w:rPr>
        <w:t xml:space="preserve">Meyer, M. et al., (2015) did a re-evaluation on an integrative approach to resolve </w:t>
      </w:r>
      <w:proofErr w:type="spellStart"/>
      <w:r w:rsidR="00636205" w:rsidRPr="00015059">
        <w:rPr>
          <w:rFonts w:cs="Times New Roman"/>
          <w:color w:val="000000" w:themeColor="text1"/>
          <w:shd w:val="clear" w:color="auto" w:fill="FFFFFF"/>
        </w:rPr>
        <w:t>Ceratitis</w:t>
      </w:r>
      <w:proofErr w:type="spellEnd"/>
      <w:r w:rsidR="00636205" w:rsidRPr="00015059">
        <w:rPr>
          <w:rFonts w:cs="Times New Roman"/>
          <w:color w:val="000000" w:themeColor="text1"/>
          <w:shd w:val="clear" w:color="auto" w:fill="FFFFFF"/>
        </w:rPr>
        <w:t xml:space="preserve"> FAR (</w:t>
      </w:r>
      <w:proofErr w:type="spellStart"/>
      <w:r w:rsidR="00636205" w:rsidRPr="00015059">
        <w:rPr>
          <w:rFonts w:cs="Times New Roman"/>
          <w:color w:val="000000" w:themeColor="text1"/>
          <w:shd w:val="clear" w:color="auto" w:fill="FFFFFF"/>
        </w:rPr>
        <w:t>Diptera</w:t>
      </w:r>
      <w:proofErr w:type="spellEnd"/>
      <w:r w:rsidR="00636205" w:rsidRPr="00015059">
        <w:rPr>
          <w:rFonts w:cs="Times New Roman"/>
          <w:color w:val="000000" w:themeColor="text1"/>
          <w:shd w:val="clear" w:color="auto" w:fill="FFFFFF"/>
        </w:rPr>
        <w:t xml:space="preserve">, </w:t>
      </w:r>
      <w:proofErr w:type="spellStart"/>
      <w:r w:rsidR="00636205" w:rsidRPr="00015059">
        <w:rPr>
          <w:rFonts w:cs="Times New Roman"/>
          <w:color w:val="000000" w:themeColor="text1"/>
          <w:shd w:val="clear" w:color="auto" w:fill="FFFFFF"/>
        </w:rPr>
        <w:t>Tephritidae</w:t>
      </w:r>
      <w:proofErr w:type="spellEnd"/>
      <w:r w:rsidR="00636205" w:rsidRPr="00015059">
        <w:rPr>
          <w:rFonts w:cs="Times New Roman"/>
          <w:color w:val="000000" w:themeColor="text1"/>
          <w:shd w:val="clear" w:color="auto" w:fill="FFFFFF"/>
        </w:rPr>
        <w:t xml:space="preserve">: </w:t>
      </w:r>
      <w:r w:rsidR="00636205" w:rsidRPr="00015059">
        <w:rPr>
          <w:rFonts w:cs="Times New Roman"/>
          <w:i/>
          <w:color w:val="000000" w:themeColor="text1"/>
          <w:shd w:val="clear" w:color="auto" w:fill="FFFFFF"/>
        </w:rPr>
        <w:t xml:space="preserve">C. </w:t>
      </w:r>
      <w:proofErr w:type="spellStart"/>
      <w:r w:rsidR="00636205" w:rsidRPr="00015059">
        <w:rPr>
          <w:rFonts w:cs="Times New Roman"/>
          <w:i/>
          <w:color w:val="000000" w:themeColor="text1"/>
          <w:shd w:val="clear" w:color="auto" w:fill="FFFFFF"/>
        </w:rPr>
        <w:t>fasciventris</w:t>
      </w:r>
      <w:proofErr w:type="spellEnd"/>
      <w:r w:rsidR="00636205" w:rsidRPr="00015059">
        <w:rPr>
          <w:rFonts w:cs="Times New Roman"/>
          <w:color w:val="000000" w:themeColor="text1"/>
          <w:shd w:val="clear" w:color="auto" w:fill="FFFFFF"/>
        </w:rPr>
        <w:t xml:space="preserve">, </w:t>
      </w:r>
      <w:r w:rsidR="00636205" w:rsidRPr="00015059">
        <w:rPr>
          <w:rFonts w:cs="Times New Roman"/>
          <w:i/>
          <w:color w:val="000000" w:themeColor="text1"/>
          <w:shd w:val="clear" w:color="auto" w:fill="FFFFFF"/>
        </w:rPr>
        <w:t xml:space="preserve">C. </w:t>
      </w:r>
      <w:proofErr w:type="spellStart"/>
      <w:r w:rsidR="00636205" w:rsidRPr="00015059">
        <w:rPr>
          <w:rFonts w:cs="Times New Roman"/>
          <w:i/>
          <w:color w:val="000000" w:themeColor="text1"/>
          <w:shd w:val="clear" w:color="auto" w:fill="FFFFFF"/>
        </w:rPr>
        <w:t>anonae</w:t>
      </w:r>
      <w:proofErr w:type="spellEnd"/>
      <w:r w:rsidR="00636205" w:rsidRPr="00015059">
        <w:rPr>
          <w:rFonts w:cs="Times New Roman"/>
          <w:color w:val="000000" w:themeColor="text1"/>
          <w:shd w:val="clear" w:color="auto" w:fill="FFFFFF"/>
        </w:rPr>
        <w:t xml:space="preserve"> and </w:t>
      </w:r>
      <w:r w:rsidR="00636205" w:rsidRPr="00015059">
        <w:rPr>
          <w:rFonts w:cs="Times New Roman"/>
          <w:i/>
          <w:color w:val="000000" w:themeColor="text1"/>
          <w:shd w:val="clear" w:color="auto" w:fill="FFFFFF"/>
        </w:rPr>
        <w:t xml:space="preserve">C. </w:t>
      </w:r>
      <w:proofErr w:type="spellStart"/>
      <w:r w:rsidR="00636205" w:rsidRPr="00015059">
        <w:rPr>
          <w:rFonts w:cs="Times New Roman"/>
          <w:i/>
          <w:color w:val="000000" w:themeColor="text1"/>
          <w:shd w:val="clear" w:color="auto" w:fill="FFFFFF"/>
        </w:rPr>
        <w:t>rosa</w:t>
      </w:r>
      <w:proofErr w:type="spellEnd"/>
      <w:r w:rsidR="00636205" w:rsidRPr="00015059">
        <w:rPr>
          <w:rFonts w:cs="Times New Roman"/>
          <w:color w:val="000000" w:themeColor="text1"/>
          <w:shd w:val="clear" w:color="auto" w:fill="FFFFFF"/>
        </w:rPr>
        <w:t xml:space="preserve">) </w:t>
      </w:r>
      <w:proofErr w:type="spellStart"/>
      <w:r w:rsidR="00636205" w:rsidRPr="00015059">
        <w:rPr>
          <w:rFonts w:cs="Times New Roman"/>
          <w:color w:val="000000" w:themeColor="text1"/>
          <w:shd w:val="clear" w:color="auto" w:fill="FFFFFF"/>
        </w:rPr>
        <w:t>crytic</w:t>
      </w:r>
      <w:proofErr w:type="spellEnd"/>
      <w:r w:rsidR="00636205" w:rsidRPr="00015059">
        <w:rPr>
          <w:rFonts w:cs="Times New Roman"/>
          <w:color w:val="000000" w:themeColor="text1"/>
          <w:shd w:val="clear" w:color="auto" w:fill="FFFFFF"/>
        </w:rPr>
        <w:t xml:space="preserve"> species complex</w:t>
      </w:r>
      <w:r w:rsidR="002F128F" w:rsidRPr="00015059">
        <w:rPr>
          <w:rFonts w:cs="Times New Roman"/>
          <w:color w:val="000000" w:themeColor="text1"/>
          <w:shd w:val="clear" w:color="auto" w:fill="FFFFFF"/>
        </w:rPr>
        <w:t xml:space="preserve"> </w:t>
      </w:r>
      <w:bookmarkStart w:id="71" w:name="ZOTERO_BREF_AQjC597AwEQN"/>
      <w:r w:rsidR="00064067" w:rsidRPr="00015059">
        <w:rPr>
          <w:rFonts w:cs="Times New Roman"/>
          <w:color w:val="000000" w:themeColor="text1"/>
          <w:shd w:val="clear" w:color="auto" w:fill="FFFFFF"/>
        </w:rPr>
        <w:fldChar w:fldCharType="begin"/>
      </w:r>
      <w:r w:rsidR="00F45322" w:rsidRPr="00015059">
        <w:rPr>
          <w:rFonts w:cs="Times New Roman"/>
          <w:color w:val="000000" w:themeColor="text1"/>
          <w:shd w:val="clear" w:color="auto" w:fill="FFFFFF"/>
        </w:rPr>
        <w:instrText xml:space="preserve"> ADDIN ZOTERO_ITEM CSL_CITATION {"citationID":"n6oWLjqn","properties":{"formattedCitation":"(Meyer et al., 2015)","plainCitation":"(Meyer et al., 2015)","noteIndex":0},"citationItems":[{"id":18,"uris":["http://zotero.org/users/1401269/items/AVB36MLP"],"uri":["http://zotero.org/users/1401269/items/AVB36MLP"],"itemData":{"id":18,"type":"book","title":"An integrative approach to unravel the Ceratitis FAR (Diptera, Tephritidae) cryptic species complex: a review","volume":"540","number-of-pages":"405","abstract":"This paper reviews all information gathered from different disciplines and studies to resolve the species status within the Ceratitis FAR (C. fasciventris, C. anonae, C. rosa) complex, a group of polyphagous fruit fly pest species (Diptera, Tephritidae) from Africa. It includes information on larval and adult morphology, wing morphometrics, cuticular hydrocarbons, pheromones, microsatellites, developmental physiology and geographic distribution. The general consensus is that the FAR complex comprises C. anonae, two species within C. rosa (so-called R1 and R2) and two putatitve species under C. fasciventris. The information regarding the latter is, however, too limited to draw final conclusions on specific status. Evidence for this recognition is discussed with reference to publications providing further details.","note":"DOI: 10.3897/zookeys.540.10046","author":[{"family":"Meyer","given":"Marc"},{"family":"Delatte","given":"Helene"},{"family":"Ekesi","given":"Sunday"},{"family":"Jordaens","given":"Kurt"},{"family":"Kalinova","given":"Blanka"},{"family":"Manrakhan","given":"Aruna"},{"family":"Mwatawala","given":"Maulid"},{"family":"Steck","given":"Gary"},{"family":"Cann","given":"Joannes","non-dropping-particle":"van"},{"family":"Vaníčková","given":"Lucie"},{"family":"Brizova","given":"Radka"},{"family":"Virgilio","given":"Massimiliano"}],"issued":{"date-parts":[["2015",11,26]]}}}],"schema":"https://github.com/citation-style-language/schema/raw/master/csl-citation.json"} </w:instrText>
      </w:r>
      <w:r w:rsidR="00064067" w:rsidRPr="00015059">
        <w:rPr>
          <w:rFonts w:cs="Times New Roman"/>
          <w:color w:val="000000" w:themeColor="text1"/>
          <w:shd w:val="clear" w:color="auto" w:fill="FFFFFF"/>
        </w:rPr>
        <w:fldChar w:fldCharType="separate"/>
      </w:r>
      <w:r w:rsidR="002B138E" w:rsidRPr="00015059">
        <w:rPr>
          <w:rFonts w:cs="Times New Roman"/>
          <w:color w:val="000000" w:themeColor="text1"/>
        </w:rPr>
        <w:t>(Meyer et al., 2015)</w:t>
      </w:r>
      <w:r w:rsidR="00064067" w:rsidRPr="00015059">
        <w:rPr>
          <w:rFonts w:cs="Times New Roman"/>
          <w:color w:val="000000" w:themeColor="text1"/>
          <w:shd w:val="clear" w:color="auto" w:fill="FFFFFF"/>
        </w:rPr>
        <w:fldChar w:fldCharType="end"/>
      </w:r>
      <w:bookmarkEnd w:id="71"/>
      <w:r w:rsidR="00636205" w:rsidRPr="00015059">
        <w:rPr>
          <w:rFonts w:cs="Times New Roman"/>
          <w:color w:val="000000" w:themeColor="text1"/>
          <w:shd w:val="clear" w:color="auto" w:fill="FFFFFF"/>
        </w:rPr>
        <w:t>.</w:t>
      </w:r>
    </w:p>
    <w:p w14:paraId="5DD05956" w14:textId="6A366AA5" w:rsidR="00636205" w:rsidRPr="00015059" w:rsidRDefault="00323A22" w:rsidP="00B822F6">
      <w:pPr>
        <w:widowControl w:val="0"/>
        <w:autoSpaceDE w:val="0"/>
        <w:autoSpaceDN w:val="0"/>
        <w:adjustRightInd w:val="0"/>
        <w:spacing w:after="0"/>
        <w:jc w:val="both"/>
        <w:rPr>
          <w:rFonts w:cs="Times New Roman"/>
          <w:color w:val="000000" w:themeColor="text1"/>
          <w:shd w:val="clear" w:color="auto" w:fill="FFFFFF"/>
        </w:rPr>
      </w:pPr>
      <w:r w:rsidRPr="00015059">
        <w:rPr>
          <w:rFonts w:cs="Times New Roman"/>
          <w:color w:val="000000" w:themeColor="text1"/>
          <w:shd w:val="clear" w:color="auto" w:fill="FFFFFF"/>
        </w:rPr>
        <w:t xml:space="preserve">Massimiliano </w:t>
      </w:r>
      <w:proofErr w:type="spellStart"/>
      <w:r w:rsidRPr="00015059">
        <w:rPr>
          <w:rFonts w:cs="Times New Roman"/>
          <w:color w:val="000000" w:themeColor="text1"/>
          <w:shd w:val="clear" w:color="auto" w:fill="FFFFFF"/>
        </w:rPr>
        <w:t>Virgilio</w:t>
      </w:r>
      <w:proofErr w:type="spellEnd"/>
      <w:r w:rsidR="003B7FC5" w:rsidRPr="00015059">
        <w:rPr>
          <w:rFonts w:cs="Times New Roman"/>
          <w:color w:val="000000" w:themeColor="text1"/>
          <w:shd w:val="clear" w:color="auto" w:fill="FFFFFF"/>
        </w:rPr>
        <w:t>, Ian White and Marc De Meyer</w:t>
      </w:r>
      <w:r w:rsidRPr="00015059">
        <w:rPr>
          <w:rFonts w:cs="Times New Roman"/>
          <w:color w:val="000000" w:themeColor="text1"/>
          <w:shd w:val="clear" w:color="auto" w:fill="FFFFFF"/>
        </w:rPr>
        <w:t xml:space="preserve"> d</w:t>
      </w:r>
      <w:r w:rsidR="00F727EC" w:rsidRPr="00015059">
        <w:rPr>
          <w:rFonts w:cs="Times New Roman"/>
          <w:color w:val="000000" w:themeColor="text1"/>
          <w:shd w:val="clear" w:color="auto" w:fill="FFFFFF"/>
        </w:rPr>
        <w:t>evel</w:t>
      </w:r>
      <w:r w:rsidRPr="00015059">
        <w:rPr>
          <w:rFonts w:cs="Times New Roman"/>
          <w:color w:val="000000" w:themeColor="text1"/>
          <w:shd w:val="clear" w:color="auto" w:fill="FFFFFF"/>
        </w:rPr>
        <w:t xml:space="preserve">oped a set of </w:t>
      </w:r>
      <w:r w:rsidR="00F727EC" w:rsidRPr="00015059">
        <w:rPr>
          <w:rFonts w:cs="Times New Roman"/>
          <w:color w:val="000000" w:themeColor="text1"/>
          <w:shd w:val="clear" w:color="auto" w:fill="FFFFFF"/>
        </w:rPr>
        <w:t>revised and optimised</w:t>
      </w:r>
      <w:r w:rsidRPr="00015059">
        <w:rPr>
          <w:rFonts w:cs="Times New Roman"/>
          <w:color w:val="000000" w:themeColor="text1"/>
          <w:shd w:val="clear" w:color="auto" w:fill="FFFFFF"/>
        </w:rPr>
        <w:t xml:space="preserve"> multi-entry identification keys for African fruit flies</w:t>
      </w:r>
      <w:r w:rsidR="00F727EC" w:rsidRPr="00015059">
        <w:rPr>
          <w:rFonts w:cs="Times New Roman"/>
          <w:color w:val="000000" w:themeColor="text1"/>
          <w:shd w:val="clear" w:color="auto" w:fill="FFFFFF"/>
        </w:rPr>
        <w:t xml:space="preserve"> freely accessible to non-expert morphologists based on datasets from previous taxonomic revisions</w:t>
      </w:r>
      <w:r w:rsidR="002F128F" w:rsidRPr="00015059">
        <w:rPr>
          <w:rFonts w:cs="Times New Roman"/>
          <w:color w:val="000000" w:themeColor="text1"/>
          <w:shd w:val="clear" w:color="auto" w:fill="FFFFFF"/>
        </w:rPr>
        <w:t xml:space="preserve"> </w:t>
      </w:r>
      <w:bookmarkStart w:id="72" w:name="ZOTERO_BREF_FamOstNltuxt"/>
      <w:r w:rsidR="00064067" w:rsidRPr="00015059">
        <w:rPr>
          <w:rFonts w:cs="Times New Roman"/>
          <w:color w:val="000000" w:themeColor="text1"/>
          <w:shd w:val="clear" w:color="auto" w:fill="FFFFFF"/>
        </w:rPr>
        <w:fldChar w:fldCharType="begin"/>
      </w:r>
      <w:r w:rsidR="00F45322" w:rsidRPr="00015059">
        <w:rPr>
          <w:rFonts w:cs="Times New Roman"/>
          <w:color w:val="000000" w:themeColor="text1"/>
          <w:shd w:val="clear" w:color="auto" w:fill="FFFFFF"/>
        </w:rPr>
        <w:instrText xml:space="preserve"> ADDIN ZOTERO_ITEM CSL_CITATION {"citationID":"S6ePynbT","properties":{"formattedCitation":"(Virgilio, White, &amp; Meyer, 2014)","plainCitation":"(Virgilio, White, &amp; Meyer, 2014)","noteIndex":0},"citationItems":[{"id":19,"uris":["http://zotero.org/users/1401269/items/TBKYNA2P"],"uri":["http://zotero.org/users/1401269/items/TBKYNA2P"],"itemData":{"id":19,"type":"book","title":"A set of multi-entry identification keys to African frugivorous flies (Diptera, Tephritidae)","volume":"428","number-of-pages":"97","note":"DOI: 10.3897/zookeys.428.7366","author":[{"family":"Virgilio","given":"Massimiliano"},{"family":"White","given":"Ian"},{"family":"Meyer","given":"Marc"}],"issued":{"date-parts":[["2014",7,24]]}}}],"schema":"https://github.com/citation-style-language/schema/raw/master/csl-citation.json"} </w:instrText>
      </w:r>
      <w:r w:rsidR="00064067" w:rsidRPr="00015059">
        <w:rPr>
          <w:rFonts w:cs="Times New Roman"/>
          <w:color w:val="000000" w:themeColor="text1"/>
          <w:shd w:val="clear" w:color="auto" w:fill="FFFFFF"/>
        </w:rPr>
        <w:fldChar w:fldCharType="separate"/>
      </w:r>
      <w:r w:rsidR="002B138E" w:rsidRPr="00015059">
        <w:rPr>
          <w:rFonts w:cs="Times New Roman"/>
          <w:color w:val="000000" w:themeColor="text1"/>
        </w:rPr>
        <w:t>(Virgilio, White, &amp; Meyer, 2014)</w:t>
      </w:r>
      <w:r w:rsidR="00064067" w:rsidRPr="00015059">
        <w:rPr>
          <w:rFonts w:cs="Times New Roman"/>
          <w:color w:val="000000" w:themeColor="text1"/>
          <w:shd w:val="clear" w:color="auto" w:fill="FFFFFF"/>
        </w:rPr>
        <w:fldChar w:fldCharType="end"/>
      </w:r>
      <w:bookmarkEnd w:id="72"/>
      <w:r w:rsidRPr="00015059">
        <w:rPr>
          <w:rFonts w:cs="Times New Roman"/>
          <w:color w:val="000000" w:themeColor="text1"/>
          <w:shd w:val="clear" w:color="auto" w:fill="FFFFFF"/>
        </w:rPr>
        <w:t>.</w:t>
      </w:r>
      <w:r w:rsidR="00CC190E" w:rsidRPr="00015059">
        <w:rPr>
          <w:rFonts w:cs="Times New Roman"/>
          <w:color w:val="000000" w:themeColor="text1"/>
          <w:shd w:val="clear" w:color="auto" w:fill="FFFFFF"/>
        </w:rPr>
        <w:t xml:space="preserve"> </w:t>
      </w:r>
    </w:p>
    <w:p w14:paraId="54F8D5A2" w14:textId="7637BC27" w:rsidR="006C1B6A" w:rsidRPr="00015059" w:rsidRDefault="00464D32" w:rsidP="00B822F6">
      <w:pPr>
        <w:widowControl w:val="0"/>
        <w:autoSpaceDE w:val="0"/>
        <w:autoSpaceDN w:val="0"/>
        <w:adjustRightInd w:val="0"/>
        <w:spacing w:after="0"/>
        <w:jc w:val="both"/>
        <w:rPr>
          <w:rFonts w:cs="Times New Roman"/>
          <w:color w:val="000000" w:themeColor="text1"/>
          <w:shd w:val="clear" w:color="auto" w:fill="FFFFFF"/>
        </w:rPr>
      </w:pPr>
      <w:r w:rsidRPr="00015059">
        <w:rPr>
          <w:rFonts w:cs="Times New Roman"/>
          <w:color w:val="000000" w:themeColor="text1"/>
          <w:shd w:val="clear" w:color="auto" w:fill="FFFFFF"/>
        </w:rPr>
        <w:t xml:space="preserve">Glutathione (GSH), a ubiquitous antioxidant, was identified as </w:t>
      </w:r>
      <w:r w:rsidR="00CC190E" w:rsidRPr="00015059">
        <w:rPr>
          <w:rFonts w:cs="Times New Roman"/>
          <w:color w:val="000000" w:themeColor="text1"/>
          <w:shd w:val="clear" w:color="auto" w:fill="FFFFFF"/>
        </w:rPr>
        <w:t>a host marking pheromone (HMP),</w:t>
      </w:r>
      <w:r w:rsidRPr="00015059" w:rsidDel="00464D32">
        <w:rPr>
          <w:rFonts w:cs="Times New Roman"/>
          <w:color w:val="000000" w:themeColor="text1"/>
          <w:shd w:val="clear" w:color="auto" w:fill="FFFFFF"/>
        </w:rPr>
        <w:t xml:space="preserve"> </w:t>
      </w:r>
      <w:r w:rsidRPr="00015059">
        <w:rPr>
          <w:rFonts w:cs="Times New Roman"/>
          <w:color w:val="000000" w:themeColor="text1"/>
          <w:shd w:val="clear" w:color="auto" w:fill="FFFFFF"/>
        </w:rPr>
        <w:t xml:space="preserve">in </w:t>
      </w:r>
      <w:r w:rsidR="00CC190E" w:rsidRPr="00015059">
        <w:rPr>
          <w:rFonts w:cs="Times New Roman"/>
          <w:color w:val="000000" w:themeColor="text1"/>
          <w:shd w:val="clear" w:color="auto" w:fill="FFFFFF"/>
        </w:rPr>
        <w:t xml:space="preserve">the African fruit fly, </w:t>
      </w:r>
      <w:proofErr w:type="spellStart"/>
      <w:r w:rsidR="00CC190E" w:rsidRPr="00015059">
        <w:rPr>
          <w:rFonts w:cs="Times New Roman"/>
          <w:i/>
          <w:color w:val="000000" w:themeColor="text1"/>
          <w:shd w:val="clear" w:color="auto" w:fill="FFFFFF"/>
        </w:rPr>
        <w:t>Ceratitis</w:t>
      </w:r>
      <w:proofErr w:type="spellEnd"/>
      <w:r w:rsidR="00CC190E" w:rsidRPr="00015059">
        <w:rPr>
          <w:rFonts w:cs="Times New Roman"/>
          <w:i/>
          <w:color w:val="000000" w:themeColor="text1"/>
          <w:shd w:val="clear" w:color="auto" w:fill="FFFFFF"/>
        </w:rPr>
        <w:t xml:space="preserve"> </w:t>
      </w:r>
      <w:proofErr w:type="spellStart"/>
      <w:r w:rsidR="00CC190E" w:rsidRPr="00015059">
        <w:rPr>
          <w:rFonts w:cs="Times New Roman"/>
          <w:i/>
          <w:color w:val="000000" w:themeColor="text1"/>
          <w:shd w:val="clear" w:color="auto" w:fill="FFFFFF"/>
        </w:rPr>
        <w:t>cosyra</w:t>
      </w:r>
      <w:proofErr w:type="spellEnd"/>
      <w:r w:rsidR="00CC190E" w:rsidRPr="00015059">
        <w:rPr>
          <w:rFonts w:cs="Times New Roman"/>
          <w:color w:val="000000" w:themeColor="text1"/>
          <w:shd w:val="clear" w:color="auto" w:fill="FFFFFF"/>
        </w:rPr>
        <w:t xml:space="preserve"> </w:t>
      </w:r>
      <w:proofErr w:type="spellStart"/>
      <w:r w:rsidR="00CC190E" w:rsidRPr="00015059">
        <w:rPr>
          <w:rFonts w:cs="Times New Roman"/>
          <w:color w:val="000000" w:themeColor="text1"/>
          <w:shd w:val="clear" w:color="auto" w:fill="FFFFFF"/>
        </w:rPr>
        <w:t>Semiochemical</w:t>
      </w:r>
      <w:proofErr w:type="spellEnd"/>
      <w:r w:rsidR="00CC190E" w:rsidRPr="00015059">
        <w:rPr>
          <w:rFonts w:cs="Times New Roman"/>
          <w:color w:val="000000" w:themeColor="text1"/>
          <w:shd w:val="clear" w:color="auto" w:fill="FFFFFF"/>
        </w:rPr>
        <w:t xml:space="preserve"> and determined it effective at reducing </w:t>
      </w:r>
      <w:proofErr w:type="spellStart"/>
      <w:r w:rsidR="00CC190E" w:rsidRPr="00015059">
        <w:rPr>
          <w:rFonts w:cs="Times New Roman"/>
          <w:color w:val="000000" w:themeColor="text1"/>
          <w:shd w:val="clear" w:color="auto" w:fill="FFFFFF"/>
        </w:rPr>
        <w:t>oviposition</w:t>
      </w:r>
      <w:proofErr w:type="spellEnd"/>
      <w:r w:rsidR="00CC190E" w:rsidRPr="00015059">
        <w:rPr>
          <w:rFonts w:cs="Times New Roman"/>
          <w:color w:val="000000" w:themeColor="text1"/>
          <w:shd w:val="clear" w:color="auto" w:fill="FFFFFF"/>
        </w:rPr>
        <w:t xml:space="preserve"> response in </w:t>
      </w:r>
      <w:r w:rsidR="00CC190E" w:rsidRPr="00015059">
        <w:rPr>
          <w:rFonts w:cs="Times New Roman"/>
          <w:i/>
          <w:color w:val="000000" w:themeColor="text1"/>
          <w:shd w:val="clear" w:color="auto" w:fill="FFFFFF"/>
        </w:rPr>
        <w:t xml:space="preserve">C. </w:t>
      </w:r>
      <w:proofErr w:type="spellStart"/>
      <w:r w:rsidR="00CC190E" w:rsidRPr="00015059">
        <w:rPr>
          <w:rFonts w:cs="Times New Roman"/>
          <w:i/>
          <w:color w:val="000000" w:themeColor="text1"/>
          <w:shd w:val="clear" w:color="auto" w:fill="FFFFFF"/>
        </w:rPr>
        <w:t>cosyra</w:t>
      </w:r>
      <w:proofErr w:type="spellEnd"/>
      <w:r w:rsidR="00CC190E" w:rsidRPr="00015059">
        <w:rPr>
          <w:rFonts w:cs="Times New Roman"/>
          <w:i/>
          <w:color w:val="000000" w:themeColor="text1"/>
          <w:shd w:val="clear" w:color="auto" w:fill="FFFFFF"/>
        </w:rPr>
        <w:t xml:space="preserve">, C. </w:t>
      </w:r>
      <w:proofErr w:type="spellStart"/>
      <w:r w:rsidR="00CC190E" w:rsidRPr="00015059">
        <w:rPr>
          <w:rFonts w:cs="Times New Roman"/>
          <w:i/>
          <w:color w:val="000000" w:themeColor="text1"/>
          <w:shd w:val="clear" w:color="auto" w:fill="FFFFFF"/>
        </w:rPr>
        <w:t>rosa</w:t>
      </w:r>
      <w:proofErr w:type="spellEnd"/>
      <w:r w:rsidR="00CC190E" w:rsidRPr="00015059">
        <w:rPr>
          <w:rFonts w:cs="Times New Roman"/>
          <w:color w:val="000000" w:themeColor="text1"/>
          <w:shd w:val="clear" w:color="auto" w:fill="FFFFFF"/>
        </w:rPr>
        <w:t xml:space="preserve">, </w:t>
      </w:r>
      <w:r w:rsidR="00CC190E" w:rsidRPr="00015059">
        <w:rPr>
          <w:rFonts w:cs="Times New Roman"/>
          <w:i/>
          <w:color w:val="000000" w:themeColor="text1"/>
          <w:shd w:val="clear" w:color="auto" w:fill="FFFFFF"/>
        </w:rPr>
        <w:t xml:space="preserve">C. </w:t>
      </w:r>
      <w:proofErr w:type="spellStart"/>
      <w:r w:rsidR="00CC190E" w:rsidRPr="00015059">
        <w:rPr>
          <w:rFonts w:cs="Times New Roman"/>
          <w:i/>
          <w:color w:val="000000" w:themeColor="text1"/>
          <w:shd w:val="clear" w:color="auto" w:fill="FFFFFF"/>
        </w:rPr>
        <w:t>fasciventris</w:t>
      </w:r>
      <w:proofErr w:type="spellEnd"/>
      <w:r w:rsidR="00CC190E" w:rsidRPr="00015059">
        <w:rPr>
          <w:rFonts w:cs="Times New Roman"/>
          <w:color w:val="000000" w:themeColor="text1"/>
          <w:shd w:val="clear" w:color="auto" w:fill="FFFFFF"/>
        </w:rPr>
        <w:t xml:space="preserve">, </w:t>
      </w:r>
      <w:r w:rsidR="00CC190E" w:rsidRPr="00015059">
        <w:rPr>
          <w:rFonts w:cs="Times New Roman"/>
          <w:i/>
          <w:color w:val="000000" w:themeColor="text1"/>
          <w:shd w:val="clear" w:color="auto" w:fill="FFFFFF"/>
        </w:rPr>
        <w:t xml:space="preserve">C. </w:t>
      </w:r>
      <w:proofErr w:type="spellStart"/>
      <w:r w:rsidR="00CC190E" w:rsidRPr="00015059">
        <w:rPr>
          <w:rFonts w:cs="Times New Roman"/>
          <w:i/>
          <w:color w:val="000000" w:themeColor="text1"/>
          <w:shd w:val="clear" w:color="auto" w:fill="FFFFFF"/>
        </w:rPr>
        <w:t>capitata</w:t>
      </w:r>
      <w:proofErr w:type="spellEnd"/>
      <w:r w:rsidR="00CC190E" w:rsidRPr="00015059">
        <w:rPr>
          <w:rFonts w:cs="Times New Roman"/>
          <w:color w:val="000000" w:themeColor="text1"/>
          <w:shd w:val="clear" w:color="auto" w:fill="FFFFFF"/>
        </w:rPr>
        <w:t xml:space="preserve">, and </w:t>
      </w:r>
      <w:proofErr w:type="spellStart"/>
      <w:r w:rsidR="00CC190E" w:rsidRPr="00015059">
        <w:rPr>
          <w:rFonts w:cs="Times New Roman"/>
          <w:i/>
          <w:color w:val="000000" w:themeColor="text1"/>
          <w:shd w:val="clear" w:color="auto" w:fill="FFFFFF"/>
        </w:rPr>
        <w:t>Zeugodacus</w:t>
      </w:r>
      <w:proofErr w:type="spellEnd"/>
      <w:r w:rsidR="00CC190E" w:rsidRPr="00015059">
        <w:rPr>
          <w:rFonts w:cs="Times New Roman"/>
          <w:i/>
          <w:color w:val="000000" w:themeColor="text1"/>
          <w:shd w:val="clear" w:color="auto" w:fill="FFFFFF"/>
        </w:rPr>
        <w:t xml:space="preserve"> </w:t>
      </w:r>
      <w:proofErr w:type="spellStart"/>
      <w:r w:rsidR="00CC190E" w:rsidRPr="00015059">
        <w:rPr>
          <w:rFonts w:cs="Times New Roman"/>
          <w:i/>
          <w:color w:val="000000" w:themeColor="text1"/>
          <w:shd w:val="clear" w:color="auto" w:fill="FFFFFF"/>
        </w:rPr>
        <w:t>cucurbitae</w:t>
      </w:r>
      <w:proofErr w:type="spellEnd"/>
      <w:r w:rsidR="002767EF" w:rsidRPr="00015059">
        <w:rPr>
          <w:rFonts w:cs="Times New Roman"/>
          <w:i/>
          <w:color w:val="000000" w:themeColor="text1"/>
          <w:shd w:val="clear" w:color="auto" w:fill="FFFFFF"/>
        </w:rPr>
        <w:t xml:space="preserve"> </w:t>
      </w:r>
      <w:bookmarkStart w:id="73" w:name="ZOTERO_BREF_0JmtHMv08hpD"/>
      <w:r w:rsidR="00064067" w:rsidRPr="00015059">
        <w:rPr>
          <w:rFonts w:cs="Times New Roman"/>
          <w:i/>
          <w:color w:val="000000" w:themeColor="text1"/>
          <w:shd w:val="clear" w:color="auto" w:fill="FFFFFF"/>
        </w:rPr>
        <w:fldChar w:fldCharType="begin"/>
      </w:r>
      <w:r w:rsidR="00F45322" w:rsidRPr="00015059">
        <w:rPr>
          <w:rFonts w:cs="Times New Roman"/>
          <w:i/>
          <w:color w:val="000000" w:themeColor="text1"/>
          <w:shd w:val="clear" w:color="auto" w:fill="FFFFFF"/>
        </w:rPr>
        <w:instrText xml:space="preserve"> ADDIN ZOTERO_ITEM CSL_CITATION {"citationID":"rgnkkePv","properties":{"formattedCitation":"(Cheseto et al., 2017)","plainCitation":"(Cheseto et al., 2017)","noteIndex":0},"citationItems":[{"id":54,"uris":["http://zotero.org/users/1401269/items/2E5QTF2D"],"uri":["http://zotero.org/users/1401269/items/2E5QTF2D"],"itemData":{"id":54,"type":"article-journal","title":"Identification of the Ubiquitous Antioxidant Tripeptide Glutathione as a Fruit Fly Semiochemical","container-title":"Journal of Agricultural and Food Chemistry","page":"8560-8568","volume":"65","issue":"39","source":"PubMed","abstract":"Many insects mark their oviposition sites with a host marking pheromone (HMP) to deter other females from overexploiting these sites. Previous studies have identified and used HMPs to manage certain fruit fly species; however, few are known for African indigenous fruit flies. The HMP of the African fruit fly, Ceratitis cosyra, was identified as the ubiquitous plant and animal antioxidant tripeptide, glutathione (GSH). GSH was isolated from the aqueous extract of adult female fecal matter and characterized by LC-QTOF-MS. GSH level increased with increasing age of female fecal matter, with highest concentration detected from 2-week-old adult females. Additionally, GSH levels were 5-10-times higher in fecal matter than in the ovipositor or hemolymph extracts of females. In bioassays, synthetic GSH reduced oviposition responses in conspecifics of C. cosyra and the heterospecific species C. rosa, C. fasciventris, C. capitata, and Zeugodacus cucurbitae. These results represent the first report of a ubiquitous antioxidant as a semiochemical in insects and its potential use in fruit fly management.","DOI":"10.1021/acs.jafc.7b03164","ISSN":"1520-5118","note":"PMID: 28911226","journalAbbreviation":"J. Agric. Food Chem.","language":"eng","author":[{"family":"Cheseto","given":"Xavier"},{"family":"Kachigamba","given":"Donald L."},{"family":"Ekesi","given":"Sunday"},{"family":"Ndung'u","given":"Mary"},{"family":"Teal","given":"Peter E. A."},{"family":"Beck","given":"John J."},{"family":"Torto","given":"Baldwyn"}],"issued":{"date-parts":[["2017",10,4]]}}}],"schema":"https://github.com/citation-style-language/schema/raw/master/csl-citation.json"} </w:instrText>
      </w:r>
      <w:r w:rsidR="00064067" w:rsidRPr="00015059">
        <w:rPr>
          <w:rFonts w:cs="Times New Roman"/>
          <w:i/>
          <w:color w:val="000000" w:themeColor="text1"/>
          <w:shd w:val="clear" w:color="auto" w:fill="FFFFFF"/>
        </w:rPr>
        <w:fldChar w:fldCharType="separate"/>
      </w:r>
      <w:r w:rsidR="002B138E" w:rsidRPr="00015059">
        <w:rPr>
          <w:rFonts w:cs="Times New Roman"/>
          <w:color w:val="000000" w:themeColor="text1"/>
        </w:rPr>
        <w:t>(Cheseto et al., 2017)</w:t>
      </w:r>
      <w:r w:rsidR="00064067" w:rsidRPr="00015059">
        <w:rPr>
          <w:rFonts w:cs="Times New Roman"/>
          <w:i/>
          <w:color w:val="000000" w:themeColor="text1"/>
          <w:shd w:val="clear" w:color="auto" w:fill="FFFFFF"/>
        </w:rPr>
        <w:fldChar w:fldCharType="end"/>
      </w:r>
      <w:bookmarkEnd w:id="73"/>
      <w:r w:rsidR="00CC190E" w:rsidRPr="00015059">
        <w:rPr>
          <w:rFonts w:cs="Times New Roman"/>
          <w:color w:val="000000" w:themeColor="text1"/>
          <w:shd w:val="clear" w:color="auto" w:fill="FFFFFF"/>
        </w:rPr>
        <w:t>.</w:t>
      </w:r>
      <w:r w:rsidR="003570F2" w:rsidRPr="00015059">
        <w:rPr>
          <w:rFonts w:cs="Times New Roman"/>
          <w:color w:val="000000" w:themeColor="text1"/>
          <w:shd w:val="clear" w:color="auto" w:fill="FFFFFF"/>
        </w:rPr>
        <w:t xml:space="preserve"> Phylogenetic and </w:t>
      </w:r>
      <w:proofErr w:type="spellStart"/>
      <w:r w:rsidR="003570F2" w:rsidRPr="00015059">
        <w:rPr>
          <w:rFonts w:cs="Times New Roman"/>
          <w:color w:val="000000" w:themeColor="text1"/>
          <w:shd w:val="clear" w:color="auto" w:fill="FFFFFF"/>
        </w:rPr>
        <w:t>phylogeographic</w:t>
      </w:r>
      <w:proofErr w:type="spellEnd"/>
      <w:r w:rsidR="003570F2" w:rsidRPr="00015059">
        <w:rPr>
          <w:rFonts w:cs="Times New Roman"/>
          <w:color w:val="000000" w:themeColor="text1"/>
          <w:shd w:val="clear" w:color="auto" w:fill="FFFFFF"/>
        </w:rPr>
        <w:t xml:space="preserve"> information on these species among other closely related species may be helpful in determining and implementation of GSH as a biological control agent of these flies</w:t>
      </w:r>
      <w:r w:rsidR="000406FD" w:rsidRPr="00015059">
        <w:rPr>
          <w:rFonts w:cs="Times New Roman"/>
          <w:color w:val="000000" w:themeColor="text1"/>
          <w:shd w:val="clear" w:color="auto" w:fill="FFFFFF"/>
        </w:rPr>
        <w:t xml:space="preserve"> </w:t>
      </w:r>
      <w:bookmarkStart w:id="74" w:name="ZOTERO_BREF_c2U9VeCDx2jI"/>
      <w:r w:rsidR="00064067" w:rsidRPr="00015059">
        <w:rPr>
          <w:rFonts w:cs="Times New Roman"/>
          <w:color w:val="000000" w:themeColor="text1"/>
          <w:shd w:val="clear" w:color="auto" w:fill="FFFFFF"/>
        </w:rPr>
        <w:fldChar w:fldCharType="begin"/>
      </w:r>
      <w:r w:rsidR="00F45322" w:rsidRPr="00015059">
        <w:rPr>
          <w:rFonts w:cs="Times New Roman"/>
          <w:color w:val="000000" w:themeColor="text1"/>
          <w:shd w:val="clear" w:color="auto" w:fill="FFFFFF"/>
        </w:rPr>
        <w:instrText xml:space="preserve"> ADDIN ZOTERO_ITEM CSL_CITATION {"citationID":"3gMoVngD","properties":{"formattedCitation":"(Edmunds, Aluja, Diaz-Fleischer, Patrian, &amp; Hagmann, 2010)","plainCitation":"(Edmunds, Aluja, Diaz-Fleischer, Patrian, &amp; Hagmann, 2010)","noteIndex":0},"citationItems":[{"id":15,"uris":["http://zotero.org/users/1401269/items/8XKJ8TNX"],"uri":["http://zotero.org/users/1401269/items/8XKJ8TNX"],"itemData":{"id":15,"type":"article-journal","title":"Host marking pheromone (HMP) in the Mexican fruit fly Anastrepha ludens","container-title":"Chimia","page":"37-42","volume":"64","issue":"1-2","source":"PubMed","abstract":"Host marking pheromones (HMPs) are used by insects to mark hosts (usually a fruit) where they have already laid eggs. The compounds serve as a deterrent to conspecifics avoiding over-infestation of hosts (i.e. repeated egg-laying into an already occupied/used host). If these HMPs are sprayed onto commercially valuable fruit they act as deterrents preventing attack by females interested in laying eggs into the valuable commodity. Having no insecticidal or toxic properties, and being natural products (or close derivatives thereof) they could be used as fruit sprays to replace insecticides, or in combination with other products to improve efficacy. This review discusses the isolation, and synthesis of the HMP of the Mexican fruit fly Anastrepha ludens a feared pest of citrus and mangos in Mexico and Central America. This compound is also recognized by females of other pestiferous species in the same genus Anastrepha distributed from the Southern USA to Northern Argentina, including many Caribbean Islands. The synthetic HMP was shown to exhibit strong electrophysiological activity against A. ludens and excellent interspecies cross recognition with other Anastrepha species. Behavioural tests confirmed the HMP deterring effect of the synthetic natural product. Further studies enabled us to drastically simplify the structure of the HMP and obtain a derivative, which we named Anastrephamide, which shows HMP deterring effects very similar to the natural product in laboratory and field tests. The potential use of such HMP derivatives in a crop protection scenario is briefly discussed.","ISSN":"0009-4293","note":"PMID: 21137682","journalAbbreviation":"Chimia (Aarau)","language":"eng","author":[{"family":"Edmunds","given":"Andrew J. F."},{"family":"Aluja","given":"Martin"},{"family":"Diaz-Fleischer","given":"Fransico"},{"family":"Patrian","given":"Bruno"},{"family":"Hagmann","given":"Leonhard"}],"issued":{"date-parts":[["2010"]]}}}],"schema":"https://github.com/citation-style-language/schema/raw/master/csl-citation.json"} </w:instrText>
      </w:r>
      <w:r w:rsidR="00064067" w:rsidRPr="00015059">
        <w:rPr>
          <w:rFonts w:cs="Times New Roman"/>
          <w:color w:val="000000" w:themeColor="text1"/>
          <w:shd w:val="clear" w:color="auto" w:fill="FFFFFF"/>
        </w:rPr>
        <w:fldChar w:fldCharType="separate"/>
      </w:r>
      <w:r w:rsidR="002B138E" w:rsidRPr="00015059">
        <w:rPr>
          <w:rFonts w:cs="Times New Roman"/>
          <w:color w:val="000000" w:themeColor="text1"/>
        </w:rPr>
        <w:t>(Edmunds, Aluja, Diaz-Fleischer, Patrian, &amp; Hagmann, 2010)</w:t>
      </w:r>
      <w:r w:rsidR="00064067" w:rsidRPr="00015059">
        <w:rPr>
          <w:rFonts w:cs="Times New Roman"/>
          <w:color w:val="000000" w:themeColor="text1"/>
          <w:shd w:val="clear" w:color="auto" w:fill="FFFFFF"/>
        </w:rPr>
        <w:fldChar w:fldCharType="end"/>
      </w:r>
      <w:bookmarkEnd w:id="74"/>
      <w:r w:rsidR="003570F2" w:rsidRPr="00015059">
        <w:rPr>
          <w:rFonts w:cs="Times New Roman"/>
          <w:color w:val="000000" w:themeColor="text1"/>
          <w:shd w:val="clear" w:color="auto" w:fill="FFFFFF"/>
        </w:rPr>
        <w:t>.</w:t>
      </w:r>
    </w:p>
    <w:p w14:paraId="624D79A7" w14:textId="53AA3E24" w:rsidR="00464D32" w:rsidRPr="00015059" w:rsidRDefault="00AD419A" w:rsidP="004A5398">
      <w:pPr>
        <w:pStyle w:val="Heading2"/>
        <w:rPr>
          <w:shd w:val="clear" w:color="auto" w:fill="FFFFFF"/>
        </w:rPr>
      </w:pPr>
      <w:bookmarkStart w:id="75" w:name="_Toc528764523"/>
      <w:r w:rsidRPr="00015059">
        <w:rPr>
          <w:shd w:val="clear" w:color="auto" w:fill="FFFFFF"/>
        </w:rPr>
        <w:t xml:space="preserve">2.5 </w:t>
      </w:r>
      <w:r w:rsidR="00464D32" w:rsidRPr="00015059">
        <w:rPr>
          <w:shd w:val="clear" w:color="auto" w:fill="FFFFFF"/>
        </w:rPr>
        <w:t>Phylogeography</w:t>
      </w:r>
      <w:bookmarkEnd w:id="75"/>
    </w:p>
    <w:p w14:paraId="3DE9A7A7" w14:textId="067BEF32" w:rsidR="00F06758" w:rsidRPr="00015059" w:rsidRDefault="00F06758" w:rsidP="00B822F6">
      <w:pPr>
        <w:spacing w:after="0"/>
        <w:jc w:val="both"/>
        <w:rPr>
          <w:rFonts w:eastAsiaTheme="minorHAnsi" w:cs="Times New Roman"/>
          <w:color w:val="000000" w:themeColor="text1"/>
        </w:rPr>
      </w:pPr>
      <w:r w:rsidRPr="00015059">
        <w:rPr>
          <w:rFonts w:eastAsiaTheme="minorHAnsi" w:cs="Times New Roman"/>
          <w:color w:val="000000" w:themeColor="text1"/>
        </w:rPr>
        <w:t xml:space="preserve">The study of phylogeography, conceptualised in 1987 </w:t>
      </w:r>
      <w:r w:rsidRPr="00015059">
        <w:rPr>
          <w:rFonts w:eastAsiaTheme="minorHAnsi" w:cs="Times New Roman"/>
          <w:color w:val="000000" w:themeColor="text1"/>
        </w:rPr>
        <w:fldChar w:fldCharType="begin"/>
      </w:r>
      <w:r w:rsidR="00DE2E1C" w:rsidRPr="00015059">
        <w:rPr>
          <w:rFonts w:eastAsiaTheme="minorHAnsi" w:cs="Times New Roman"/>
          <w:color w:val="000000" w:themeColor="text1"/>
        </w:rPr>
        <w:instrText xml:space="preserve"> ADDIN ZOTERO_ITEM CSL_CITATION {"citationID":"ridWOFjE","properties":{"formattedCitation":"(John C. Avise et al., 1987)","plainCitation":"(John C. Avise et al., 1987)","noteIndex":0},"citationItems":[{"id":129,"uris":["http://zotero.org/users/1401269/items/SGHBR5AH"],"uri":["http://zotero.org/users/1401269/items/SGHBR5AH"],"itemData":{"id":129,"type":"article-journal","title":"Intraspecific Phylogeography: The Mitochondrial DNA Bridge Between Population Genetics and Systematics","container-title":"Annual Review of Ecology and Systematics","page":"489-522","volume":"18","issue":"1","source":"Annual Reviews","DOI":"10.1146/annurev.es.18.110187.002421","shortTitle":"Intraspecific Phylogeography","author":[{"family":"Avise","given":"John C."},{"family":"Arnold","given":"J"},{"family":"Ball","given":"R M"},{"family":"Bermingham","given":"E"},{"family":"Lamb","given":"T"},{"family":"Neigel","given":"J E"},{"family":"Reeb","given":"C A"},{"family":"Saunders","given":"N C"}],"issued":{"date-parts":[["1987"]]}}}],"schema":"https://github.com/citation-style-language/schema/raw/master/csl-citation.json"} </w:instrText>
      </w:r>
      <w:r w:rsidRPr="00015059">
        <w:rPr>
          <w:rFonts w:eastAsiaTheme="minorHAnsi" w:cs="Times New Roman"/>
          <w:color w:val="000000" w:themeColor="text1"/>
        </w:rPr>
        <w:fldChar w:fldCharType="separate"/>
      </w:r>
      <w:r w:rsidR="00DE2E1C" w:rsidRPr="00015059">
        <w:rPr>
          <w:rFonts w:cs="Times New Roman"/>
          <w:color w:val="000000" w:themeColor="text1"/>
        </w:rPr>
        <w:t>(John C. Avise et al., 1987)</w:t>
      </w:r>
      <w:r w:rsidRPr="00015059">
        <w:rPr>
          <w:rFonts w:eastAsiaTheme="minorHAnsi" w:cs="Times New Roman"/>
          <w:color w:val="000000" w:themeColor="text1"/>
        </w:rPr>
        <w:fldChar w:fldCharType="end"/>
      </w:r>
      <w:r w:rsidRPr="00015059">
        <w:rPr>
          <w:rFonts w:eastAsiaTheme="minorHAnsi" w:cs="Times New Roman"/>
          <w:color w:val="000000" w:themeColor="text1"/>
        </w:rPr>
        <w:t xml:space="preserve">, seeks to examine geographical distribution of genetic lineages within or among closely related species through special arrangement </w:t>
      </w:r>
      <w:r w:rsidRPr="00015059">
        <w:rPr>
          <w:rFonts w:eastAsiaTheme="minorHAnsi" w:cs="Times New Roman"/>
          <w:color w:val="000000" w:themeColor="text1"/>
        </w:rPr>
        <w:fldChar w:fldCharType="begin"/>
      </w:r>
      <w:r w:rsidR="00DE2E1C" w:rsidRPr="00015059">
        <w:rPr>
          <w:rFonts w:eastAsiaTheme="minorHAnsi" w:cs="Times New Roman"/>
          <w:color w:val="000000" w:themeColor="text1"/>
        </w:rPr>
        <w:instrText xml:space="preserve"> ADDIN ZOTERO_ITEM CSL_CITATION {"citationID":"nefxwgok","properties":{"formattedCitation":"(John C. Avise, 2008; Dawson, S. Waples, &amp; Bernardi, 2006)","plainCitation":"(John C. Avise, 2008; Dawson, S. Waples, &amp; Bernardi, 2006)","noteIndex":0},"citationItems":[{"id":22,"uris":["http://zotero.org/users/1401269/items/W4JNBYP5"],"uri":["http://zotero.org/users/1401269/items/W4JNBYP5"],"itemData":{"id":22,"type":"article-journal","title":"Phylogeography: retrospect and prospect","container-title":"Journal of Biogeography","page":"3-15","volume":"36","issue":"1","source":"onlinelibrary.wiley.com (Atypon)","abstract":"Abstract Phylogeography has grown explosively in the two decades since the word was coined and the discipline was outlined in 1987. Here I summarize the many achievements and novel perspectives that phylogeography has brought to population genetics, phylogenetic biology and biogeography. I also address future directions for the field. From the introduction of mitochondrial DNA assays in the late 1970s, to the key distinction between gene trees and species phylogenies, to the ongoing era of multi?locus coalescent theory, phylogeographic perspectives have consistently challenged conventional genetic and evolutionary paradigms, and they have forged empirical and conceptual bridges between the formerly separate disciplines of population genetics (microevolutionary analysis) and phylogenetic biology (in macroevolution).","DOI":"10.1111/j.1365-2699.2008.02032.x","ISSN":"0305-0270","shortTitle":"Phylogeography","journalAbbreviation":"Journal of Biogeography","author":[{"family":"Avise","given":"John C."}],"issued":{"date-parts":[["2008",12,10]]}}},{"id":118,"uris":["http://zotero.org/users/1401269/items/5BFWZVUM"],"uri":["http://zotero.org/users/1401269/items/5BFWZVUM"],"itemData":{"id":118,"type":"chapter","title":"Phylogeography","container-title":"Phylogeography","abstract":"Phylogeography seeks to explain the geographic distribution of genetic lineages. To the extent that organisms are products of their DNA, phylogeography also seeks to explain the distribution of organisms, including variation within and, less commonly, between species. This chapter employs the comparative phylogeographic approach to elucidate the factors that have most influenced geographic patterns of genetic variation in California fishes. Phylogeographic hypotheses fall into two categories: those that focus on (intrinsic) properties of the organism and those that focus on (extrinsic) properties of the environment. They map, to an extent, onto the juxtaposed issues of dispersal and vicariance, often focusing on issues regarding life-history, particularly the duration and dispersal potential of larval stages, and the degree of geographic isolation, respectively.","note":"DOI: 10.1525/california/9780520246539.003.0002","author":[{"family":"Dawson","given":"Michael"},{"family":"S. Waples","given":"Robin"},{"family":"Bernardi","given":"Giacomo"}],"issued":{"date-parts":[["2006",2,15]]}}}],"schema":"https://github.com/citation-style-language/schema/raw/master/csl-citation.json"} </w:instrText>
      </w:r>
      <w:r w:rsidRPr="00015059">
        <w:rPr>
          <w:rFonts w:eastAsiaTheme="minorHAnsi" w:cs="Times New Roman"/>
          <w:color w:val="000000" w:themeColor="text1"/>
        </w:rPr>
        <w:fldChar w:fldCharType="separate"/>
      </w:r>
      <w:r w:rsidR="00DE2E1C" w:rsidRPr="00015059">
        <w:rPr>
          <w:rFonts w:cs="Times New Roman"/>
          <w:color w:val="000000" w:themeColor="text1"/>
        </w:rPr>
        <w:t>(John C. Avise, 2008; Dawson, S. Waples, &amp; Bernardi, 2006)</w:t>
      </w:r>
      <w:r w:rsidRPr="00015059">
        <w:rPr>
          <w:rFonts w:eastAsiaTheme="minorHAnsi" w:cs="Times New Roman"/>
          <w:color w:val="000000" w:themeColor="text1"/>
        </w:rPr>
        <w:fldChar w:fldCharType="end"/>
      </w:r>
      <w:r w:rsidRPr="00015059">
        <w:rPr>
          <w:rFonts w:eastAsiaTheme="minorHAnsi" w:cs="Times New Roman"/>
          <w:color w:val="000000" w:themeColor="text1"/>
        </w:rPr>
        <w:t xml:space="preserve">. Phylogeography strongly integrates historical biogeography and population genetics and links micro-evolutionary events (mutations/haplotypes) to </w:t>
      </w:r>
      <w:proofErr w:type="spellStart"/>
      <w:r w:rsidRPr="00015059">
        <w:rPr>
          <w:rFonts w:eastAsiaTheme="minorHAnsi" w:cs="Times New Roman"/>
          <w:color w:val="000000" w:themeColor="text1"/>
        </w:rPr>
        <w:t>macroevolutionary</w:t>
      </w:r>
      <w:proofErr w:type="spellEnd"/>
      <w:r w:rsidRPr="00015059">
        <w:rPr>
          <w:rFonts w:eastAsiaTheme="minorHAnsi" w:cs="Times New Roman"/>
          <w:color w:val="000000" w:themeColor="text1"/>
        </w:rPr>
        <w:t xml:space="preserve"> events (speciation) </w:t>
      </w:r>
      <w:r w:rsidRPr="00015059">
        <w:rPr>
          <w:rFonts w:eastAsiaTheme="minorHAnsi" w:cs="Times New Roman"/>
          <w:color w:val="000000" w:themeColor="text1"/>
        </w:rPr>
        <w:fldChar w:fldCharType="begin"/>
      </w:r>
      <w:r w:rsidR="00F45322" w:rsidRPr="00015059">
        <w:rPr>
          <w:rFonts w:eastAsiaTheme="minorHAnsi" w:cs="Times New Roman"/>
          <w:color w:val="000000" w:themeColor="text1"/>
        </w:rPr>
        <w:instrText xml:space="preserve"> ADDIN ZOTERO_ITEM CSL_CITATION {"citationID":"cXy8mcNU","properties":{"formattedCitation":"(Bermingham &amp; Moritz, 1998)","plainCitation":"(Bermingham &amp; Moritz, 1998)","noteIndex":0},"citationItems":[{"id":133,"uris":["http://zotero.org/users/1401269/items/NYQL4EWK"],"uri":["http://zotero.org/users/1401269/items/NYQL4EWK"],"itemData":{"id":133,"type":"article-journal","title":"Comparative phylogeography: concepts and applications","container-title":"Molecular Ecology","page":"367-369","volume":"7","issue":"4","source":"Wiley Online Library","DOI":"10.1046/j.1365-294x.1998.00424.x","ISSN":"1365-294X","shortTitle":"Comparative phylogeography","language":"en","author":[{"family":"Bermingham","given":"E."},{"family":"Moritz","given":"C."}],"issued":{"date-parts":[["1998",4,1]]}}}],"schema":"https://github.com/citation-style-language/schema/raw/master/csl-citation.json"} </w:instrText>
      </w:r>
      <w:r w:rsidRPr="00015059">
        <w:rPr>
          <w:rFonts w:eastAsiaTheme="minorHAnsi" w:cs="Times New Roman"/>
          <w:color w:val="000000" w:themeColor="text1"/>
        </w:rPr>
        <w:fldChar w:fldCharType="separate"/>
      </w:r>
      <w:r w:rsidRPr="00015059">
        <w:rPr>
          <w:rFonts w:cs="Times New Roman"/>
          <w:color w:val="000000" w:themeColor="text1"/>
        </w:rPr>
        <w:t>(Bermingham &amp; Moritz, 1998)</w:t>
      </w:r>
      <w:r w:rsidRPr="00015059">
        <w:rPr>
          <w:rFonts w:eastAsiaTheme="minorHAnsi" w:cs="Times New Roman"/>
          <w:color w:val="000000" w:themeColor="text1"/>
        </w:rPr>
        <w:fldChar w:fldCharType="end"/>
      </w:r>
      <w:r w:rsidRPr="00015059">
        <w:rPr>
          <w:rFonts w:eastAsiaTheme="minorHAnsi" w:cs="Times New Roman"/>
          <w:color w:val="000000" w:themeColor="text1"/>
        </w:rPr>
        <w:t xml:space="preserve">. Mitochondrial DNA is highly suited for this analysis in animals, because it accumulates substitutions several-fold faster than </w:t>
      </w:r>
      <w:proofErr w:type="spellStart"/>
      <w:r w:rsidRPr="00015059">
        <w:rPr>
          <w:rFonts w:eastAsiaTheme="minorHAnsi" w:cs="Times New Roman"/>
          <w:color w:val="000000" w:themeColor="text1"/>
        </w:rPr>
        <w:t>ntDNA</w:t>
      </w:r>
      <w:proofErr w:type="spellEnd"/>
      <w:r w:rsidRPr="00015059">
        <w:rPr>
          <w:rFonts w:eastAsiaTheme="minorHAnsi" w:cs="Times New Roman"/>
          <w:color w:val="000000" w:themeColor="text1"/>
        </w:rPr>
        <w:t xml:space="preserve">. Resulting in higher nucleotide sequence variation </w:t>
      </w:r>
      <w:r w:rsidRPr="00015059">
        <w:rPr>
          <w:rFonts w:eastAsiaTheme="minorHAnsi" w:cs="Times New Roman"/>
          <w:color w:val="000000" w:themeColor="text1"/>
        </w:rPr>
        <w:fldChar w:fldCharType="begin"/>
      </w:r>
      <w:r w:rsidR="00DE2E1C" w:rsidRPr="00015059">
        <w:rPr>
          <w:rFonts w:eastAsiaTheme="minorHAnsi" w:cs="Times New Roman"/>
          <w:color w:val="000000" w:themeColor="text1"/>
        </w:rPr>
        <w:instrText xml:space="preserve"> ADDIN ZOTERO_ITEM CSL_CITATION {"citationID":"ks9Sxrmj","properties":{"formattedCitation":"(John C. Avise, 2008)","plainCitation":"(John C. Avise, 2008)","noteIndex":0},"citationItems":[{"id":22,"uris":["http://zotero.org/users/1401269/items/W4JNBYP5"],"uri":["http://zotero.org/users/1401269/items/W4JNBYP5"],"itemData":{"id":22,"type":"article-journal","title":"Phylogeography: retrospect and prospect","container-title":"Journal of Biogeography","page":"3-15","volume":"36","issue":"1","source":"onlinelibrary.wiley.com (Atypon)","abstract":"Abstract Phylogeography has grown explosively in the two decades since the word was coined and the discipline was outlined in 1987. Here I summarize the many achievements and novel perspectives that phylogeography has brought to population genetics, phylogenetic biology and biogeography. I also address future directions for the field. From the introduction of mitochondrial DNA assays in the late 1970s, to the key distinction between gene trees and species phylogenies, to the ongoing era of multi?locus coalescent theory, phylogeographic perspectives have consistently challenged conventional genetic and evolutionary paradigms, and they have forged empirical and conceptual bridges between the formerly separate disciplines of population genetics (microevolutionary analysis) and phylogenetic biology (in macroevolution).","DOI":"10.1111/j.1365-2699.2008.02032.x","ISSN":"0305-0270","shortTitle":"Phylogeography","journalAbbreviation":"Journal of Biogeography","author":[{"family":"Avise","given":"John C."}],"issued":{"date-parts":[["2008",12,10]]}}}],"schema":"https://github.com/citation-style-language/schema/raw/master/csl-citation.json"} </w:instrText>
      </w:r>
      <w:r w:rsidRPr="00015059">
        <w:rPr>
          <w:rFonts w:eastAsiaTheme="minorHAnsi" w:cs="Times New Roman"/>
          <w:color w:val="000000" w:themeColor="text1"/>
        </w:rPr>
        <w:fldChar w:fldCharType="separate"/>
      </w:r>
      <w:r w:rsidR="00DE2E1C" w:rsidRPr="00015059">
        <w:rPr>
          <w:rFonts w:cs="Times New Roman"/>
          <w:color w:val="000000" w:themeColor="text1"/>
        </w:rPr>
        <w:t>(John C. Avise, 2008)</w:t>
      </w:r>
      <w:r w:rsidRPr="00015059">
        <w:rPr>
          <w:rFonts w:eastAsiaTheme="minorHAnsi" w:cs="Times New Roman"/>
          <w:color w:val="000000" w:themeColor="text1"/>
        </w:rPr>
        <w:fldChar w:fldCharType="end"/>
      </w:r>
      <w:r w:rsidRPr="00015059">
        <w:rPr>
          <w:rFonts w:eastAsiaTheme="minorHAnsi" w:cs="Times New Roman"/>
          <w:color w:val="000000" w:themeColor="text1"/>
        </w:rPr>
        <w:t xml:space="preserve">. Comparative phylogeography explores common genealogical patterns of multiple species within overlapping geographical regions and infers causes of genetic divergence and linking that to history </w:t>
      </w:r>
      <w:r w:rsidRPr="00015059">
        <w:rPr>
          <w:rFonts w:eastAsiaTheme="minorHAnsi" w:cs="Times New Roman"/>
          <w:color w:val="000000" w:themeColor="text1"/>
        </w:rPr>
        <w:fldChar w:fldCharType="begin"/>
      </w:r>
      <w:r w:rsidR="00F45322" w:rsidRPr="00015059">
        <w:rPr>
          <w:rFonts w:eastAsiaTheme="minorHAnsi" w:cs="Times New Roman"/>
          <w:color w:val="000000" w:themeColor="text1"/>
        </w:rPr>
        <w:instrText xml:space="preserve"> ADDIN ZOTERO_ITEM CSL_CITATION {"citationID":"E0SJ4JCG","properties":{"formattedCitation":"(Dawson et al., 2006)","plainCitation":"(Dawson et al., 2006)","noteIndex":0},"citationItems":[{"id":118,"uris":["http://zotero.org/users/1401269/items/5BFWZVUM"],"uri":["http://zotero.org/users/1401269/items/5BFWZVUM"],"itemData":{"id":118,"type":"chapter","title":"Phylogeography","container-title":"Phylogeography","abstract":"Phylogeography seeks to explain the geographic distribution of genetic lineages. To the extent that organisms are products of their DNA, phylogeography also seeks to explain the distribution of organisms, including variation within and, less commonly, between species. This chapter employs the comparative phylogeographic approach to elucidate the factors that have most influenced geographic patterns of genetic variation in California fishes. Phylogeographic hypotheses fall into two categories: those that focus on (intrinsic) properties of the organism and those that focus on (extrinsic) properties of the environment. They map, to an extent, onto the juxtaposed issues of dispersal and vicariance, often focusing on issues regarding life-history, particularly the duration and dispersal potential of larval stages, and the degree of geographic isolation, respectively.","note":"DOI: 10.1525/california/9780520246539.003.0002","author":[{"family":"Dawson","given":"Michael"},{"family":"S. Waples","given":"Robin"},{"family":"Bernardi","given":"Giacomo"}],"issued":{"date-parts":[["2006",2,15]]}}}],"schema":"https://github.com/citation-style-language/schema/raw/master/csl-citation.json"} </w:instrText>
      </w:r>
      <w:r w:rsidRPr="00015059">
        <w:rPr>
          <w:rFonts w:eastAsiaTheme="minorHAnsi" w:cs="Times New Roman"/>
          <w:color w:val="000000" w:themeColor="text1"/>
        </w:rPr>
        <w:fldChar w:fldCharType="separate"/>
      </w:r>
      <w:r w:rsidRPr="00015059">
        <w:rPr>
          <w:rFonts w:cs="Times New Roman"/>
          <w:color w:val="000000" w:themeColor="text1"/>
        </w:rPr>
        <w:t>(Dawson et al., 2006)</w:t>
      </w:r>
      <w:r w:rsidRPr="00015059">
        <w:rPr>
          <w:rFonts w:eastAsiaTheme="minorHAnsi" w:cs="Times New Roman"/>
          <w:color w:val="000000" w:themeColor="text1"/>
        </w:rPr>
        <w:fldChar w:fldCharType="end"/>
      </w:r>
      <w:r w:rsidRPr="00015059">
        <w:rPr>
          <w:rFonts w:eastAsiaTheme="minorHAnsi" w:cs="Times New Roman"/>
          <w:color w:val="000000" w:themeColor="text1"/>
        </w:rPr>
        <w:t xml:space="preserve">. Comparative </w:t>
      </w:r>
      <w:r w:rsidRPr="00015059">
        <w:rPr>
          <w:rFonts w:eastAsiaTheme="minorHAnsi" w:cs="Times New Roman"/>
          <w:color w:val="000000" w:themeColor="text1"/>
        </w:rPr>
        <w:lastRenderedPageBreak/>
        <w:t xml:space="preserve">phylogeography provides answers to the following questions: the extent to which biotic and abiotic factors affect long-term phylogenetic diversity in a region; and how demographic trends are shared amongst species over time and space </w:t>
      </w:r>
      <w:r w:rsidRPr="00015059">
        <w:rPr>
          <w:rFonts w:eastAsiaTheme="minorHAnsi" w:cs="Times New Roman"/>
          <w:color w:val="000000" w:themeColor="text1"/>
        </w:rPr>
        <w:fldChar w:fldCharType="begin"/>
      </w:r>
      <w:r w:rsidR="00F45322" w:rsidRPr="00015059">
        <w:rPr>
          <w:rFonts w:eastAsiaTheme="minorHAnsi" w:cs="Times New Roman"/>
          <w:color w:val="000000" w:themeColor="text1"/>
        </w:rPr>
        <w:instrText xml:space="preserve"> ADDIN ZOTERO_ITEM CSL_CITATION {"citationID":"BKimtupa","properties":{"formattedCitation":"(Gratton et al., 2017)","plainCitation":"(Gratton et al., 2017)","noteIndex":0},"citationItems":[{"id":138,"uris":["http://zotero.org/users/1401269/items/JGEGD5TA"],"uri":["http://zotero.org/users/1401269/items/JGEGD5TA"],"itemData":{"id":138,"type":"article-journal","title":"A world of sequences: can we use georeferenced nucleotide databases for a robust automated phylogeography?","container-title":"Journal of Biogeography","page":"475-486","volume":"44","issue":"2","source":"Wiley Online Library","abstract":"Aim Comparative phylogeography across a large number of species allows investigating community-level processes at regional and continental scales. An effective approach to such studies would involve automatic retrieval of georeferenced sequence data from nucleotide databases (a first step towards an ‘automated phylogeography’). It remains unclear if, despite repeated calls, georeferencing of nucleotide databases has increased in frequency, and if accumulated data allow for broad applications based on automated retrieval of sequence data and associated geographical information. Here, we investigated geographical information available in NCBI GenBank accessions for tetrapods, exploring temporal and geographical patterns in georeferencing, and quantifying data available for automated phylogeography. Location Global. Methods We developed Python and R scripts to (1) download metadata from GenBank (1,125,514 accessions, &gt; 20,000 species); (2) geocode accessions from associated metadata; (3) map originally georeferenced and geocoded accessions and plot their frequency against time; (4) assess the size of intraspecific sets of homologous sequences and compare their geographical extent with species ranges, thus evaluating their potential for phylogeographical analyses. Results Only 6.2% of surveyed tetrapod GenBank submissions reported geographical coordinates, without increase in recent years. Our geocoding raised georeferenced accessions to 15.1%. The geographical distribution of georeferenced accessions is patchy, and especially sparse in economically underdeveloped areas. Automatically retrievable informative data sets covering most of the range are available for very few species of wide-ranging tetrapods. Main conclusions Although geocoding offers a partial solution to the scarcity of direct georeferencing, the amount of data potentially useful for automated phylogeography is still limited. Strong underrepresentation of hard-to-access areas suggests that sampling logistics represent a main hindrance to global data availability. We propose that, besides enhancing georeferencing of genetic data, future research agendas should focus on collaborative efforts to sample genetic diversity in biodiversity-rich tropical areas.","DOI":"10.1111/jbi.12786","ISSN":"1365-2699","shortTitle":"A world of sequences","language":"en","author":[{"family":"Gratton","given":"Paolo"},{"family":"Marta","given":"Silvio"},{"family":"Bocksberger","given":"Gaëlle"},{"family":"Winter","given":"Marten"},{"family":"Trucchi","given":"Emiliano"},{"family":"Kühl","given":"Hjalmar"}],"issued":{"date-parts":[["2017",2,1]]}}}],"schema":"https://github.com/citation-style-language/schema/raw/master/csl-citation.json"} </w:instrText>
      </w:r>
      <w:r w:rsidRPr="00015059">
        <w:rPr>
          <w:rFonts w:eastAsiaTheme="minorHAnsi" w:cs="Times New Roman"/>
          <w:color w:val="000000" w:themeColor="text1"/>
        </w:rPr>
        <w:fldChar w:fldCharType="separate"/>
      </w:r>
      <w:r w:rsidRPr="00015059">
        <w:rPr>
          <w:rFonts w:cs="Times New Roman"/>
          <w:color w:val="000000" w:themeColor="text1"/>
        </w:rPr>
        <w:t>(Gratton et al., 2017)</w:t>
      </w:r>
      <w:r w:rsidRPr="00015059">
        <w:rPr>
          <w:rFonts w:eastAsiaTheme="minorHAnsi" w:cs="Times New Roman"/>
          <w:color w:val="000000" w:themeColor="text1"/>
        </w:rPr>
        <w:fldChar w:fldCharType="end"/>
      </w:r>
      <w:r w:rsidRPr="00015059">
        <w:rPr>
          <w:rFonts w:eastAsiaTheme="minorHAnsi" w:cs="Times New Roman"/>
          <w:color w:val="000000" w:themeColor="text1"/>
        </w:rPr>
        <w:t xml:space="preserve">. </w:t>
      </w:r>
    </w:p>
    <w:p w14:paraId="27F949AD" w14:textId="04380778" w:rsidR="00F06758" w:rsidRPr="00015059" w:rsidRDefault="00416197" w:rsidP="00B822F6">
      <w:pPr>
        <w:widowControl w:val="0"/>
        <w:autoSpaceDE w:val="0"/>
        <w:autoSpaceDN w:val="0"/>
        <w:adjustRightInd w:val="0"/>
        <w:spacing w:after="0"/>
        <w:jc w:val="both"/>
        <w:rPr>
          <w:rFonts w:eastAsiaTheme="minorHAnsi" w:cs="Times New Roman"/>
          <w:color w:val="000000" w:themeColor="text1"/>
        </w:rPr>
      </w:pPr>
      <w:r w:rsidRPr="00015059">
        <w:rPr>
          <w:rFonts w:cs="Times New Roman"/>
          <w:color w:val="000000" w:themeColor="text1"/>
          <w:szCs w:val="24"/>
          <w:shd w:val="clear" w:color="auto" w:fill="FFFFFF"/>
        </w:rPr>
        <w:t xml:space="preserve">DNA barcoding data is </w:t>
      </w:r>
      <w:r w:rsidR="00B13D10" w:rsidRPr="00015059">
        <w:rPr>
          <w:rFonts w:cs="Times New Roman"/>
          <w:color w:val="000000" w:themeColor="text1"/>
          <w:szCs w:val="24"/>
          <w:shd w:val="clear" w:color="auto" w:fill="FFFFFF"/>
        </w:rPr>
        <w:t xml:space="preserve">useful </w:t>
      </w:r>
      <w:r w:rsidRPr="00015059">
        <w:rPr>
          <w:rFonts w:cs="Times New Roman"/>
          <w:color w:val="000000" w:themeColor="text1"/>
          <w:szCs w:val="24"/>
          <w:shd w:val="clear" w:color="auto" w:fill="FFFFFF"/>
        </w:rPr>
        <w:t xml:space="preserve">in </w:t>
      </w:r>
      <w:proofErr w:type="spellStart"/>
      <w:r w:rsidR="0050661D" w:rsidRPr="00015059">
        <w:rPr>
          <w:rFonts w:cs="Times New Roman"/>
          <w:color w:val="000000" w:themeColor="text1"/>
          <w:szCs w:val="24"/>
          <w:shd w:val="clear" w:color="auto" w:fill="FFFFFF"/>
        </w:rPr>
        <w:t>phylogeographic</w:t>
      </w:r>
      <w:proofErr w:type="spellEnd"/>
      <w:r w:rsidRPr="00015059">
        <w:rPr>
          <w:rFonts w:cs="Times New Roman"/>
          <w:color w:val="000000" w:themeColor="text1"/>
          <w:szCs w:val="24"/>
          <w:shd w:val="clear" w:color="auto" w:fill="FFFFFF"/>
        </w:rPr>
        <w:t xml:space="preserve"> studies</w:t>
      </w:r>
      <w:r w:rsidR="00573891" w:rsidRPr="00015059">
        <w:rPr>
          <w:rFonts w:cs="Times New Roman"/>
          <w:color w:val="000000" w:themeColor="text1"/>
          <w:szCs w:val="24"/>
          <w:shd w:val="clear" w:color="auto" w:fill="FFFFFF"/>
        </w:rPr>
        <w:t xml:space="preserve"> </w:t>
      </w:r>
      <w:r w:rsidR="00B13D10" w:rsidRPr="00015059">
        <w:rPr>
          <w:rFonts w:cs="Times New Roman"/>
          <w:color w:val="000000" w:themeColor="text1"/>
          <w:szCs w:val="24"/>
          <w:shd w:val="clear" w:color="auto" w:fill="FFFFFF"/>
        </w:rPr>
        <w:t xml:space="preserve">as the </w:t>
      </w:r>
      <w:r w:rsidR="00B13D10" w:rsidRPr="00015059">
        <w:rPr>
          <w:rFonts w:eastAsiaTheme="minorHAnsi" w:cs="Times New Roman"/>
          <w:color w:val="000000" w:themeColor="text1"/>
        </w:rPr>
        <w:t>k</w:t>
      </w:r>
      <w:r w:rsidR="00F06758" w:rsidRPr="00015059">
        <w:rPr>
          <w:rFonts w:eastAsiaTheme="minorHAnsi" w:cs="Times New Roman"/>
          <w:color w:val="000000" w:themeColor="text1"/>
        </w:rPr>
        <w:t xml:space="preserve">ey </w:t>
      </w:r>
      <w:r w:rsidR="00B13D10" w:rsidRPr="00015059">
        <w:rPr>
          <w:rFonts w:eastAsiaTheme="minorHAnsi" w:cs="Times New Roman"/>
          <w:color w:val="000000" w:themeColor="text1"/>
        </w:rPr>
        <w:t xml:space="preserve">inputs </w:t>
      </w:r>
      <w:r w:rsidR="00F06758" w:rsidRPr="00015059">
        <w:rPr>
          <w:rFonts w:eastAsiaTheme="minorHAnsi" w:cs="Times New Roman"/>
          <w:color w:val="000000" w:themeColor="text1"/>
        </w:rPr>
        <w:t xml:space="preserve">to a phylogeography study are molecular genetic data and </w:t>
      </w:r>
      <w:proofErr w:type="spellStart"/>
      <w:r w:rsidR="00F06758" w:rsidRPr="00015059">
        <w:rPr>
          <w:rFonts w:eastAsiaTheme="minorHAnsi" w:cs="Times New Roman"/>
          <w:color w:val="000000" w:themeColor="text1"/>
        </w:rPr>
        <w:t>georeference</w:t>
      </w:r>
      <w:proofErr w:type="spellEnd"/>
      <w:r w:rsidR="00F06758" w:rsidRPr="00015059">
        <w:rPr>
          <w:rFonts w:eastAsiaTheme="minorHAnsi" w:cs="Times New Roman"/>
          <w:color w:val="000000" w:themeColor="text1"/>
        </w:rPr>
        <w:t xml:space="preserve"> data. The specimen data accessible on the BOLD database are accompanied with GIS (Geographical Information System) coordinates. A good </w:t>
      </w:r>
      <w:proofErr w:type="spellStart"/>
      <w:r w:rsidR="00F06758" w:rsidRPr="00015059">
        <w:rPr>
          <w:rFonts w:eastAsiaTheme="minorHAnsi" w:cs="Times New Roman"/>
          <w:color w:val="000000" w:themeColor="text1"/>
        </w:rPr>
        <w:t>phylogeographic</w:t>
      </w:r>
      <w:proofErr w:type="spellEnd"/>
      <w:r w:rsidR="00F06758" w:rsidRPr="00015059">
        <w:rPr>
          <w:rFonts w:eastAsiaTheme="minorHAnsi" w:cs="Times New Roman"/>
          <w:color w:val="000000" w:themeColor="text1"/>
        </w:rPr>
        <w:t xml:space="preserve"> derivation is reliant on an excellent phylogenetic tree and only ‘good’ trees should be used </w:t>
      </w:r>
      <w:r w:rsidR="00F06758" w:rsidRPr="00015059">
        <w:rPr>
          <w:rFonts w:eastAsiaTheme="minorHAnsi" w:cs="Times New Roman"/>
          <w:color w:val="000000" w:themeColor="text1"/>
        </w:rPr>
        <w:fldChar w:fldCharType="begin"/>
      </w:r>
      <w:r w:rsidR="00F45322" w:rsidRPr="00015059">
        <w:rPr>
          <w:rFonts w:eastAsiaTheme="minorHAnsi" w:cs="Times New Roman"/>
          <w:color w:val="000000" w:themeColor="text1"/>
        </w:rPr>
        <w:instrText xml:space="preserve"> ADDIN ZOTERO_ITEM CSL_CITATION {"citationID":"aO2a17iL","properties":{"formattedCitation":"(Smouse, 1998)","plainCitation":"(Smouse, 1998)","noteIndex":0},"citationItems":[{"id":125,"uris":["http://zotero.org/users/1401269/items/6DLGKZBI"],"uri":["http://zotero.org/users/1401269/items/6DLGKZBI"],"itemData":{"id":125,"type":"article-journal","title":"To tree or not to tree","container-title":"Molecular Ecology","page":"399-412","volume":"7","issue":"4","source":"Wiley Online Library","abstract":"The practice of tracking geographical divergence along a phylogenetic tree has added an evolutionary perspective to biogeographic analysis within single species. In spite of the popularity of phylogeography, there is an emerging problem. Recurrent mutation and recombination both create homoplasy, multiple evolutionary occurrences of the same character that are identical in state but not identical by descent. Homoplasic molecular data are phylogenetically ambiguous. Converting homoplasic molecular data into a tree represents an extrapolation, and there can be myriad candidate trees among which to choose. Derivative biogeographic analyses of ‘the tree’ are analyses of that extrapolation, and the results depend on the tree chosen. I explore the informational aspects of converting a multicharacter data set into a phylogenetic tree, and then explore what happens when that tree is used for population analysis. Three conclusions follow: (i) some trees are better than others; good trees are true to the data, whereas bad trees are not; (ii) for biogeographic analysis, we should use only good trees, which yield the same biogeographic inference as the phenetic data, but little more; and (iii) the reliable biogeographic inference is inherent in the phenetic data, not the trees.","DOI":"10.1046/j.1365-294x.1998.00370.x","ISSN":"1365-294X","language":"en","author":[{"family":"Smouse","given":"Peter E."}],"issued":{"date-parts":[["1998",2,1]]}}}],"schema":"https://github.com/citation-style-language/schema/raw/master/csl-citation.json"} </w:instrText>
      </w:r>
      <w:r w:rsidR="00F06758" w:rsidRPr="00015059">
        <w:rPr>
          <w:rFonts w:eastAsiaTheme="minorHAnsi" w:cs="Times New Roman"/>
          <w:color w:val="000000" w:themeColor="text1"/>
        </w:rPr>
        <w:fldChar w:fldCharType="separate"/>
      </w:r>
      <w:r w:rsidR="00F06758" w:rsidRPr="00015059">
        <w:rPr>
          <w:rFonts w:cs="Times New Roman"/>
          <w:color w:val="000000" w:themeColor="text1"/>
        </w:rPr>
        <w:t>(Smouse, 1998)</w:t>
      </w:r>
      <w:r w:rsidR="00F06758" w:rsidRPr="00015059">
        <w:rPr>
          <w:rFonts w:eastAsiaTheme="minorHAnsi" w:cs="Times New Roman"/>
          <w:color w:val="000000" w:themeColor="text1"/>
        </w:rPr>
        <w:fldChar w:fldCharType="end"/>
      </w:r>
      <w:r w:rsidR="00F06758" w:rsidRPr="00015059">
        <w:rPr>
          <w:rFonts w:eastAsiaTheme="minorHAnsi" w:cs="Times New Roman"/>
          <w:color w:val="000000" w:themeColor="text1"/>
        </w:rPr>
        <w:t xml:space="preserve">. The one major challenge to phylogeography is the molecular clock estimation of </w:t>
      </w:r>
      <w:proofErr w:type="spellStart"/>
      <w:r w:rsidR="00F06758" w:rsidRPr="00015059">
        <w:rPr>
          <w:rFonts w:eastAsiaTheme="minorHAnsi" w:cs="Times New Roman"/>
          <w:color w:val="000000" w:themeColor="text1"/>
        </w:rPr>
        <w:t>cladogenetic</w:t>
      </w:r>
      <w:proofErr w:type="spellEnd"/>
      <w:r w:rsidR="00F06758" w:rsidRPr="00015059">
        <w:rPr>
          <w:rFonts w:eastAsiaTheme="minorHAnsi" w:cs="Times New Roman"/>
          <w:color w:val="000000" w:themeColor="text1"/>
        </w:rPr>
        <w:t xml:space="preserve"> events, which largely depends on nucleotide substitution rates that vary across time, space and lineage </w:t>
      </w:r>
      <w:r w:rsidR="00F06758" w:rsidRPr="00015059">
        <w:rPr>
          <w:rFonts w:eastAsiaTheme="minorHAnsi" w:cs="Times New Roman"/>
          <w:color w:val="000000" w:themeColor="text1"/>
        </w:rPr>
        <w:fldChar w:fldCharType="begin"/>
      </w:r>
      <w:r w:rsidR="00F45322" w:rsidRPr="00015059">
        <w:rPr>
          <w:rFonts w:eastAsiaTheme="minorHAnsi" w:cs="Times New Roman"/>
          <w:color w:val="000000" w:themeColor="text1"/>
        </w:rPr>
        <w:instrText xml:space="preserve"> ADDIN ZOTERO_ITEM CSL_CITATION {"citationID":"KWhYZqE7","properties":{"formattedCitation":"(Smouse, 1998)","plainCitation":"(Smouse, 1998)","noteIndex":0},"citationItems":[{"id":125,"uris":["http://zotero.org/users/1401269/items/6DLGKZBI"],"uri":["http://zotero.org/users/1401269/items/6DLGKZBI"],"itemData":{"id":125,"type":"article-journal","title":"To tree or not to tree","container-title":"Molecular Ecology","page":"399-412","volume":"7","issue":"4","source":"Wiley Online Library","abstract":"The practice of tracking geographical divergence along a phylogenetic tree has added an evolutionary perspective to biogeographic analysis within single species. In spite of the popularity of phylogeography, there is an emerging problem. Recurrent mutation and recombination both create homoplasy, multiple evolutionary occurrences of the same character that are identical in state but not identical by descent. Homoplasic molecular data are phylogenetically ambiguous. Converting homoplasic molecular data into a tree represents an extrapolation, and there can be myriad candidate trees among which to choose. Derivative biogeographic analyses of ‘the tree’ are analyses of that extrapolation, and the results depend on the tree chosen. I explore the informational aspects of converting a multicharacter data set into a phylogenetic tree, and then explore what happens when that tree is used for population analysis. Three conclusions follow: (i) some trees are better than others; good trees are true to the data, whereas bad trees are not; (ii) for biogeographic analysis, we should use only good trees, which yield the same biogeographic inference as the phenetic data, but little more; and (iii) the reliable biogeographic inference is inherent in the phenetic data, not the trees.","DOI":"10.1046/j.1365-294x.1998.00370.x","ISSN":"1365-294X","language":"en","author":[{"family":"Smouse","given":"Peter E."}],"issued":{"date-parts":[["1998",2,1]]}}}],"schema":"https://github.com/citation-style-language/schema/raw/master/csl-citation.json"} </w:instrText>
      </w:r>
      <w:r w:rsidR="00F06758" w:rsidRPr="00015059">
        <w:rPr>
          <w:rFonts w:eastAsiaTheme="minorHAnsi" w:cs="Times New Roman"/>
          <w:color w:val="000000" w:themeColor="text1"/>
        </w:rPr>
        <w:fldChar w:fldCharType="separate"/>
      </w:r>
      <w:r w:rsidR="00F06758" w:rsidRPr="00015059">
        <w:rPr>
          <w:rFonts w:cs="Times New Roman"/>
          <w:color w:val="000000" w:themeColor="text1"/>
        </w:rPr>
        <w:t>(Smouse, 1998)</w:t>
      </w:r>
      <w:r w:rsidR="00F06758" w:rsidRPr="00015059">
        <w:rPr>
          <w:rFonts w:eastAsiaTheme="minorHAnsi" w:cs="Times New Roman"/>
          <w:color w:val="000000" w:themeColor="text1"/>
        </w:rPr>
        <w:fldChar w:fldCharType="end"/>
      </w:r>
      <w:r w:rsidR="00F06758" w:rsidRPr="00015059">
        <w:rPr>
          <w:rFonts w:eastAsiaTheme="minorHAnsi" w:cs="Times New Roman"/>
          <w:color w:val="000000" w:themeColor="text1"/>
        </w:rPr>
        <w:t>.</w:t>
      </w:r>
    </w:p>
    <w:p w14:paraId="04FD68C7" w14:textId="5AA477B7" w:rsidR="00AE7E2E" w:rsidRPr="00015059" w:rsidRDefault="00A86C49" w:rsidP="00B822F6">
      <w:pPr>
        <w:widowControl w:val="0"/>
        <w:autoSpaceDE w:val="0"/>
        <w:autoSpaceDN w:val="0"/>
        <w:adjustRightInd w:val="0"/>
        <w:spacing w:after="0"/>
        <w:jc w:val="both"/>
        <w:rPr>
          <w:rFonts w:cs="Times New Roman"/>
          <w:color w:val="000000" w:themeColor="text1"/>
          <w:szCs w:val="24"/>
          <w:shd w:val="clear" w:color="auto" w:fill="FFFFFF"/>
        </w:rPr>
      </w:pPr>
      <w:r w:rsidRPr="00015059">
        <w:rPr>
          <w:rFonts w:cs="Times New Roman"/>
          <w:color w:val="000000" w:themeColor="text1"/>
          <w:szCs w:val="24"/>
          <w:shd w:val="clear" w:color="auto" w:fill="FFFFFF"/>
        </w:rPr>
        <w:t xml:space="preserve">Through </w:t>
      </w:r>
      <w:proofErr w:type="spellStart"/>
      <w:r w:rsidRPr="00015059">
        <w:rPr>
          <w:rFonts w:cs="Times New Roman"/>
          <w:color w:val="000000" w:themeColor="text1"/>
          <w:szCs w:val="24"/>
          <w:shd w:val="clear" w:color="auto" w:fill="FFFFFF"/>
        </w:rPr>
        <w:t>phylogeographic</w:t>
      </w:r>
      <w:proofErr w:type="spellEnd"/>
      <w:r w:rsidRPr="00015059">
        <w:rPr>
          <w:rFonts w:cs="Times New Roman"/>
          <w:color w:val="000000" w:themeColor="text1"/>
          <w:szCs w:val="24"/>
          <w:shd w:val="clear" w:color="auto" w:fill="FFFFFF"/>
        </w:rPr>
        <w:t xml:space="preserve"> analysis of genes and specimens, biogeographic hypothes</w:t>
      </w:r>
      <w:r w:rsidR="00064067" w:rsidRPr="00015059">
        <w:rPr>
          <w:rFonts w:cs="Times New Roman"/>
          <w:color w:val="000000" w:themeColor="text1"/>
          <w:szCs w:val="24"/>
          <w:shd w:val="clear" w:color="auto" w:fill="FFFFFF"/>
        </w:rPr>
        <w:t>e</w:t>
      </w:r>
      <w:r w:rsidRPr="00015059">
        <w:rPr>
          <w:rFonts w:cs="Times New Roman"/>
          <w:color w:val="000000" w:themeColor="text1"/>
          <w:szCs w:val="24"/>
          <w:shd w:val="clear" w:color="auto" w:fill="FFFFFF"/>
        </w:rPr>
        <w:t>s are devised to explain evolutionary paths of population lineages and underlying mechanisms</w:t>
      </w:r>
      <w:r w:rsidR="002F128F" w:rsidRPr="00015059">
        <w:rPr>
          <w:rFonts w:cs="Times New Roman"/>
          <w:color w:val="000000" w:themeColor="text1"/>
          <w:szCs w:val="24"/>
          <w:shd w:val="clear" w:color="auto" w:fill="FFFFFF"/>
        </w:rPr>
        <w:t xml:space="preserve"> </w:t>
      </w:r>
      <w:bookmarkStart w:id="76" w:name="ZOTERO_BREF_WwjVmmkRzJgD"/>
      <w:r w:rsidR="00064067" w:rsidRPr="00015059">
        <w:rPr>
          <w:rFonts w:cs="Times New Roman"/>
          <w:color w:val="000000" w:themeColor="text1"/>
          <w:szCs w:val="24"/>
          <w:shd w:val="clear" w:color="auto" w:fill="FFFFFF"/>
        </w:rPr>
        <w:fldChar w:fldCharType="begin"/>
      </w:r>
      <w:r w:rsidR="00F45322" w:rsidRPr="00015059">
        <w:rPr>
          <w:rFonts w:cs="Times New Roman"/>
          <w:color w:val="000000" w:themeColor="text1"/>
          <w:szCs w:val="24"/>
          <w:shd w:val="clear" w:color="auto" w:fill="FFFFFF"/>
        </w:rPr>
        <w:instrText xml:space="preserve"> ADDIN ZOTERO_ITEM CSL_CITATION {"citationID":"jYpZuo5L","properties":{"formattedCitation":"(Krosch et al., 2012; Kumar &amp; Kumar, 2018)","plainCitation":"(Krosch et al., 2012; Kumar &amp; Kumar, 2018)","noteIndex":0},"citationItems":[{"id":6,"uris":["http://zotero.org/users/1401269/items/QILQG95X"],"uri":["http://zotero.org/users/1401269/items/QILQG95X"],"itemData":{"id":6,"type":"article-journal","title":"A molecular phylogeny for the Tribe Dacini (Diptera: Tephritidae): Systematic and biogeographic implications","page":"513-523","volume":"64","abstract":"With well over 700 species, the Tribe Dacini is one of the most species-rich clades within the dipteran family Tephritidae, the true fruit flies. Nearly all Dacini belong to one of two very large genera, Dacus Fabricius and Bactrocera Macquart. The distribution of the genera overlap in or around the Indian subcontinent, but the greatest diversity of Dacus is in Africa and the greatest diversity of Bactrocera is in south-east Asia and the Pacific. The monophyly of these two genera has not been rigorously established, with previous phylogenies only including a small number of species and always heavily biased to one genus over the other. Moreover, the subgeneric taxonomy within both genera is complex and the monophyly of many subgenera has not been explicitly tested. Previous hypotheses about the biogeography of the Dacini based on morphological reviews and current distributions of taxa have invoked an out-of-India hypothesis; however this has not been tested in a phylogenetic framework. We attempted to resolve these issues with a dated, molecular phylogeny of 125 Dacini species generated using 16S, COI, COII and white eye genes. The phylogeny shows that Bactrocera is not monophyletic, but rather consists of two major clades: Bactrocera s.s. and the 'Zeugodacus group of subgenera' (a recognised, but informal taxonomic grouping of 15 Bactrocera subgenera). This 'Zeugodacus' clade is the sister group to Dacus, not Bactrocera and, based on current distributions, split from Dacus before that genus moved into Africa. We recommend that taxonomic consideration be given to raising Zeugodacus to genus level. Supportive of predictions following from the out-of-India hypothesis, the first common ancestor of the Dacini arose in the mid-Cretaceous approximately 80mya. Major divergence events occurred during the Indian rafting period and diversification of Bactrocera apparently did not begin until after India docked with Eurasia (50-35mya). In contrast, diversification in Dacus, at approximately 65mya, apparently began much earlier than predicted by the out-of-India hypothesis, suggesting that, if the Dacini arose on the Indian plate, then ancestral Dacus may have left the plate in the mid to late Cretaceous via the well documented India-Madagascar-Africa migration route. We conclude that the phylogeny does not disprove the predictions of an out-of-India hypothesis for the Dacini, although modification of the original hypothesis is required.","note":"DOI: 10.1016/j.ympev.2012.05.006","author":[{"family":"Krosch","given":"Matthew"},{"family":"K Schutze","given":"Mark"},{"family":"Armstrong","given":"Karen"},{"family":"C Graham","given":"Glenn"},{"family":"Yeates","given":"David"},{"family":"R Clarke","given":"Anthony"}],"issued":{"date-parts":[["2012",5,17]]}}},{"id":10,"uris":["http://zotero.org/users/1401269/items/RG3Z4D6Z"],"uri":["http://zotero.org/users/1401269/items/RG3Z4D6Z"],"itemData":{"id":10,"type":"article-journal","title":"A review of phylogeography: biotic and abiotic factors","container-title":"Geology, Ecology, and Landscapes","page":"1-7","volume":"0","issue":"0","source":"Taylor and Francis+NEJM","abstract":"Phylogeography expounds population genetics and phylogenetics in straightforward geographic manner, providing good framework in revealing the evolutionary background of the species. It also records the spatial distribution of genetic lineages which are outcome of population structure mechanisms such as population contraction, population expansion, gene movements and climatic oscillations shaped by climate fluctuations and the physical landscape. The environmental heterogeneity abets organism colonization into new sites and induces adaptive genetic changes in them by creating separation at specific loci. Phylogeography encodes the spatial and temporal distribution of population structure in relation to their ecological and biological requirements which can decipher evolutionary processes. Modern tools that generate genome-wide sequence data are now available which allow us to understand how evolutionary processes affect the spatial distribution of different kinds of individuals and also to model the future spatial distribution of species with respect to climate change.","DOI":"10.1080/24749508.2018.1452486","ISSN":"NULL","shortTitle":"A review of phylogeography","author":[{"family":"Kumar","given":"Rakesh"},{"family":"Kumar","given":"Vinod"}],"issued":{"date-parts":[["2018",3,29]]}}}],"schema":"https://github.com/citation-style-language/schema/raw/master/csl-citation.json"} </w:instrText>
      </w:r>
      <w:r w:rsidR="00064067" w:rsidRPr="00015059">
        <w:rPr>
          <w:rFonts w:cs="Times New Roman"/>
          <w:color w:val="000000" w:themeColor="text1"/>
          <w:szCs w:val="24"/>
          <w:shd w:val="clear" w:color="auto" w:fill="FFFFFF"/>
        </w:rPr>
        <w:fldChar w:fldCharType="separate"/>
      </w:r>
      <w:r w:rsidR="002B138E" w:rsidRPr="00015059">
        <w:rPr>
          <w:rFonts w:cs="Times New Roman"/>
          <w:color w:val="000000" w:themeColor="text1"/>
        </w:rPr>
        <w:t>(Krosch et al., 2012; Kumar &amp; Kumar, 2018)</w:t>
      </w:r>
      <w:r w:rsidR="00064067" w:rsidRPr="00015059">
        <w:rPr>
          <w:rFonts w:cs="Times New Roman"/>
          <w:color w:val="000000" w:themeColor="text1"/>
          <w:szCs w:val="24"/>
          <w:shd w:val="clear" w:color="auto" w:fill="FFFFFF"/>
        </w:rPr>
        <w:fldChar w:fldCharType="end"/>
      </w:r>
      <w:bookmarkEnd w:id="76"/>
      <w:r w:rsidRPr="00015059">
        <w:rPr>
          <w:rFonts w:cs="Times New Roman"/>
          <w:color w:val="000000" w:themeColor="text1"/>
          <w:szCs w:val="24"/>
          <w:shd w:val="clear" w:color="auto" w:fill="FFFFFF"/>
        </w:rPr>
        <w:t xml:space="preserve">. </w:t>
      </w:r>
      <w:r w:rsidR="00A516A9" w:rsidRPr="00015059">
        <w:rPr>
          <w:rFonts w:cs="Times New Roman"/>
          <w:color w:val="000000" w:themeColor="text1"/>
          <w:szCs w:val="24"/>
          <w:shd w:val="clear" w:color="auto" w:fill="FFFFFF"/>
        </w:rPr>
        <w:t xml:space="preserve">Studies show that tropical lineages have been stable through historical climatic-change cycles unlike temperate and polar communities that show extreme range fluctuations among </w:t>
      </w:r>
      <w:proofErr w:type="spellStart"/>
      <w:r w:rsidR="00A516A9" w:rsidRPr="00015059">
        <w:rPr>
          <w:rFonts w:cs="Times New Roman"/>
          <w:color w:val="000000" w:themeColor="text1"/>
          <w:szCs w:val="24"/>
          <w:shd w:val="clear" w:color="auto" w:fill="FFFFFF"/>
        </w:rPr>
        <w:t>codistributed</w:t>
      </w:r>
      <w:proofErr w:type="spellEnd"/>
      <w:r w:rsidR="00A516A9" w:rsidRPr="00015059">
        <w:rPr>
          <w:rFonts w:cs="Times New Roman"/>
          <w:color w:val="000000" w:themeColor="text1"/>
          <w:szCs w:val="24"/>
          <w:shd w:val="clear" w:color="auto" w:fill="FFFFFF"/>
        </w:rPr>
        <w:t xml:space="preserve"> taxa congruently or independently across taxa </w:t>
      </w:r>
      <w:bookmarkStart w:id="77" w:name="ZOTERO_BREF_g2GSrBhhZPMv"/>
      <w:r w:rsidR="00064067" w:rsidRPr="00015059">
        <w:rPr>
          <w:rFonts w:cs="Times New Roman"/>
          <w:color w:val="000000" w:themeColor="text1"/>
          <w:szCs w:val="24"/>
          <w:shd w:val="clear" w:color="auto" w:fill="FFFFFF"/>
        </w:rPr>
        <w:fldChar w:fldCharType="begin"/>
      </w:r>
      <w:r w:rsidR="00F45322" w:rsidRPr="00015059">
        <w:rPr>
          <w:rFonts w:cs="Times New Roman"/>
          <w:color w:val="000000" w:themeColor="text1"/>
          <w:szCs w:val="24"/>
          <w:shd w:val="clear" w:color="auto" w:fill="FFFFFF"/>
        </w:rPr>
        <w:instrText xml:space="preserve"> ADDIN ZOTERO_ITEM CSL_CITATION {"citationID":"x2yGdjU3","properties":{"formattedCitation":"(Hickerson et al., 2010)","plainCitation":"(Hickerson et al., 2010)","noteIndex":0},"citationItems":[{"id":134,"uris":["http://zotero.org/users/1401269/items/NMCGPBIA"],"uri":["http://zotero.org/users/1401269/items/NMCGPBIA"],"itemData":{"id":134,"type":"article-journal","title":"Phylogeography’s past, present, and future: 10 years after Avise, 2000","container-title":"Molecular Phylogenetics and Evolution","page":"291-301","volume":"54","issue":"1","source":"ScienceDirect","abstract":"Approximately 20 years ago, Avise and colleagues proposed the integration of phylogenetics and population genetics for investigating the connection between micro- and macroevolutionary phenomena. The new field was termed phylogeography. Since the naming of the field, the statistical rigor of phylogeography has increased, in large part due to concurrent advances in coalescent theory which enabled model-based parameter estimation and hypothesis testing. The next phase will involve phylogeography increasingly becoming the integrative and comparative multi-taxon endeavor that it was originally conceived to be. This exciting convergence will likely involve combining spatially-explicit multiple taxon coalescent models, genomic studies of natural selection, ecological niche modeling, studies of ecological speciation, community assembly and functional trait evolution. This ambitious synthesis will allow us to determine the causal links between geography, climate change, ecological interactions and the evolution and composition of taxa across whole communities and assemblages. Although such integration presents analytical and computational challenges that will only be intensified by the growth of genomic data in non-model taxa, the rapid development of “likelihood-free” approximate Bayesian methods should permit parameter estimation and hypotheses testing using complex evolutionary demographic models and genomic phylogeographic data. We first review the conceptual beginnings of phylogeography and its accomplishments and then illustrate how it evolved into a statistically rigorous enterprise with the concurrent rise of coalescent theory. Subsequently, we discuss ways in which model-based phylogeography can interface with various subfields to become one of the most integrative fields in all of ecology and evolutionary biology.","DOI":"10.1016/j.ympev.2009.09.016","ISSN":"1055-7903","shortTitle":"Phylogeography’s past, present, and future","journalAbbreviation":"Molecular Phylogenetics and Evolution","author":[{"family":"Hickerson","given":"M. J."},{"family":"Carstens","given":"B. C."},{"family":"Cavender-Bares","given":"J."},{"family":"Crandall","given":"K. A."},{"family":"Graham","given":"C. H."},{"family":"Johnson","given":"J. B."},{"family":"Rissler","given":"L."},{"family":"Victoriano","given":"P. F."},{"family":"Yoder","given":"A. D."}],"issued":{"date-parts":[["2010",1,1]]}}}],"schema":"https://github.com/citation-style-language/schema/raw/master/csl-citation.json"} </w:instrText>
      </w:r>
      <w:r w:rsidR="00064067" w:rsidRPr="00015059">
        <w:rPr>
          <w:rFonts w:cs="Times New Roman"/>
          <w:color w:val="000000" w:themeColor="text1"/>
          <w:szCs w:val="24"/>
          <w:shd w:val="clear" w:color="auto" w:fill="FFFFFF"/>
        </w:rPr>
        <w:fldChar w:fldCharType="separate"/>
      </w:r>
      <w:r w:rsidR="002B138E" w:rsidRPr="00015059">
        <w:rPr>
          <w:rFonts w:cs="Times New Roman"/>
          <w:color w:val="000000" w:themeColor="text1"/>
        </w:rPr>
        <w:t>(Hickerson et al., 2010)</w:t>
      </w:r>
      <w:r w:rsidR="00064067" w:rsidRPr="00015059">
        <w:rPr>
          <w:rFonts w:cs="Times New Roman"/>
          <w:color w:val="000000" w:themeColor="text1"/>
          <w:szCs w:val="24"/>
          <w:shd w:val="clear" w:color="auto" w:fill="FFFFFF"/>
        </w:rPr>
        <w:fldChar w:fldCharType="end"/>
      </w:r>
      <w:bookmarkEnd w:id="77"/>
      <w:r w:rsidR="00A516A9" w:rsidRPr="00015059">
        <w:rPr>
          <w:rFonts w:cs="Times New Roman"/>
          <w:color w:val="000000" w:themeColor="text1"/>
          <w:szCs w:val="24"/>
          <w:shd w:val="clear" w:color="auto" w:fill="FFFFFF"/>
        </w:rPr>
        <w:t xml:space="preserve">. </w:t>
      </w:r>
      <w:r w:rsidR="008F0B0C" w:rsidRPr="00015059">
        <w:rPr>
          <w:rFonts w:cs="Times New Roman"/>
          <w:color w:val="000000" w:themeColor="text1"/>
          <w:szCs w:val="24"/>
          <w:shd w:val="clear" w:color="auto" w:fill="FFFFFF"/>
        </w:rPr>
        <w:t xml:space="preserve">Various biotic and </w:t>
      </w:r>
      <w:r w:rsidR="00E41D5D" w:rsidRPr="00015059">
        <w:rPr>
          <w:rFonts w:cs="Times New Roman"/>
          <w:color w:val="000000" w:themeColor="text1"/>
          <w:szCs w:val="24"/>
          <w:shd w:val="clear" w:color="auto" w:fill="FFFFFF"/>
        </w:rPr>
        <w:t>a</w:t>
      </w:r>
      <w:r w:rsidR="008F0B0C" w:rsidRPr="00015059">
        <w:rPr>
          <w:rFonts w:cs="Times New Roman"/>
          <w:color w:val="000000" w:themeColor="text1"/>
          <w:szCs w:val="24"/>
          <w:shd w:val="clear" w:color="auto" w:fill="FFFFFF"/>
        </w:rPr>
        <w:t xml:space="preserve">biotic influences are </w:t>
      </w:r>
      <w:r w:rsidR="00E41D5D" w:rsidRPr="00015059">
        <w:rPr>
          <w:rFonts w:cs="Times New Roman"/>
          <w:color w:val="000000" w:themeColor="text1"/>
          <w:szCs w:val="24"/>
          <w:shd w:val="clear" w:color="auto" w:fill="FFFFFF"/>
        </w:rPr>
        <w:t xml:space="preserve">accountable </w:t>
      </w:r>
      <w:r w:rsidR="008F0B0C" w:rsidRPr="00015059">
        <w:rPr>
          <w:rFonts w:cs="Times New Roman"/>
          <w:color w:val="000000" w:themeColor="text1"/>
          <w:szCs w:val="24"/>
          <w:shd w:val="clear" w:color="auto" w:fill="FFFFFF"/>
        </w:rPr>
        <w:t xml:space="preserve">for </w:t>
      </w:r>
      <w:proofErr w:type="spellStart"/>
      <w:r w:rsidR="008F0B0C" w:rsidRPr="00015059">
        <w:rPr>
          <w:rFonts w:cs="Times New Roman"/>
          <w:color w:val="000000" w:themeColor="text1"/>
          <w:szCs w:val="24"/>
          <w:shd w:val="clear" w:color="auto" w:fill="FFFFFF"/>
        </w:rPr>
        <w:t>phylogeographic</w:t>
      </w:r>
      <w:proofErr w:type="spellEnd"/>
      <w:r w:rsidR="008F0B0C" w:rsidRPr="00015059">
        <w:rPr>
          <w:rFonts w:cs="Times New Roman"/>
          <w:color w:val="000000" w:themeColor="text1"/>
          <w:szCs w:val="24"/>
          <w:shd w:val="clear" w:color="auto" w:fill="FFFFFF"/>
        </w:rPr>
        <w:t xml:space="preserve"> patterns</w:t>
      </w:r>
      <w:r w:rsidR="002F128F" w:rsidRPr="00015059">
        <w:rPr>
          <w:rFonts w:cs="Times New Roman"/>
          <w:color w:val="000000" w:themeColor="text1"/>
          <w:szCs w:val="24"/>
          <w:shd w:val="clear" w:color="auto" w:fill="FFFFFF"/>
        </w:rPr>
        <w:t xml:space="preserve"> </w:t>
      </w:r>
      <w:bookmarkStart w:id="78" w:name="ZOTERO_BREF_0KIYmx3OlanN"/>
      <w:r w:rsidR="00064067" w:rsidRPr="00015059">
        <w:rPr>
          <w:rFonts w:cs="Times New Roman"/>
          <w:color w:val="000000" w:themeColor="text1"/>
          <w:szCs w:val="24"/>
          <w:shd w:val="clear" w:color="auto" w:fill="FFFFFF"/>
        </w:rPr>
        <w:fldChar w:fldCharType="begin"/>
      </w:r>
      <w:r w:rsidR="00F45322" w:rsidRPr="00015059">
        <w:rPr>
          <w:rFonts w:cs="Times New Roman"/>
          <w:color w:val="000000" w:themeColor="text1"/>
          <w:szCs w:val="24"/>
          <w:shd w:val="clear" w:color="auto" w:fill="FFFFFF"/>
        </w:rPr>
        <w:instrText xml:space="preserve"> ADDIN ZOTERO_ITEM CSL_CITATION {"citationID":"BzghKqTu","properties":{"formattedCitation":"(Kumar &amp; Kumar, 2018)","plainCitation":"(Kumar &amp; Kumar, 2018)","noteIndex":0},"citationItems":[{"id":10,"uris":["http://zotero.org/users/1401269/items/RG3Z4D6Z"],"uri":["http://zotero.org/users/1401269/items/RG3Z4D6Z"],"itemData":{"id":10,"type":"article-journal","title":"A review of phylogeography: biotic and abiotic factors","container-title":"Geology, Ecology, and Landscapes","page":"1-7","volume":"0","issue":"0","source":"Taylor and Francis+NEJM","abstract":"Phylogeography expounds population genetics and phylogenetics in straightforward geographic manner, providing good framework in revealing the evolutionary background of the species. It also records the spatial distribution of genetic lineages which are outcome of population structure mechanisms such as population contraction, population expansion, gene movements and climatic oscillations shaped by climate fluctuations and the physical landscape. The environmental heterogeneity abets organism colonization into new sites and induces adaptive genetic changes in them by creating separation at specific loci. Phylogeography encodes the spatial and temporal distribution of population structure in relation to their ecological and biological requirements which can decipher evolutionary processes. Modern tools that generate genome-wide sequence data are now available which allow us to understand how evolutionary processes affect the spatial distribution of different kinds of individuals and also to model the future spatial distribution of species with respect to climate change.","DOI":"10.1080/24749508.2018.1452486","ISSN":"NULL","shortTitle":"A review of phylogeography","author":[{"family":"Kumar","given":"Rakesh"},{"family":"Kumar","given":"Vinod"}],"issued":{"date-parts":[["2018",3,29]]}}}],"schema":"https://github.com/citation-style-language/schema/raw/master/csl-citation.json"} </w:instrText>
      </w:r>
      <w:r w:rsidR="00064067" w:rsidRPr="00015059">
        <w:rPr>
          <w:rFonts w:cs="Times New Roman"/>
          <w:color w:val="000000" w:themeColor="text1"/>
          <w:szCs w:val="24"/>
          <w:shd w:val="clear" w:color="auto" w:fill="FFFFFF"/>
        </w:rPr>
        <w:fldChar w:fldCharType="separate"/>
      </w:r>
      <w:r w:rsidR="002B138E" w:rsidRPr="00015059">
        <w:rPr>
          <w:rFonts w:cs="Times New Roman"/>
          <w:color w:val="000000" w:themeColor="text1"/>
        </w:rPr>
        <w:t>(Kumar &amp; Kumar, 2018)</w:t>
      </w:r>
      <w:r w:rsidR="00064067" w:rsidRPr="00015059">
        <w:rPr>
          <w:rFonts w:cs="Times New Roman"/>
          <w:color w:val="000000" w:themeColor="text1"/>
          <w:szCs w:val="24"/>
          <w:shd w:val="clear" w:color="auto" w:fill="FFFFFF"/>
        </w:rPr>
        <w:fldChar w:fldCharType="end"/>
      </w:r>
      <w:bookmarkEnd w:id="78"/>
      <w:r w:rsidR="008F0B0C" w:rsidRPr="00015059">
        <w:rPr>
          <w:rFonts w:cs="Times New Roman"/>
          <w:color w:val="000000" w:themeColor="text1"/>
          <w:szCs w:val="24"/>
          <w:shd w:val="clear" w:color="auto" w:fill="FFFFFF"/>
        </w:rPr>
        <w:t>.</w:t>
      </w:r>
      <w:r w:rsidR="00AC05BA" w:rsidRPr="00015059">
        <w:rPr>
          <w:rFonts w:cs="Times New Roman"/>
          <w:color w:val="000000" w:themeColor="text1"/>
          <w:szCs w:val="24"/>
          <w:shd w:val="clear" w:color="auto" w:fill="FFFFFF"/>
        </w:rPr>
        <w:t xml:space="preserve"> In simple terms, phylogeography examines how genetic diversity amongst genetic lineages interrelates to geography and geological events </w:t>
      </w:r>
      <w:bookmarkStart w:id="79" w:name="ZOTERO_BREF_zrbJuSfUVtTy"/>
      <w:r w:rsidR="00064067" w:rsidRPr="00015059">
        <w:rPr>
          <w:rFonts w:cs="Times New Roman"/>
          <w:color w:val="000000" w:themeColor="text1"/>
          <w:szCs w:val="24"/>
          <w:shd w:val="clear" w:color="auto" w:fill="FFFFFF"/>
        </w:rPr>
        <w:fldChar w:fldCharType="begin"/>
      </w:r>
      <w:r w:rsidR="00F45322" w:rsidRPr="00015059">
        <w:rPr>
          <w:rFonts w:cs="Times New Roman"/>
          <w:color w:val="000000" w:themeColor="text1"/>
          <w:szCs w:val="24"/>
          <w:shd w:val="clear" w:color="auto" w:fill="FFFFFF"/>
        </w:rPr>
        <w:instrText xml:space="preserve"> ADDIN ZOTERO_ITEM CSL_CITATION {"citationID":"gPDG2wFa","properties":{"formattedCitation":"(Marske, 2016)","plainCitation":"(Marske, 2016)","noteIndex":0},"citationItems":[{"id":11,"uris":["http://zotero.org/users/1401269/items/K5FFAT2C"],"uri":["http://zotero.org/users/1401269/items/K5FFAT2C"],"itemData":{"id":11,"type":"book","title":"Phylogeography","abstract":"Phylogeography, or the study of the link between geography and intraspecific genetic diversity, focuses on the temporal and spatial scales between the evolution of new species and the establishment of current ecological patterns, such as species’ geographic ranges. Phylogeography pulls together concepts and methods across disciplines to answer questions as diverse as species’ responses to past glaciation, what drives the formation of species ranges, whether current ecological communities reflect contemporary or historical assembly processes, and different modes of divergence and speciation.","note":"DOI: 10.1016/B978-0-12-800049-6.00109-8","author":[{"family":"Marske","given":"KA"}],"issued":{"date-parts":[["2016",12,31]]}}}],"schema":"https://github.com/citation-style-language/schema/raw/master/csl-citation.json"} </w:instrText>
      </w:r>
      <w:r w:rsidR="00064067" w:rsidRPr="00015059">
        <w:rPr>
          <w:rFonts w:cs="Times New Roman"/>
          <w:color w:val="000000" w:themeColor="text1"/>
          <w:szCs w:val="24"/>
          <w:shd w:val="clear" w:color="auto" w:fill="FFFFFF"/>
        </w:rPr>
        <w:fldChar w:fldCharType="separate"/>
      </w:r>
      <w:r w:rsidR="002B138E" w:rsidRPr="00015059">
        <w:rPr>
          <w:rFonts w:cs="Times New Roman"/>
          <w:color w:val="000000" w:themeColor="text1"/>
        </w:rPr>
        <w:t>(Marske, 2016)</w:t>
      </w:r>
      <w:r w:rsidR="00064067" w:rsidRPr="00015059">
        <w:rPr>
          <w:rFonts w:cs="Times New Roman"/>
          <w:color w:val="000000" w:themeColor="text1"/>
          <w:szCs w:val="24"/>
          <w:shd w:val="clear" w:color="auto" w:fill="FFFFFF"/>
        </w:rPr>
        <w:fldChar w:fldCharType="end"/>
      </w:r>
      <w:bookmarkEnd w:id="79"/>
      <w:r w:rsidR="00AC05BA" w:rsidRPr="00015059">
        <w:rPr>
          <w:rFonts w:cs="Times New Roman"/>
          <w:color w:val="000000" w:themeColor="text1"/>
          <w:szCs w:val="24"/>
          <w:shd w:val="clear" w:color="auto" w:fill="FFFFFF"/>
        </w:rPr>
        <w:t>.</w:t>
      </w:r>
    </w:p>
    <w:p w14:paraId="6A5222F6" w14:textId="1FBF834E" w:rsidR="00E26900" w:rsidRPr="00015059" w:rsidRDefault="00C225BA" w:rsidP="00B822F6">
      <w:pPr>
        <w:widowControl w:val="0"/>
        <w:autoSpaceDE w:val="0"/>
        <w:autoSpaceDN w:val="0"/>
        <w:adjustRightInd w:val="0"/>
        <w:spacing w:after="0"/>
        <w:jc w:val="both"/>
        <w:rPr>
          <w:rFonts w:cs="Times New Roman"/>
          <w:color w:val="000000" w:themeColor="text1"/>
          <w:szCs w:val="24"/>
          <w:shd w:val="clear" w:color="auto" w:fill="FFFFFF"/>
        </w:rPr>
      </w:pPr>
      <w:r w:rsidRPr="00015059">
        <w:rPr>
          <w:rFonts w:cs="Times New Roman"/>
          <w:color w:val="000000" w:themeColor="text1"/>
          <w:szCs w:val="24"/>
          <w:shd w:val="clear" w:color="auto" w:fill="FFFFFF"/>
        </w:rPr>
        <w:t xml:space="preserve">Considering our </w:t>
      </w:r>
      <w:r w:rsidR="00ED6F13" w:rsidRPr="00015059">
        <w:rPr>
          <w:rFonts w:cs="Times New Roman"/>
          <w:color w:val="000000" w:themeColor="text1"/>
          <w:szCs w:val="24"/>
          <w:shd w:val="clear" w:color="auto" w:fill="FFFFFF"/>
        </w:rPr>
        <w:t xml:space="preserve">large georeferenced </w:t>
      </w:r>
      <w:r w:rsidRPr="00015059">
        <w:rPr>
          <w:rFonts w:cs="Times New Roman"/>
          <w:color w:val="000000" w:themeColor="text1"/>
          <w:szCs w:val="24"/>
          <w:shd w:val="clear" w:color="auto" w:fill="FFFFFF"/>
        </w:rPr>
        <w:t>dataset, the most appropriate approach is to conduct comparative phylogeography and determine how the various lineages might have responded to different</w:t>
      </w:r>
      <w:r w:rsidR="00904CB7" w:rsidRPr="00015059">
        <w:rPr>
          <w:rFonts w:cs="Times New Roman"/>
          <w:color w:val="000000" w:themeColor="text1"/>
          <w:szCs w:val="24"/>
          <w:shd w:val="clear" w:color="auto" w:fill="FFFFFF"/>
        </w:rPr>
        <w:t xml:space="preserve"> ecological</w:t>
      </w:r>
      <w:r w:rsidRPr="00015059">
        <w:rPr>
          <w:rFonts w:cs="Times New Roman"/>
          <w:color w:val="000000" w:themeColor="text1"/>
          <w:szCs w:val="24"/>
          <w:shd w:val="clear" w:color="auto" w:fill="FFFFFF"/>
        </w:rPr>
        <w:t xml:space="preserve"> events past and current</w:t>
      </w:r>
      <w:r w:rsidR="00D87F80" w:rsidRPr="00015059">
        <w:rPr>
          <w:rFonts w:cs="Times New Roman"/>
          <w:color w:val="000000" w:themeColor="text1"/>
          <w:szCs w:val="24"/>
          <w:shd w:val="clear" w:color="auto" w:fill="FFFFFF"/>
        </w:rPr>
        <w:t xml:space="preserve"> </w:t>
      </w:r>
      <w:bookmarkStart w:id="80" w:name="ZOTERO_BREF_oWFOdDjvR6FO"/>
      <w:r w:rsidR="00064067" w:rsidRPr="00015059">
        <w:rPr>
          <w:rFonts w:cs="Times New Roman"/>
          <w:color w:val="000000" w:themeColor="text1"/>
          <w:szCs w:val="24"/>
          <w:shd w:val="clear" w:color="auto" w:fill="FFFFFF"/>
        </w:rPr>
        <w:fldChar w:fldCharType="begin"/>
      </w:r>
      <w:r w:rsidR="00F45322" w:rsidRPr="00015059">
        <w:rPr>
          <w:rFonts w:cs="Times New Roman"/>
          <w:color w:val="000000" w:themeColor="text1"/>
          <w:szCs w:val="24"/>
          <w:shd w:val="clear" w:color="auto" w:fill="FFFFFF"/>
        </w:rPr>
        <w:instrText xml:space="preserve"> ADDIN ZOTERO_ITEM CSL_CITATION {"citationID":"JAb01ovT","properties":{"formattedCitation":"(Gratton et al., 2017; Marske, 2016; Peter Linder H., 2017)","plainCitation":"(Gratton et al., 2017; Marske, 2016; Peter Linder H., 2017)","noteIndex":0},"citationItems":[{"id":138,"uris":["http://zotero.org/users/1401269/items/JGEGD5TA"],"uri":["http://zotero.org/users/1401269/items/JGEGD5TA"],"itemData":{"id":138,"type":"article-journal","title":"A world of sequences: can we use georeferenced nucleotide databases for a robust automated phylogeography?","container-title":"Journal of Biogeography","page":"475-486","volume":"44","issue":"2","source":"Wiley Online Library","abstract":"Aim Comparative phylogeography across a large number of species allows investigating community-level processes at regional and continental scales. An effective approach to such studies would involve automatic retrieval of georeferenced sequence data from nucleotide databases (a first step towards an ‘automated phylogeography’). It remains unclear if, despite repeated calls, georeferencing of nucleotide databases has increased in frequency, and if accumulated data allow for broad applications based on automated retrieval of sequence data and associated geographical information. Here, we investigated geographical information available in NCBI GenBank accessions for tetrapods, exploring temporal and geographical patterns in georeferencing, and quantifying data available for automated phylogeography. Location Global. Methods We developed Python and R scripts to (1) download metadata from GenBank (1,125,514 accessions, &gt; 20,000 species); (2) geocode accessions from associated metadata; (3) map originally georeferenced and geocoded accessions and plot their frequency against time; (4) assess the size of intraspecific sets of homologous sequences and compare their geographical extent with species ranges, thus evaluating their potential for phylogeographical analyses. Results Only 6.2% of surveyed tetrapod GenBank submissions reported geographical coordinates, without increase in recent years. Our geocoding raised georeferenced accessions to 15.1%. The geographical distribution of georeferenced accessions is patchy, and especially sparse in economically underdeveloped areas. Automatically retrievable informative data sets covering most of the range are available for very few species of wide-ranging tetrapods. Main conclusions Although geocoding offers a partial solution to the scarcity of direct georeferencing, the amount of data potentially useful for automated phylogeography is still limited. Strong underrepresentation of hard-to-access areas suggests that sampling logistics represent a main hindrance to global data availability. We propose that, besides enhancing georeferencing of genetic data, future research agendas should focus on collaborative efforts to sample genetic diversity in biodiversity-rich tropical areas.","DOI":"10.1111/jbi.12786","ISSN":"1365-2699","shortTitle":"A world of sequences","language":"en","author":[{"family":"Gratton","given":"Paolo"},{"family":"Marta","given":"Silvio"},{"family":"Bocksberger","given":"Gaëlle"},{"family":"Winter","given":"Marten"},{"family":"Trucchi","given":"Emiliano"},{"family":"Kühl","given":"Hjalmar"}],"issued":{"date-parts":[["2017",2,1]]}}},{"id":11,"uris":["http://zotero.org/users/1401269/items/K5FFAT2C"],"uri":["http://zotero.org/users/1401269/items/K5FFAT2C"],"itemData":{"id":11,"type":"book","title":"Phylogeography","abstract":"Phylogeography, or the study of the link between geography and intraspecific genetic diversity, focuses on the temporal and spatial scales between the evolution of new species and the establishment of current ecological patterns, such as species’ geographic ranges. Phylogeography pulls together concepts and methods across disciplines to answer questions as diverse as species’ responses to past glaciation, what drives the formation of species ranges, whether current ecological communities reflect contemporary or historical assembly processes, and different modes of divergence and speciation.","note":"DOI: 10.1016/B978-0-12-800049-6.00109-8","author":[{"family":"Marske","given":"KA"}],"issued":{"date-parts":[["2016",12,31]]}}},{"id":12,"uris":["http://zotero.org/users/1401269/items/PFL64ZM7"],"uri":["http://zotero.org/users/1401269/items/PFL64ZM7"],"itemData":{"id":12,"type":"article-journal","title":"Phylogeography","container-title":"Journal of Biogeography","page":"243-244","volume":"44","issue":"2","source":"onlinelibrary.wiley.com (Atypon)","DOI":"10.1111/jbi.12958","ISSN":"0305-0270","journalAbbreviation":"Journal of Biogeography","author":[{"literal":"Peter Linder H."}],"issued":{"date-parts":[["2017",1,25]]}}}],"schema":"https://github.com/citation-style-language/schema/raw/master/csl-citation.json"} </w:instrText>
      </w:r>
      <w:r w:rsidR="00064067" w:rsidRPr="00015059">
        <w:rPr>
          <w:rFonts w:cs="Times New Roman"/>
          <w:color w:val="000000" w:themeColor="text1"/>
          <w:szCs w:val="24"/>
          <w:shd w:val="clear" w:color="auto" w:fill="FFFFFF"/>
        </w:rPr>
        <w:fldChar w:fldCharType="separate"/>
      </w:r>
      <w:r w:rsidR="002B138E" w:rsidRPr="00015059">
        <w:rPr>
          <w:rFonts w:cs="Times New Roman"/>
          <w:color w:val="000000" w:themeColor="text1"/>
        </w:rPr>
        <w:t>(Gratton et al., 2017; Marske, 2016; Peter Linder H., 2017)</w:t>
      </w:r>
      <w:r w:rsidR="00064067" w:rsidRPr="00015059">
        <w:rPr>
          <w:rFonts w:cs="Times New Roman"/>
          <w:color w:val="000000" w:themeColor="text1"/>
          <w:szCs w:val="24"/>
          <w:shd w:val="clear" w:color="auto" w:fill="FFFFFF"/>
        </w:rPr>
        <w:fldChar w:fldCharType="end"/>
      </w:r>
      <w:bookmarkEnd w:id="80"/>
      <w:r w:rsidRPr="00015059">
        <w:rPr>
          <w:rFonts w:cs="Times New Roman"/>
          <w:color w:val="000000" w:themeColor="text1"/>
          <w:szCs w:val="24"/>
          <w:shd w:val="clear" w:color="auto" w:fill="FFFFFF"/>
        </w:rPr>
        <w:t xml:space="preserve">. </w:t>
      </w:r>
      <w:r w:rsidR="00B70D78" w:rsidRPr="00015059">
        <w:rPr>
          <w:rFonts w:cs="Times New Roman"/>
          <w:color w:val="000000" w:themeColor="text1"/>
          <w:szCs w:val="24"/>
          <w:shd w:val="clear" w:color="auto" w:fill="FFFFFF"/>
        </w:rPr>
        <w:t>While c</w:t>
      </w:r>
      <w:r w:rsidR="00C87315" w:rsidRPr="00015059">
        <w:rPr>
          <w:rFonts w:cs="Times New Roman"/>
          <w:color w:val="000000" w:themeColor="text1"/>
          <w:szCs w:val="24"/>
          <w:shd w:val="clear" w:color="auto" w:fill="FFFFFF"/>
        </w:rPr>
        <w:t>h</w:t>
      </w:r>
      <w:r w:rsidR="00B70D78" w:rsidRPr="00015059">
        <w:rPr>
          <w:rFonts w:cs="Times New Roman"/>
          <w:color w:val="000000" w:themeColor="text1"/>
          <w:szCs w:val="24"/>
          <w:shd w:val="clear" w:color="auto" w:fill="FFFFFF"/>
        </w:rPr>
        <w:t>oosing the species or taxa to study, geographical area or method of study</w:t>
      </w:r>
      <w:r w:rsidR="008233EF" w:rsidRPr="00015059">
        <w:rPr>
          <w:rFonts w:cs="Times New Roman"/>
          <w:color w:val="000000" w:themeColor="text1"/>
          <w:szCs w:val="24"/>
          <w:shd w:val="clear" w:color="auto" w:fill="FFFFFF"/>
        </w:rPr>
        <w:t>,</w:t>
      </w:r>
      <w:r w:rsidR="00B70D78" w:rsidRPr="00015059">
        <w:rPr>
          <w:rFonts w:cs="Times New Roman"/>
          <w:color w:val="000000" w:themeColor="text1"/>
          <w:szCs w:val="24"/>
          <w:shd w:val="clear" w:color="auto" w:fill="FFFFFF"/>
        </w:rPr>
        <w:t xml:space="preserve"> abiotic and biotic factors that affect biogeographical processes</w:t>
      </w:r>
      <w:r w:rsidR="008233EF" w:rsidRPr="00015059">
        <w:rPr>
          <w:rFonts w:cs="Times New Roman"/>
          <w:color w:val="000000" w:themeColor="text1"/>
          <w:szCs w:val="24"/>
          <w:shd w:val="clear" w:color="auto" w:fill="FFFFFF"/>
        </w:rPr>
        <w:t xml:space="preserve"> response</w:t>
      </w:r>
      <w:r w:rsidR="00174B11" w:rsidRPr="00015059">
        <w:rPr>
          <w:rFonts w:cs="Times New Roman"/>
          <w:color w:val="000000" w:themeColor="text1"/>
          <w:szCs w:val="24"/>
          <w:shd w:val="clear" w:color="auto" w:fill="FFFFFF"/>
        </w:rPr>
        <w:t>,</w:t>
      </w:r>
      <w:r w:rsidR="00B70D78" w:rsidRPr="00015059">
        <w:rPr>
          <w:rFonts w:cs="Times New Roman"/>
          <w:color w:val="000000" w:themeColor="text1"/>
          <w:szCs w:val="24"/>
          <w:shd w:val="clear" w:color="auto" w:fill="FFFFFF"/>
        </w:rPr>
        <w:t xml:space="preserve"> and ultimately genetic diversity </w:t>
      </w:r>
      <w:r w:rsidR="00174B11" w:rsidRPr="00015059">
        <w:rPr>
          <w:rFonts w:cs="Times New Roman"/>
          <w:color w:val="000000" w:themeColor="text1"/>
          <w:szCs w:val="24"/>
          <w:shd w:val="clear" w:color="auto" w:fill="FFFFFF"/>
        </w:rPr>
        <w:t xml:space="preserve">can be </w:t>
      </w:r>
      <w:r w:rsidR="00B70D78" w:rsidRPr="00015059">
        <w:rPr>
          <w:rFonts w:cs="Times New Roman"/>
          <w:color w:val="000000" w:themeColor="text1"/>
          <w:szCs w:val="24"/>
          <w:shd w:val="clear" w:color="auto" w:fill="FFFFFF"/>
        </w:rPr>
        <w:t xml:space="preserve">considered. </w:t>
      </w:r>
      <w:r w:rsidR="00D46241" w:rsidRPr="00015059">
        <w:rPr>
          <w:rFonts w:cs="Times New Roman"/>
          <w:color w:val="000000" w:themeColor="text1"/>
          <w:szCs w:val="24"/>
          <w:shd w:val="clear" w:color="auto" w:fill="FFFFFF"/>
        </w:rPr>
        <w:t xml:space="preserve">These factors </w:t>
      </w:r>
      <w:r w:rsidR="003E37E9" w:rsidRPr="00015059">
        <w:rPr>
          <w:rFonts w:cs="Times New Roman"/>
          <w:color w:val="000000" w:themeColor="text1"/>
          <w:szCs w:val="24"/>
          <w:shd w:val="clear" w:color="auto" w:fill="FFFFFF"/>
        </w:rPr>
        <w:t>can be inferenced from</w:t>
      </w:r>
      <w:r w:rsidR="00B70D78" w:rsidRPr="00015059">
        <w:rPr>
          <w:rFonts w:cs="Times New Roman"/>
          <w:color w:val="000000" w:themeColor="text1"/>
          <w:szCs w:val="24"/>
          <w:shd w:val="clear" w:color="auto" w:fill="FFFFFF"/>
        </w:rPr>
        <w:t xml:space="preserve"> available information on the biology and ecology of the target taxa </w:t>
      </w:r>
      <w:r w:rsidR="00B70D78" w:rsidRPr="00015059">
        <w:rPr>
          <w:rFonts w:cs="Times New Roman"/>
          <w:color w:val="000000" w:themeColor="text1"/>
          <w:szCs w:val="24"/>
          <w:shd w:val="clear" w:color="auto" w:fill="FFFFFF"/>
        </w:rPr>
        <w:fldChar w:fldCharType="begin"/>
      </w:r>
      <w:r w:rsidR="00F45322" w:rsidRPr="00015059">
        <w:rPr>
          <w:rFonts w:cs="Times New Roman"/>
          <w:color w:val="000000" w:themeColor="text1"/>
          <w:szCs w:val="24"/>
          <w:shd w:val="clear" w:color="auto" w:fill="FFFFFF"/>
        </w:rPr>
        <w:instrText xml:space="preserve"> ADDIN ZOTERO_ITEM CSL_CITATION {"citationID":"lVGn2w7h","properties":{"formattedCitation":"(Guti\\uc0\\u233{}rrez-Garc\\uc0\\u237{}a &amp; V\\uc0\\u225{}zquez-Dom\\uc0\\u237{}nguez, 2011)","plainCitation":"(Gutiérrez-García &amp; Vázquez-Domínguez, 2011)","noteIndex":0},"citationItems":[{"id":132,"uris":["http://zotero.org/users/1401269/items/WBPC8DGQ"],"uri":["http://zotero.org/users/1401269/items/WBPC8DGQ"],"itemData":{"id":132,"type":"article-journal","title":"Comparative Phylogeography: Designing Studies while Surviving the Process","container-title":"BioScience","page":"857-868","volume":"61","issue":"11","source":"academic.oup.com","abstract":"Abstract.  Comparative phylogeography (CP) can be defined as the study of the effects of evolutionary history and biogeography on the distribution of genetic va","DOI":"10.1525/bio.2011.61.11.5","ISSN":"0006-3568","shortTitle":"Comparative Phylogeography","journalAbbreviation":"BioScience","language":"en","author":[{"family":"Gutiérrez-García","given":"Tania A."},{"family":"Vázquez-Domínguez","given":"Ella"}],"issued":{"date-parts":[["2011",11,1]]}}}],"schema":"https://github.com/citation-style-language/schema/raw/master/csl-citation.json"} </w:instrText>
      </w:r>
      <w:r w:rsidR="00B70D78" w:rsidRPr="00015059">
        <w:rPr>
          <w:rFonts w:cs="Times New Roman"/>
          <w:color w:val="000000" w:themeColor="text1"/>
          <w:szCs w:val="24"/>
          <w:shd w:val="clear" w:color="auto" w:fill="FFFFFF"/>
        </w:rPr>
        <w:fldChar w:fldCharType="separate"/>
      </w:r>
      <w:r w:rsidR="002B138E" w:rsidRPr="00015059">
        <w:rPr>
          <w:rFonts w:cs="Times New Roman"/>
          <w:color w:val="000000" w:themeColor="text1"/>
          <w:szCs w:val="24"/>
        </w:rPr>
        <w:t>(Gutiérrez-García &amp; Vázquez-Domínguez, 2011)</w:t>
      </w:r>
      <w:r w:rsidR="00B70D78" w:rsidRPr="00015059">
        <w:rPr>
          <w:rFonts w:cs="Times New Roman"/>
          <w:color w:val="000000" w:themeColor="text1"/>
          <w:szCs w:val="24"/>
          <w:shd w:val="clear" w:color="auto" w:fill="FFFFFF"/>
        </w:rPr>
        <w:fldChar w:fldCharType="end"/>
      </w:r>
      <w:r w:rsidR="00B70D78" w:rsidRPr="00015059">
        <w:rPr>
          <w:rFonts w:cs="Times New Roman"/>
          <w:color w:val="000000" w:themeColor="text1"/>
          <w:szCs w:val="24"/>
          <w:shd w:val="clear" w:color="auto" w:fill="FFFFFF"/>
        </w:rPr>
        <w:t>.</w:t>
      </w:r>
      <w:r w:rsidR="00C87315" w:rsidRPr="00015059">
        <w:rPr>
          <w:rFonts w:cs="Times New Roman"/>
          <w:color w:val="000000" w:themeColor="text1"/>
          <w:szCs w:val="24"/>
          <w:shd w:val="clear" w:color="auto" w:fill="FFFFFF"/>
        </w:rPr>
        <w:t xml:space="preserve"> </w:t>
      </w:r>
      <w:r w:rsidR="00174B11" w:rsidRPr="00015059">
        <w:rPr>
          <w:rFonts w:cs="Times New Roman"/>
          <w:color w:val="000000" w:themeColor="text1"/>
          <w:szCs w:val="24"/>
          <w:shd w:val="clear" w:color="auto" w:fill="FFFFFF"/>
        </w:rPr>
        <w:t>The m</w:t>
      </w:r>
      <w:r w:rsidR="000602D1" w:rsidRPr="00015059">
        <w:rPr>
          <w:rFonts w:cs="Times New Roman"/>
          <w:color w:val="000000" w:themeColor="text1"/>
          <w:szCs w:val="24"/>
          <w:shd w:val="clear" w:color="auto" w:fill="FFFFFF"/>
        </w:rPr>
        <w:t>ajority of the datasets are georeferenced</w:t>
      </w:r>
      <w:r w:rsidR="00174B11" w:rsidRPr="00015059">
        <w:rPr>
          <w:rFonts w:cs="Times New Roman"/>
          <w:color w:val="000000" w:themeColor="text1"/>
          <w:szCs w:val="24"/>
          <w:shd w:val="clear" w:color="auto" w:fill="FFFFFF"/>
        </w:rPr>
        <w:t>,</w:t>
      </w:r>
      <w:r w:rsidR="000602D1" w:rsidRPr="00015059">
        <w:rPr>
          <w:rFonts w:cs="Times New Roman"/>
          <w:color w:val="000000" w:themeColor="text1"/>
          <w:szCs w:val="24"/>
          <w:shd w:val="clear" w:color="auto" w:fill="FFFFFF"/>
        </w:rPr>
        <w:t xml:space="preserve"> however </w:t>
      </w:r>
      <w:r w:rsidR="00CC5E97" w:rsidRPr="00015059">
        <w:rPr>
          <w:rFonts w:cs="Times New Roman"/>
          <w:color w:val="000000" w:themeColor="text1"/>
          <w:szCs w:val="24"/>
          <w:shd w:val="clear" w:color="auto" w:fill="FFFFFF"/>
        </w:rPr>
        <w:t>those lacking geo</w:t>
      </w:r>
      <w:r w:rsidR="00B70D78" w:rsidRPr="00015059">
        <w:rPr>
          <w:rFonts w:cs="Times New Roman"/>
          <w:color w:val="000000" w:themeColor="text1"/>
          <w:szCs w:val="24"/>
          <w:shd w:val="clear" w:color="auto" w:fill="FFFFFF"/>
        </w:rPr>
        <w:t>-</w:t>
      </w:r>
      <w:r w:rsidR="00CC5E97" w:rsidRPr="00015059">
        <w:rPr>
          <w:rFonts w:cs="Times New Roman"/>
          <w:color w:val="000000" w:themeColor="text1"/>
          <w:szCs w:val="24"/>
          <w:shd w:val="clear" w:color="auto" w:fill="FFFFFF"/>
        </w:rPr>
        <w:t>references can be</w:t>
      </w:r>
      <w:r w:rsidR="000602D1" w:rsidRPr="00015059">
        <w:rPr>
          <w:rFonts w:cs="Times New Roman"/>
          <w:color w:val="000000" w:themeColor="text1"/>
          <w:szCs w:val="24"/>
          <w:shd w:val="clear" w:color="auto" w:fill="FFFFFF"/>
        </w:rPr>
        <w:t xml:space="preserve"> </w:t>
      </w:r>
      <w:r w:rsidR="00E23445" w:rsidRPr="00015059">
        <w:rPr>
          <w:rFonts w:cs="Times New Roman"/>
          <w:color w:val="000000" w:themeColor="text1"/>
          <w:szCs w:val="24"/>
          <w:shd w:val="clear" w:color="auto" w:fill="FFFFFF"/>
        </w:rPr>
        <w:t>geocod</w:t>
      </w:r>
      <w:r w:rsidR="00CC5E97" w:rsidRPr="00015059">
        <w:rPr>
          <w:rFonts w:cs="Times New Roman"/>
          <w:color w:val="000000" w:themeColor="text1"/>
          <w:szCs w:val="24"/>
          <w:shd w:val="clear" w:color="auto" w:fill="FFFFFF"/>
        </w:rPr>
        <w:t>ed</w:t>
      </w:r>
      <w:r w:rsidR="00E23445" w:rsidRPr="00015059">
        <w:rPr>
          <w:rFonts w:cs="Times New Roman"/>
          <w:color w:val="000000" w:themeColor="text1"/>
          <w:szCs w:val="24"/>
          <w:shd w:val="clear" w:color="auto" w:fill="FFFFFF"/>
        </w:rPr>
        <w:t xml:space="preserve"> from refe</w:t>
      </w:r>
      <w:r w:rsidR="00A6102C" w:rsidRPr="00015059">
        <w:rPr>
          <w:rFonts w:cs="Times New Roman"/>
          <w:color w:val="000000" w:themeColor="text1"/>
          <w:szCs w:val="24"/>
          <w:shd w:val="clear" w:color="auto" w:fill="FFFFFF"/>
        </w:rPr>
        <w:t>re</w:t>
      </w:r>
      <w:r w:rsidR="00E23445" w:rsidRPr="00015059">
        <w:rPr>
          <w:rFonts w:cs="Times New Roman"/>
          <w:color w:val="000000" w:themeColor="text1"/>
          <w:szCs w:val="24"/>
          <w:shd w:val="clear" w:color="auto" w:fill="FFFFFF"/>
        </w:rPr>
        <w:t xml:space="preserve">nced metadata </w:t>
      </w:r>
      <w:bookmarkStart w:id="81" w:name="ZOTERO_BREF_akUheTdbjnrN"/>
      <w:r w:rsidR="00064067" w:rsidRPr="00015059">
        <w:rPr>
          <w:rFonts w:cs="Times New Roman"/>
          <w:color w:val="000000" w:themeColor="text1"/>
          <w:szCs w:val="24"/>
          <w:shd w:val="clear" w:color="auto" w:fill="FFFFFF"/>
        </w:rPr>
        <w:fldChar w:fldCharType="begin"/>
      </w:r>
      <w:r w:rsidR="00F45322" w:rsidRPr="00015059">
        <w:rPr>
          <w:rFonts w:cs="Times New Roman"/>
          <w:color w:val="000000" w:themeColor="text1"/>
          <w:szCs w:val="24"/>
          <w:shd w:val="clear" w:color="auto" w:fill="FFFFFF"/>
        </w:rPr>
        <w:instrText xml:space="preserve"> ADDIN ZOTERO_ITEM CSL_CITATION {"citationID":"AX3PJNx0","properties":{"formattedCitation":"(Gratton et al., 2017)","plainCitation":"(Gratton et al., 2017)","noteIndex":0},"citationItems":[{"id":138,"uris":["http://zotero.org/users/1401269/items/JGEGD5TA"],"uri":["http://zotero.org/users/1401269/items/JGEGD5TA"],"itemData":{"id":138,"type":"article-journal","title":"A world of sequences: can we use georeferenced nucleotide databases for a robust automated phylogeography?","container-title":"Journal of Biogeography","page":"475-486","volume":"44","issue":"2","source":"Wiley Online Library","abstract":"Aim Comparative phylogeography across a large number of species allows investigating community-level processes at regional and continental scales. An effective approach to such studies would involve automatic retrieval of georeferenced sequence data from nucleotide databases (a first step towards an ‘automated phylogeography’). It remains unclear if, despite repeated calls, georeferencing of nucleotide databases has increased in frequency, and if accumulated data allow for broad applications based on automated retrieval of sequence data and associated geographical information. Here, we investigated geographical information available in NCBI GenBank accessions for tetrapods, exploring temporal and geographical patterns in georeferencing, and quantifying data available for automated phylogeography. Location Global. Methods We developed Python and R scripts to (1) download metadata from GenBank (1,125,514 accessions, &gt; 20,000 species); (2) geocode accessions from associated metadata; (3) map originally georeferenced and geocoded accessions and plot their frequency against time; (4) assess the size of intraspecific sets of homologous sequences and compare their geographical extent with species ranges, thus evaluating their potential for phylogeographical analyses. Results Only 6.2% of surveyed tetrapod GenBank submissions reported geographical coordinates, without increase in recent years. Our geocoding raised georeferenced accessions to 15.1%. The geographical distribution of georeferenced accessions is patchy, and especially sparse in economically underdeveloped areas. Automatically retrievable informative data sets covering most of the range are available for very few species of wide-ranging tetrapods. Main conclusions Although geocoding offers a partial solution to the scarcity of direct georeferencing, the amount of data potentially useful for automated phylogeography is still limited. Strong underrepresentation of hard-to-access areas suggests that sampling logistics represent a main hindrance to global data availability. We propose that, besides enhancing georeferencing of genetic data, future research agendas should focus on collaborative efforts to sample genetic diversity in biodiversity-rich tropical areas.","DOI":"10.1111/jbi.12786","ISSN":"1365-2699","shortTitle":"A world of sequences","language":"en","author":[{"family":"Gratton","given":"Paolo"},{"family":"Marta","given":"Silvio"},{"family":"Bocksberger","given":"Gaëlle"},{"family":"Winter","given":"Marten"},{"family":"Trucchi","given":"Emiliano"},{"family":"Kühl","given":"Hjalmar"}],"issued":{"date-parts":[["2017",2,1]]}}}],"schema":"https://github.com/citation-style-language/schema/raw/master/csl-citation.json"} </w:instrText>
      </w:r>
      <w:r w:rsidR="00064067" w:rsidRPr="00015059">
        <w:rPr>
          <w:rFonts w:cs="Times New Roman"/>
          <w:color w:val="000000" w:themeColor="text1"/>
          <w:szCs w:val="24"/>
          <w:shd w:val="clear" w:color="auto" w:fill="FFFFFF"/>
        </w:rPr>
        <w:fldChar w:fldCharType="separate"/>
      </w:r>
      <w:r w:rsidR="002B138E" w:rsidRPr="00015059">
        <w:rPr>
          <w:rFonts w:cs="Times New Roman"/>
          <w:color w:val="000000" w:themeColor="text1"/>
        </w:rPr>
        <w:t>(Gratton et al., 2017)</w:t>
      </w:r>
      <w:r w:rsidR="00064067" w:rsidRPr="00015059">
        <w:rPr>
          <w:rFonts w:cs="Times New Roman"/>
          <w:color w:val="000000" w:themeColor="text1"/>
          <w:szCs w:val="24"/>
          <w:shd w:val="clear" w:color="auto" w:fill="FFFFFF"/>
        </w:rPr>
        <w:fldChar w:fldCharType="end"/>
      </w:r>
      <w:bookmarkEnd w:id="81"/>
      <w:r w:rsidR="00E23445" w:rsidRPr="00015059">
        <w:rPr>
          <w:rFonts w:cs="Times New Roman"/>
          <w:color w:val="000000" w:themeColor="text1"/>
          <w:szCs w:val="24"/>
          <w:shd w:val="clear" w:color="auto" w:fill="FFFFFF"/>
        </w:rPr>
        <w:t>.</w:t>
      </w:r>
      <w:r w:rsidR="00074B5A" w:rsidRPr="00015059">
        <w:rPr>
          <w:rFonts w:cs="Times New Roman"/>
          <w:color w:val="000000" w:themeColor="text1"/>
          <w:szCs w:val="24"/>
          <w:shd w:val="clear" w:color="auto" w:fill="FFFFFF"/>
        </w:rPr>
        <w:t xml:space="preserve"> </w:t>
      </w:r>
    </w:p>
    <w:p w14:paraId="56E3F64F" w14:textId="4B3B2765" w:rsidR="001C1733" w:rsidRPr="00015059" w:rsidRDefault="00573891" w:rsidP="00B822F6">
      <w:pPr>
        <w:widowControl w:val="0"/>
        <w:autoSpaceDE w:val="0"/>
        <w:autoSpaceDN w:val="0"/>
        <w:adjustRightInd w:val="0"/>
        <w:spacing w:after="0"/>
        <w:jc w:val="both"/>
        <w:rPr>
          <w:rFonts w:cs="Times New Roman"/>
          <w:color w:val="000000" w:themeColor="text1"/>
          <w:szCs w:val="24"/>
          <w:shd w:val="clear" w:color="auto" w:fill="FFFFFF"/>
        </w:rPr>
      </w:pPr>
      <w:r w:rsidRPr="00015059">
        <w:rPr>
          <w:rFonts w:cs="Times New Roman"/>
          <w:color w:val="000000" w:themeColor="text1"/>
          <w:szCs w:val="24"/>
          <w:shd w:val="clear" w:color="auto" w:fill="FFFFFF"/>
        </w:rPr>
        <w:t>Mende</w:t>
      </w:r>
      <w:r w:rsidR="00174B11" w:rsidRPr="00015059">
        <w:rPr>
          <w:rFonts w:cs="Times New Roman"/>
          <w:color w:val="000000" w:themeColor="text1"/>
          <w:szCs w:val="24"/>
          <w:shd w:val="clear" w:color="auto" w:fill="FFFFFF"/>
        </w:rPr>
        <w:t xml:space="preserve"> </w:t>
      </w:r>
      <w:r w:rsidRPr="00015059">
        <w:rPr>
          <w:rFonts w:cs="Times New Roman"/>
          <w:i/>
          <w:color w:val="000000" w:themeColor="text1"/>
          <w:szCs w:val="24"/>
          <w:shd w:val="clear" w:color="auto" w:fill="FFFFFF"/>
        </w:rPr>
        <w:t>et al</w:t>
      </w:r>
      <w:r w:rsidR="0050661D" w:rsidRPr="00015059">
        <w:rPr>
          <w:rFonts w:cs="Times New Roman"/>
          <w:i/>
          <w:color w:val="000000" w:themeColor="text1"/>
          <w:szCs w:val="24"/>
          <w:shd w:val="clear" w:color="auto" w:fill="FFFFFF"/>
        </w:rPr>
        <w:t>.</w:t>
      </w:r>
      <w:r w:rsidR="0050661D" w:rsidRPr="00015059">
        <w:rPr>
          <w:rFonts w:cs="Times New Roman"/>
          <w:color w:val="000000" w:themeColor="text1"/>
          <w:szCs w:val="24"/>
          <w:shd w:val="clear" w:color="auto" w:fill="FFFFFF"/>
        </w:rPr>
        <w:t xml:space="preserve"> (2016)</w:t>
      </w:r>
      <w:r w:rsidRPr="00015059">
        <w:rPr>
          <w:rFonts w:cs="Times New Roman"/>
          <w:color w:val="000000" w:themeColor="text1"/>
          <w:szCs w:val="24"/>
          <w:shd w:val="clear" w:color="auto" w:fill="FFFFFF"/>
        </w:rPr>
        <w:t xml:space="preserve"> used </w:t>
      </w:r>
      <w:r w:rsidRPr="00015059">
        <w:rPr>
          <w:rFonts w:cs="Times New Roman"/>
          <w:color w:val="000000" w:themeColor="text1"/>
          <w:shd w:val="clear" w:color="auto" w:fill="FFFFFF"/>
        </w:rPr>
        <w:t xml:space="preserve">a three-gene </w:t>
      </w:r>
      <w:proofErr w:type="spellStart"/>
      <w:r w:rsidRPr="00015059">
        <w:rPr>
          <w:rFonts w:cs="Times New Roman"/>
          <w:color w:val="000000" w:themeColor="text1"/>
          <w:shd w:val="clear" w:color="auto" w:fill="FFFFFF"/>
        </w:rPr>
        <w:t>mt</w:t>
      </w:r>
      <w:proofErr w:type="spellEnd"/>
      <w:r w:rsidRPr="00015059">
        <w:rPr>
          <w:rFonts w:cs="Times New Roman"/>
          <w:color w:val="000000" w:themeColor="text1"/>
          <w:shd w:val="clear" w:color="auto" w:fill="FFFFFF"/>
        </w:rPr>
        <w:t>-dataset (889 specimens) and 12 microsatellite loci (892 specimens)</w:t>
      </w:r>
      <w:r w:rsidRPr="00015059">
        <w:rPr>
          <w:rFonts w:cs="Times New Roman"/>
          <w:color w:val="000000" w:themeColor="text1"/>
          <w:szCs w:val="24"/>
          <w:shd w:val="clear" w:color="auto" w:fill="FFFFFF"/>
        </w:rPr>
        <w:t xml:space="preserve"> to test </w:t>
      </w:r>
      <w:r w:rsidR="006C3A8E" w:rsidRPr="00015059">
        <w:rPr>
          <w:rFonts w:cs="Times New Roman"/>
          <w:color w:val="000000" w:themeColor="text1"/>
          <w:szCs w:val="24"/>
          <w:shd w:val="clear" w:color="auto" w:fill="FFFFFF"/>
        </w:rPr>
        <w:t xml:space="preserve">and refute </w:t>
      </w:r>
      <w:r w:rsidRPr="00015059">
        <w:rPr>
          <w:rFonts w:cs="Times New Roman"/>
          <w:color w:val="000000" w:themeColor="text1"/>
          <w:szCs w:val="24"/>
          <w:shd w:val="clear" w:color="auto" w:fill="FFFFFF"/>
        </w:rPr>
        <w:t xml:space="preserve">a morphology-based </w:t>
      </w:r>
      <w:proofErr w:type="spellStart"/>
      <w:r w:rsidRPr="00015059">
        <w:rPr>
          <w:rFonts w:cs="Times New Roman"/>
          <w:color w:val="000000" w:themeColor="text1"/>
          <w:shd w:val="clear" w:color="auto" w:fill="FFFFFF"/>
        </w:rPr>
        <w:t>introgressive</w:t>
      </w:r>
      <w:proofErr w:type="spellEnd"/>
      <w:r w:rsidRPr="00015059">
        <w:rPr>
          <w:rFonts w:cs="Times New Roman"/>
          <w:color w:val="000000" w:themeColor="text1"/>
          <w:shd w:val="clear" w:color="auto" w:fill="FFFFFF"/>
        </w:rPr>
        <w:t xml:space="preserve"> hybridisation</w:t>
      </w:r>
      <w:r w:rsidRPr="00015059">
        <w:rPr>
          <w:rFonts w:cs="Times New Roman"/>
          <w:color w:val="000000" w:themeColor="text1"/>
          <w:szCs w:val="24"/>
          <w:shd w:val="clear" w:color="auto" w:fill="FFFFFF"/>
        </w:rPr>
        <w:t xml:space="preserve"> hypothesis of the Eurasian </w:t>
      </w:r>
      <w:r w:rsidRPr="00015059">
        <w:rPr>
          <w:rFonts w:cs="Times New Roman"/>
          <w:i/>
          <w:color w:val="000000" w:themeColor="text1"/>
          <w:szCs w:val="24"/>
          <w:shd w:val="clear" w:color="auto" w:fill="FFFFFF"/>
        </w:rPr>
        <w:t>H. euphorbiae</w:t>
      </w:r>
      <w:r w:rsidRPr="00015059">
        <w:rPr>
          <w:rFonts w:cs="Times New Roman"/>
          <w:color w:val="000000" w:themeColor="text1"/>
          <w:szCs w:val="24"/>
          <w:shd w:val="clear" w:color="auto" w:fill="FFFFFF"/>
        </w:rPr>
        <w:t xml:space="preserve"> and Afro-</w:t>
      </w:r>
      <w:proofErr w:type="spellStart"/>
      <w:r w:rsidRPr="00015059">
        <w:rPr>
          <w:rFonts w:cs="Times New Roman"/>
          <w:color w:val="000000" w:themeColor="text1"/>
          <w:szCs w:val="24"/>
          <w:shd w:val="clear" w:color="auto" w:fill="FFFFFF"/>
        </w:rPr>
        <w:t>Macaronesian</w:t>
      </w:r>
      <w:proofErr w:type="spellEnd"/>
      <w:r w:rsidRPr="00015059">
        <w:rPr>
          <w:rFonts w:cs="Times New Roman"/>
          <w:color w:val="000000" w:themeColor="text1"/>
          <w:szCs w:val="24"/>
          <w:shd w:val="clear" w:color="auto" w:fill="FFFFFF"/>
        </w:rPr>
        <w:t xml:space="preserve"> </w:t>
      </w:r>
      <w:r w:rsidRPr="00015059">
        <w:rPr>
          <w:rFonts w:cs="Times New Roman"/>
          <w:i/>
          <w:color w:val="000000" w:themeColor="text1"/>
          <w:szCs w:val="24"/>
          <w:shd w:val="clear" w:color="auto" w:fill="FFFFFF"/>
        </w:rPr>
        <w:t xml:space="preserve">H. </w:t>
      </w:r>
      <w:proofErr w:type="spellStart"/>
      <w:r w:rsidRPr="00015059">
        <w:rPr>
          <w:rFonts w:cs="Times New Roman"/>
          <w:i/>
          <w:color w:val="000000" w:themeColor="text1"/>
          <w:szCs w:val="24"/>
          <w:shd w:val="clear" w:color="auto" w:fill="FFFFFF"/>
        </w:rPr>
        <w:t>tithymali</w:t>
      </w:r>
      <w:proofErr w:type="spellEnd"/>
      <w:r w:rsidR="002F128F" w:rsidRPr="00015059">
        <w:rPr>
          <w:rFonts w:cs="Times New Roman"/>
          <w:i/>
          <w:color w:val="000000" w:themeColor="text1"/>
          <w:szCs w:val="24"/>
          <w:shd w:val="clear" w:color="auto" w:fill="FFFFFF"/>
        </w:rPr>
        <w:t xml:space="preserve"> </w:t>
      </w:r>
      <w:bookmarkStart w:id="82" w:name="ZOTERO_BREF_RYaOGYzluoCz"/>
      <w:r w:rsidR="00064067" w:rsidRPr="00015059">
        <w:rPr>
          <w:rFonts w:cs="Times New Roman"/>
          <w:i/>
          <w:color w:val="000000" w:themeColor="text1"/>
          <w:szCs w:val="24"/>
          <w:shd w:val="clear" w:color="auto" w:fill="FFFFFF"/>
        </w:rPr>
        <w:fldChar w:fldCharType="begin"/>
      </w:r>
      <w:r w:rsidR="00F45322" w:rsidRPr="00015059">
        <w:rPr>
          <w:rFonts w:cs="Times New Roman"/>
          <w:i/>
          <w:color w:val="000000" w:themeColor="text1"/>
          <w:szCs w:val="24"/>
          <w:shd w:val="clear" w:color="auto" w:fill="FFFFFF"/>
        </w:rPr>
        <w:instrText xml:space="preserve"> ADDIN ZOTERO_ITEM CSL_CITATION {"citationID":"nxZ8mCRQ","properties":{"formattedCitation":"(Mende, Bartel, &amp; Hundsdoerfer, 2016)","plainCitation":"(Mende, Bartel, &amp; Hundsdoerfer, 2016)","noteIndex":0},"citationItems":[{"id":21,"uris":["http://zotero.org/users/1401269/items/T5Z8QCUE"],"uri":["http://zotero.org/users/1401269/items/T5Z8QCUE"],"itemData":{"id":21,"type":"article-journal","title":"A comprehensive phylogeography of the Hyles euphorbiae complex (Lepidoptera: Sphingidae) indicates a ‘glacial refuge belt’","container-title":"Scientific Reports","volume":"6","source":"PubMed Central","abstract":"We test the morphology based hypothesis that the Western Palaearctic spurge hawkmoths represent two species, the Eurasian H. euphorbiae and Afro-Macaronesian H. tithymali. It has been suggested that these species merged into several hybrid swarm populations, although a mitochondrial phylogeography revealed substructure with local differentiation. We analysed a three-gene mt-dataset (889 individuals) and 12 microsatellite loci (892 individuals). Microsatellite analyses revealed an overall weak differentiation and corroborated the superordinate division into two clusters. The data indicate that the populations studied belong to only one species according to the biological species concept, refuting the opening hypothesis. A future taxonomic revision appears necessary to reflect the division into two subgroups. Ancestral mitochondrial polymorphisms are retained in H. euphorbiae, indicating gene flow within a broad ‘glacial refuge belt’ and ongoing postglacial gene flow. Diverse patterns of extensive mito-nuclear discordance in the Mediterranean and the Middle East presumably evolved by more recent processes. This discordance indicates introgression of H. tithymali-related mitochondrial haplogroups, accompanied (to a lesser degree) by nuclear alleles, into Italian and Aegean H. euphorbiae populations as recently as the late Holocene. The complex mosaic of divergence and reintegration is assumed to have been influenced by locally differing environmental barriers to gene flow.","URL":"https://www.ncbi.nlm.nih.gov/pmc/articles/PMC4954964/","DOI":"10.1038/srep29527","ISSN":"2045-2322","note":"PMID: 27439775\nPMCID: PMC4954964","shortTitle":"A comprehensive phylogeography of the Hyles euphorbiae complex (Lepidoptera","journalAbbreviation":"Sci Rep","author":[{"family":"Mende","given":"Michael B."},{"family":"Bartel","given":"Manuela"},{"family":"Hundsdoerfer","given":"Anna K."}],"issued":{"date-parts":[["2016",7,21]]},"accessed":{"date-parts":[["2018",4,18]]}}}],"schema":"https://github.com/citation-style-language/schema/raw/master/csl-citation.json"} </w:instrText>
      </w:r>
      <w:r w:rsidR="00064067" w:rsidRPr="00015059">
        <w:rPr>
          <w:rFonts w:cs="Times New Roman"/>
          <w:i/>
          <w:color w:val="000000" w:themeColor="text1"/>
          <w:szCs w:val="24"/>
          <w:shd w:val="clear" w:color="auto" w:fill="FFFFFF"/>
        </w:rPr>
        <w:fldChar w:fldCharType="separate"/>
      </w:r>
      <w:r w:rsidR="002B138E" w:rsidRPr="00015059">
        <w:rPr>
          <w:rFonts w:cs="Times New Roman"/>
          <w:color w:val="000000" w:themeColor="text1"/>
        </w:rPr>
        <w:t>(Mende, Bartel, &amp; Hundsdoerfer, 2016)</w:t>
      </w:r>
      <w:r w:rsidR="00064067" w:rsidRPr="00015059">
        <w:rPr>
          <w:rFonts w:cs="Times New Roman"/>
          <w:i/>
          <w:color w:val="000000" w:themeColor="text1"/>
          <w:szCs w:val="24"/>
          <w:shd w:val="clear" w:color="auto" w:fill="FFFFFF"/>
        </w:rPr>
        <w:fldChar w:fldCharType="end"/>
      </w:r>
      <w:bookmarkEnd w:id="82"/>
      <w:r w:rsidR="006C3A8E" w:rsidRPr="00015059">
        <w:rPr>
          <w:rFonts w:cs="Times New Roman"/>
          <w:color w:val="000000" w:themeColor="text1"/>
          <w:szCs w:val="24"/>
          <w:shd w:val="clear" w:color="auto" w:fill="FFFFFF"/>
        </w:rPr>
        <w:t>.</w:t>
      </w:r>
      <w:r w:rsidR="001262F9" w:rsidRPr="00015059">
        <w:rPr>
          <w:rFonts w:cs="Times New Roman"/>
          <w:color w:val="000000" w:themeColor="text1"/>
          <w:szCs w:val="24"/>
          <w:shd w:val="clear" w:color="auto" w:fill="FFFFFF"/>
        </w:rPr>
        <w:t>Louise and colleagues</w:t>
      </w:r>
      <w:r w:rsidR="00464D32" w:rsidRPr="00015059">
        <w:rPr>
          <w:rFonts w:cs="Times New Roman"/>
          <w:color w:val="000000" w:themeColor="text1"/>
          <w:szCs w:val="24"/>
          <w:shd w:val="clear" w:color="auto" w:fill="FFFFFF"/>
        </w:rPr>
        <w:t xml:space="preserve"> </w:t>
      </w:r>
      <w:r w:rsidR="00391875" w:rsidRPr="00015059">
        <w:rPr>
          <w:rFonts w:cs="Times New Roman"/>
          <w:color w:val="000000" w:themeColor="text1"/>
          <w:szCs w:val="24"/>
          <w:shd w:val="clear" w:color="auto" w:fill="FFFFFF"/>
        </w:rPr>
        <w:t xml:space="preserve">conducted a comparative </w:t>
      </w:r>
      <w:proofErr w:type="spellStart"/>
      <w:r w:rsidR="00391875" w:rsidRPr="00015059">
        <w:rPr>
          <w:rFonts w:cs="Times New Roman"/>
          <w:color w:val="000000" w:themeColor="text1"/>
          <w:szCs w:val="24"/>
          <w:shd w:val="clear" w:color="auto" w:fill="FFFFFF"/>
        </w:rPr>
        <w:t>phylogeographic</w:t>
      </w:r>
      <w:proofErr w:type="spellEnd"/>
      <w:r w:rsidR="00391875" w:rsidRPr="00015059">
        <w:rPr>
          <w:rFonts w:cs="Times New Roman"/>
          <w:color w:val="000000" w:themeColor="text1"/>
          <w:szCs w:val="24"/>
          <w:shd w:val="clear" w:color="auto" w:fill="FFFFFF"/>
        </w:rPr>
        <w:t xml:space="preserve"> study of five mosquito </w:t>
      </w:r>
      <w:r w:rsidR="00391875" w:rsidRPr="00015059">
        <w:rPr>
          <w:rFonts w:cs="Times New Roman"/>
          <w:color w:val="000000" w:themeColor="text1"/>
          <w:szCs w:val="24"/>
          <w:shd w:val="clear" w:color="auto" w:fill="FFFFFF"/>
        </w:rPr>
        <w:lastRenderedPageBreak/>
        <w:t xml:space="preserve">species of the genus </w:t>
      </w:r>
      <w:proofErr w:type="spellStart"/>
      <w:r w:rsidR="00391875" w:rsidRPr="00015059">
        <w:rPr>
          <w:rFonts w:cs="Times New Roman"/>
          <w:i/>
          <w:color w:val="000000" w:themeColor="text1"/>
          <w:szCs w:val="24"/>
          <w:shd w:val="clear" w:color="auto" w:fill="FFFFFF"/>
        </w:rPr>
        <w:t>Aedes</w:t>
      </w:r>
      <w:proofErr w:type="spellEnd"/>
      <w:r w:rsidR="00391875" w:rsidRPr="00015059">
        <w:rPr>
          <w:rFonts w:cs="Times New Roman"/>
          <w:color w:val="000000" w:themeColor="text1"/>
          <w:szCs w:val="24"/>
          <w:shd w:val="clear" w:color="auto" w:fill="FFFFFF"/>
        </w:rPr>
        <w:t xml:space="preserve"> </w:t>
      </w:r>
      <w:r w:rsidR="00BB4E62" w:rsidRPr="00015059">
        <w:rPr>
          <w:rFonts w:cs="Times New Roman"/>
          <w:color w:val="000000" w:themeColor="text1"/>
          <w:szCs w:val="24"/>
          <w:shd w:val="clear" w:color="auto" w:fill="FFFFFF"/>
        </w:rPr>
        <w:t xml:space="preserve">from Tanzania, Uganda and Benin </w:t>
      </w:r>
      <w:r w:rsidR="00391875" w:rsidRPr="00015059">
        <w:rPr>
          <w:rFonts w:cs="Times New Roman"/>
          <w:color w:val="000000" w:themeColor="text1"/>
          <w:szCs w:val="24"/>
          <w:shd w:val="clear" w:color="auto" w:fill="FFFFFF"/>
        </w:rPr>
        <w:t xml:space="preserve">based on two nuclear loci and </w:t>
      </w:r>
      <w:proofErr w:type="spellStart"/>
      <w:r w:rsidR="00391875" w:rsidRPr="00015059">
        <w:rPr>
          <w:rFonts w:cs="Times New Roman"/>
          <w:color w:val="000000" w:themeColor="text1"/>
          <w:szCs w:val="24"/>
          <w:shd w:val="clear" w:color="auto" w:fill="FFFFFF"/>
        </w:rPr>
        <w:t>mt</w:t>
      </w:r>
      <w:proofErr w:type="spellEnd"/>
      <w:r w:rsidR="00391875" w:rsidRPr="00015059">
        <w:rPr>
          <w:rFonts w:cs="Times New Roman"/>
          <w:color w:val="000000" w:themeColor="text1"/>
          <w:szCs w:val="24"/>
          <w:shd w:val="clear" w:color="auto" w:fill="FFFFFF"/>
        </w:rPr>
        <w:t>-COI to examine of past climatic change on their evolution</w:t>
      </w:r>
      <w:r w:rsidR="001262F9" w:rsidRPr="00015059">
        <w:rPr>
          <w:rFonts w:cs="Times New Roman"/>
          <w:color w:val="000000" w:themeColor="text1"/>
          <w:szCs w:val="24"/>
          <w:shd w:val="clear" w:color="auto" w:fill="FFFFFF"/>
        </w:rPr>
        <w:t xml:space="preserve"> </w:t>
      </w:r>
      <w:r w:rsidR="001262F9" w:rsidRPr="00015059">
        <w:rPr>
          <w:rFonts w:cs="Times New Roman"/>
          <w:color w:val="000000" w:themeColor="text1"/>
          <w:szCs w:val="24"/>
          <w:shd w:val="clear" w:color="auto" w:fill="FFFFFF"/>
        </w:rPr>
        <w:fldChar w:fldCharType="begin"/>
      </w:r>
      <w:r w:rsidR="001262F9" w:rsidRPr="00015059">
        <w:rPr>
          <w:rFonts w:cs="Times New Roman"/>
          <w:color w:val="000000" w:themeColor="text1"/>
          <w:szCs w:val="24"/>
          <w:shd w:val="clear" w:color="auto" w:fill="FFFFFF"/>
        </w:rPr>
        <w:instrText xml:space="preserve"> ADDIN ZOTERO_ITEM CSL_CITATION {"citationID":"270l07Zg","properties":{"formattedCitation":"(Louise Bennett et al., 2018)","plainCitation":"(Louise Bennett et al., 2018)","noteIndex":0},"citationItems":[{"id":111,"uris":["http://zotero.org/users/1401269/items/N2R5894G"],"uri":["http://zotero.org/users/1401269/items/N2R5894G"],"itemData":{"id":111,"type":"article-journal","title":"Comparative phylogeography of Aedes mosquitoes and the role of past climatic change for evolution within Africa","volume":"8","abstract":"The study of demographic processes involved in species diversification and evolution ultimately provides explanations for the complex distribution of biodiversity on earth, indicates regions important for the maintenance and generation of biodiversity, and identifies biological units important for conservation or medical consequence. African and forest biota have both received relatively little attention with regard to understanding their diversification, although one possible mechanism is that this has been driven by historical climate change. To investigate this, we implemented a standard population genetics approach along with Approximate Bayesian Computation, using sequence data from two exon-primed intron-crossing (EPIC) nuclear loci and mitochondrial cytochrome oxidase subunit I, to investigate the evolutionary history of five medically important and inherently forest dependent mosquito species of the genus Aedes. By testing different demographic hypotheses, we show that Aedes bromeliae and Aedes lilii fit the same model of lineage diversification, admixture, expansion, and recent population structure previously inferred for Aedes aegypti. In addition, analyses of population structure show that Aedes africanus has undergone lineage diversification and expansion while Aedes hansfordi has been impacted by population expansion within Uganda. This congruence in evolutionary history is likely to relate to historical climate-driven habitat change within Africa during the late Pleistocene and Holocene epoch. We find differences in the population structure of mosquitoes from Tanzania and Uganda compared to Benin and Uganda which could relate to differences in the historical connectivity of forests across the continent. Our findings emphasize the importance of recent climate change in the evolution of African forest biota.","note":"DOI: 10.1002/ece3.3668","author":[{"family":"Louise Bennett","given":"Kelly"},{"family":"Kaddumukasa","given":"Martha"},{"family":"Shija","given":"Fortunate"},{"family":"Djouaka","given":"Rousseau"},{"family":"Misinzo","given":"Gerald"},{"family":"Lutwama","given":"Julius"},{"family":"Linton","given":"Yvonne-Marie"},{"family":"Walton","given":"Catherine"}],"issued":{"date-parts":[["2018",2,16]]}}}],"schema":"https://github.com/citation-style-language/schema/raw/master/csl-citation.json"} </w:instrText>
      </w:r>
      <w:r w:rsidR="001262F9" w:rsidRPr="00015059">
        <w:rPr>
          <w:rFonts w:cs="Times New Roman"/>
          <w:color w:val="000000" w:themeColor="text1"/>
          <w:szCs w:val="24"/>
          <w:shd w:val="clear" w:color="auto" w:fill="FFFFFF"/>
        </w:rPr>
        <w:fldChar w:fldCharType="separate"/>
      </w:r>
      <w:r w:rsidR="001262F9" w:rsidRPr="00015059">
        <w:rPr>
          <w:rFonts w:cs="Times New Roman"/>
          <w:color w:val="000000" w:themeColor="text1"/>
        </w:rPr>
        <w:t>(Louise Bennett et al., 2018)</w:t>
      </w:r>
      <w:r w:rsidR="001262F9" w:rsidRPr="00015059">
        <w:rPr>
          <w:rFonts w:cs="Times New Roman"/>
          <w:color w:val="000000" w:themeColor="text1"/>
          <w:szCs w:val="24"/>
          <w:shd w:val="clear" w:color="auto" w:fill="FFFFFF"/>
        </w:rPr>
        <w:fldChar w:fldCharType="end"/>
      </w:r>
      <w:r w:rsidR="00391875" w:rsidRPr="00015059">
        <w:rPr>
          <w:rFonts w:cs="Times New Roman"/>
          <w:color w:val="000000" w:themeColor="text1"/>
          <w:szCs w:val="24"/>
          <w:shd w:val="clear" w:color="auto" w:fill="FFFFFF"/>
        </w:rPr>
        <w:t>.</w:t>
      </w:r>
      <w:r w:rsidR="00123CDF" w:rsidRPr="00015059">
        <w:rPr>
          <w:rFonts w:cs="Times New Roman"/>
          <w:color w:val="000000" w:themeColor="text1"/>
        </w:rPr>
        <w:t xml:space="preserve"> A </w:t>
      </w:r>
      <w:r w:rsidR="00123CDF" w:rsidRPr="00015059">
        <w:rPr>
          <w:rFonts w:cs="Times New Roman"/>
          <w:color w:val="000000" w:themeColor="text1"/>
          <w:szCs w:val="24"/>
          <w:shd w:val="clear" w:color="auto" w:fill="FFFFFF"/>
        </w:rPr>
        <w:t xml:space="preserve">phylogeography study of </w:t>
      </w:r>
      <w:r w:rsidR="00174B11" w:rsidRPr="00015059">
        <w:rPr>
          <w:rFonts w:cs="Times New Roman"/>
          <w:color w:val="000000" w:themeColor="text1"/>
          <w:szCs w:val="24"/>
          <w:shd w:val="clear" w:color="auto" w:fill="FFFFFF"/>
        </w:rPr>
        <w:t xml:space="preserve">the </w:t>
      </w:r>
      <w:r w:rsidR="00123CDF" w:rsidRPr="00015059">
        <w:rPr>
          <w:rFonts w:cs="Times New Roman"/>
          <w:color w:val="000000" w:themeColor="text1"/>
          <w:szCs w:val="24"/>
          <w:shd w:val="clear" w:color="auto" w:fill="FFFFFF"/>
        </w:rPr>
        <w:t>African phytophagous insect</w:t>
      </w:r>
      <w:r w:rsidR="00174B11" w:rsidRPr="00015059">
        <w:rPr>
          <w:rFonts w:cs="Times New Roman"/>
          <w:color w:val="000000" w:themeColor="text1"/>
          <w:szCs w:val="24"/>
          <w:shd w:val="clear" w:color="auto" w:fill="FFFFFF"/>
        </w:rPr>
        <w:t>,</w:t>
      </w:r>
      <w:r w:rsidR="00AE7E2E" w:rsidRPr="00015059">
        <w:rPr>
          <w:rFonts w:cs="Times New Roman"/>
          <w:color w:val="000000" w:themeColor="text1"/>
          <w:szCs w:val="24"/>
          <w:shd w:val="clear" w:color="auto" w:fill="FFFFFF"/>
        </w:rPr>
        <w:t xml:space="preserve"> </w:t>
      </w:r>
      <w:proofErr w:type="spellStart"/>
      <w:r w:rsidR="001C1733" w:rsidRPr="00015059">
        <w:rPr>
          <w:rFonts w:cs="Times New Roman"/>
          <w:i/>
          <w:color w:val="000000" w:themeColor="text1"/>
          <w:szCs w:val="24"/>
          <w:shd w:val="clear" w:color="auto" w:fill="FFFFFF"/>
        </w:rPr>
        <w:t>Busseola</w:t>
      </w:r>
      <w:proofErr w:type="spellEnd"/>
      <w:r w:rsidR="001C1733" w:rsidRPr="00015059">
        <w:rPr>
          <w:rFonts w:cs="Times New Roman"/>
          <w:i/>
          <w:color w:val="000000" w:themeColor="text1"/>
          <w:szCs w:val="24"/>
          <w:shd w:val="clear" w:color="auto" w:fill="FFFFFF"/>
        </w:rPr>
        <w:t xml:space="preserve"> </w:t>
      </w:r>
      <w:proofErr w:type="spellStart"/>
      <w:r w:rsidR="001C1733" w:rsidRPr="00015059">
        <w:rPr>
          <w:rFonts w:cs="Times New Roman"/>
          <w:i/>
          <w:color w:val="000000" w:themeColor="text1"/>
          <w:szCs w:val="24"/>
          <w:shd w:val="clear" w:color="auto" w:fill="FFFFFF"/>
        </w:rPr>
        <w:t>fusca</w:t>
      </w:r>
      <w:proofErr w:type="spellEnd"/>
      <w:r w:rsidR="00174B11" w:rsidRPr="00015059">
        <w:rPr>
          <w:rFonts w:cs="Times New Roman"/>
          <w:color w:val="000000" w:themeColor="text1"/>
          <w:szCs w:val="24"/>
          <w:shd w:val="clear" w:color="auto" w:fill="FFFFFF"/>
        </w:rPr>
        <w:t xml:space="preserve">, </w:t>
      </w:r>
      <w:r w:rsidR="001C1733" w:rsidRPr="00015059">
        <w:rPr>
          <w:rFonts w:cs="Times New Roman"/>
          <w:color w:val="000000" w:themeColor="text1"/>
          <w:szCs w:val="24"/>
          <w:shd w:val="clear" w:color="auto" w:fill="FFFFFF"/>
        </w:rPr>
        <w:t xml:space="preserve">using 307 individuals from 52 localities in West, Central and East Africa based on mitochondrial cytochrome b </w:t>
      </w:r>
      <w:r w:rsidR="00174B11" w:rsidRPr="00015059">
        <w:rPr>
          <w:rFonts w:cs="Times New Roman"/>
          <w:color w:val="000000" w:themeColor="text1"/>
          <w:szCs w:val="24"/>
          <w:shd w:val="clear" w:color="auto" w:fill="FFFFFF"/>
        </w:rPr>
        <w:t xml:space="preserve">concluded </w:t>
      </w:r>
      <w:r w:rsidR="001C1733" w:rsidRPr="00015059">
        <w:rPr>
          <w:rFonts w:cs="Times New Roman"/>
          <w:color w:val="000000" w:themeColor="text1"/>
          <w:szCs w:val="24"/>
          <w:shd w:val="clear" w:color="auto" w:fill="FFFFFF"/>
        </w:rPr>
        <w:t xml:space="preserve">that domestication of sorghum and introduction of maize in the regions had no significant effect on </w:t>
      </w:r>
      <w:r w:rsidR="00174B11" w:rsidRPr="00015059">
        <w:rPr>
          <w:rFonts w:cs="Times New Roman"/>
          <w:color w:val="000000" w:themeColor="text1"/>
          <w:szCs w:val="24"/>
          <w:shd w:val="clear" w:color="auto" w:fill="FFFFFF"/>
        </w:rPr>
        <w:t xml:space="preserve">the insect’s </w:t>
      </w:r>
      <w:proofErr w:type="spellStart"/>
      <w:r w:rsidR="001C1733" w:rsidRPr="00015059">
        <w:rPr>
          <w:rFonts w:cs="Times New Roman"/>
          <w:color w:val="000000" w:themeColor="text1"/>
          <w:szCs w:val="24"/>
          <w:shd w:val="clear" w:color="auto" w:fill="FFFFFF"/>
        </w:rPr>
        <w:t>geograohical</w:t>
      </w:r>
      <w:proofErr w:type="spellEnd"/>
      <w:r w:rsidR="001C1733" w:rsidRPr="00015059">
        <w:rPr>
          <w:rFonts w:cs="Times New Roman"/>
          <w:color w:val="000000" w:themeColor="text1"/>
          <w:szCs w:val="24"/>
          <w:shd w:val="clear" w:color="auto" w:fill="FFFFFF"/>
        </w:rPr>
        <w:t xml:space="preserve"> distribution</w:t>
      </w:r>
      <w:r w:rsidR="00C31017" w:rsidRPr="00015059">
        <w:rPr>
          <w:rFonts w:cs="Times New Roman"/>
          <w:color w:val="000000" w:themeColor="text1"/>
          <w:szCs w:val="24"/>
          <w:shd w:val="clear" w:color="auto" w:fill="FFFFFF"/>
        </w:rPr>
        <w:t xml:space="preserve"> </w:t>
      </w:r>
      <w:bookmarkStart w:id="83" w:name="ZOTERO_BREF_WaArw37N8JYv"/>
      <w:r w:rsidR="00064067" w:rsidRPr="00015059">
        <w:rPr>
          <w:rFonts w:cs="Times New Roman"/>
          <w:color w:val="000000" w:themeColor="text1"/>
          <w:szCs w:val="24"/>
          <w:shd w:val="clear" w:color="auto" w:fill="FFFFFF"/>
        </w:rPr>
        <w:fldChar w:fldCharType="begin"/>
      </w:r>
      <w:r w:rsidR="00F45322" w:rsidRPr="00015059">
        <w:rPr>
          <w:rFonts w:cs="Times New Roman"/>
          <w:color w:val="000000" w:themeColor="text1"/>
          <w:szCs w:val="24"/>
          <w:shd w:val="clear" w:color="auto" w:fill="FFFFFF"/>
        </w:rPr>
        <w:instrText xml:space="preserve"> ADDIN ZOTERO_ITEM CSL_CITATION {"citationID":"PMeFdrkY","properties":{"formattedCitation":"(Sezonlin et al., 2006)","plainCitation":"(Sezonlin et al., 2006)","noteIndex":0},"citationItems":[{"id":3,"uris":["http://zotero.org/users/1401269/items/NCEMVAGB"],"uri":["http://zotero.org/users/1401269/items/NCEMVAGB"],"itemData":{"id":3,"type":"article-journal","title":"Phylogeography and population genetics of the maize stalk borer Busseola fusca (Lepidoptera, Noctuidae) in sub-Saharan Africa","page":"407-420","volume":"15","abstract":"The population genetics and phylogeography of African phytophagous insects have received little attention. Some, such as the maize stalk borer Busseola fusca, display significant geographic differences in ecological preferences that may be congruent with patterns of molecular variation. To test this, we collected 307 individuals of this species from maize and cultivated sorghum at 52 localities in West, Central and East Africa during the growing season. For all collected individuals, we sequenced a fragment of the mitochondrial cytochrome b. We tested hypotheses concerning the history and demographic structure of this species. Phylogenetic analyses and nested clade phylogeographic analyses (NCPA) separated the populations into three mitochondrial clades, one from West Africa, and two--Kenya I and Kenya II--from East and Central Africa. The similar nucleotide divergence between clades and nucleotide diversity within clades suggest that they became isolated at about the same time in three different refuges in sub-Saharan Africa and have similar demographic histories. The results of mismatch distribution analyses were consistent with the demographic expansion of these clades. Analysis of molecular variance (amova) indicated a high level of geographic differentiation at different hierarchical levels. NCPA suggested that the observed distribution of haplotypes at several hierarchical levels within the three major clades is best accounted for by restricted gene flow with isolation by distance. The domestication of sorghum and the introduction of maize in Africa had no visible effect on the geographic patterns observed in the B. fusca mitochondrial genome.","DOI":"DOI:10.1111/j.1365-294X.2005.02761.x","note":"DOI: 10.1111/j.1365-294X.2005.02761.x","language":"en","author":[{"family":"Sezonlin","given":"Michel"},{"family":"Dupas","given":"Stéphane"},{"family":"Le Ru","given":"Bruno"},{"family":"Le Gall","given":"Philippe"},{"family":"Moyal","given":"Pascal"},{"family":"Calatayud","given":"P-A"},{"family":"Giffard","given":"I"},{"family":"Faure","given":"Nathalie"},{"family":"Silvain","given":"J-F"}],"issued":{"date-parts":[["2006",3,1]]}}}],"schema":"https://github.com/citation-style-language/schema/raw/master/csl-citation.json"} </w:instrText>
      </w:r>
      <w:r w:rsidR="00064067" w:rsidRPr="00015059">
        <w:rPr>
          <w:rFonts w:cs="Times New Roman"/>
          <w:color w:val="000000" w:themeColor="text1"/>
          <w:szCs w:val="24"/>
          <w:shd w:val="clear" w:color="auto" w:fill="FFFFFF"/>
        </w:rPr>
        <w:fldChar w:fldCharType="separate"/>
      </w:r>
      <w:r w:rsidR="002B138E" w:rsidRPr="00015059">
        <w:rPr>
          <w:rFonts w:cs="Times New Roman"/>
          <w:color w:val="000000" w:themeColor="text1"/>
        </w:rPr>
        <w:t>(Sezonlin et al., 2006)</w:t>
      </w:r>
      <w:r w:rsidR="00064067" w:rsidRPr="00015059">
        <w:rPr>
          <w:rFonts w:cs="Times New Roman"/>
          <w:color w:val="000000" w:themeColor="text1"/>
          <w:szCs w:val="24"/>
          <w:shd w:val="clear" w:color="auto" w:fill="FFFFFF"/>
        </w:rPr>
        <w:fldChar w:fldCharType="end"/>
      </w:r>
      <w:bookmarkEnd w:id="83"/>
      <w:r w:rsidR="001C1733" w:rsidRPr="00015059">
        <w:rPr>
          <w:rFonts w:cs="Times New Roman"/>
          <w:color w:val="000000" w:themeColor="text1"/>
          <w:szCs w:val="24"/>
          <w:shd w:val="clear" w:color="auto" w:fill="FFFFFF"/>
        </w:rPr>
        <w:t>.</w:t>
      </w:r>
    </w:p>
    <w:p w14:paraId="6A1BD42D" w14:textId="2EE7D030" w:rsidR="00020BF0" w:rsidRPr="00015059" w:rsidRDefault="00174B11" w:rsidP="00B822F6">
      <w:pPr>
        <w:widowControl w:val="0"/>
        <w:autoSpaceDE w:val="0"/>
        <w:autoSpaceDN w:val="0"/>
        <w:adjustRightInd w:val="0"/>
        <w:spacing w:after="0"/>
        <w:jc w:val="both"/>
        <w:rPr>
          <w:rFonts w:cs="Times New Roman"/>
          <w:color w:val="000000" w:themeColor="text1"/>
        </w:rPr>
      </w:pPr>
      <w:r w:rsidRPr="00015059">
        <w:rPr>
          <w:rFonts w:cs="Times New Roman"/>
          <w:color w:val="000000" w:themeColor="text1"/>
          <w:szCs w:val="24"/>
          <w:shd w:val="clear" w:color="auto" w:fill="FFFFFF"/>
        </w:rPr>
        <w:t>Nonetheless,</w:t>
      </w:r>
      <w:r w:rsidR="001C1733" w:rsidRPr="00015059">
        <w:rPr>
          <w:rFonts w:cs="Times New Roman"/>
          <w:color w:val="000000" w:themeColor="text1"/>
          <w:szCs w:val="24"/>
          <w:shd w:val="clear" w:color="auto" w:fill="FFFFFF"/>
        </w:rPr>
        <w:t xml:space="preserve"> limited phylogenetic and </w:t>
      </w:r>
      <w:proofErr w:type="spellStart"/>
      <w:r w:rsidR="001C1733" w:rsidRPr="00015059">
        <w:rPr>
          <w:rFonts w:cs="Times New Roman"/>
          <w:color w:val="000000" w:themeColor="text1"/>
          <w:szCs w:val="24"/>
          <w:shd w:val="clear" w:color="auto" w:fill="FFFFFF"/>
        </w:rPr>
        <w:t>phylogeographic</w:t>
      </w:r>
      <w:proofErr w:type="spellEnd"/>
      <w:r w:rsidR="001C1733" w:rsidRPr="00015059">
        <w:rPr>
          <w:rFonts w:cs="Times New Roman"/>
          <w:color w:val="000000" w:themeColor="text1"/>
          <w:szCs w:val="24"/>
          <w:shd w:val="clear" w:color="auto" w:fill="FFFFFF"/>
        </w:rPr>
        <w:t xml:space="preserve"> studies on arthropods in East Africa have been conducted and are </w:t>
      </w:r>
      <w:r w:rsidR="00EA0954" w:rsidRPr="00015059">
        <w:rPr>
          <w:rFonts w:cs="Times New Roman"/>
          <w:color w:val="000000" w:themeColor="text1"/>
          <w:szCs w:val="24"/>
          <w:shd w:val="clear" w:color="auto" w:fill="FFFFFF"/>
        </w:rPr>
        <w:t xml:space="preserve">largely </w:t>
      </w:r>
      <w:r w:rsidR="001C1733" w:rsidRPr="00015059">
        <w:rPr>
          <w:rFonts w:cs="Times New Roman"/>
          <w:color w:val="000000" w:themeColor="text1"/>
          <w:szCs w:val="24"/>
          <w:shd w:val="clear" w:color="auto" w:fill="FFFFFF"/>
        </w:rPr>
        <w:t xml:space="preserve">restricted to specific taxa of </w:t>
      </w:r>
      <w:r w:rsidR="00EA0954" w:rsidRPr="00015059">
        <w:rPr>
          <w:rFonts w:cs="Times New Roman"/>
          <w:color w:val="000000" w:themeColor="text1"/>
          <w:szCs w:val="24"/>
          <w:shd w:val="clear" w:color="auto" w:fill="FFFFFF"/>
        </w:rPr>
        <w:t>importance, mainly Lepidoptera</w:t>
      </w:r>
      <w:r w:rsidR="00564CC1" w:rsidRPr="00015059">
        <w:rPr>
          <w:rFonts w:cs="Times New Roman"/>
          <w:color w:val="000000" w:themeColor="text1"/>
          <w:szCs w:val="24"/>
          <w:shd w:val="clear" w:color="auto" w:fill="FFFFFF"/>
        </w:rPr>
        <w:t xml:space="preserve">, </w:t>
      </w:r>
      <w:proofErr w:type="spellStart"/>
      <w:r w:rsidR="00564CC1" w:rsidRPr="00015059">
        <w:rPr>
          <w:rFonts w:cs="Times New Roman"/>
          <w:color w:val="000000" w:themeColor="text1"/>
          <w:szCs w:val="24"/>
          <w:shd w:val="clear" w:color="auto" w:fill="FFFFFF"/>
        </w:rPr>
        <w:t>Tephritidae</w:t>
      </w:r>
      <w:proofErr w:type="spellEnd"/>
      <w:r w:rsidR="00564CC1" w:rsidRPr="00015059">
        <w:rPr>
          <w:rFonts w:cs="Times New Roman"/>
          <w:color w:val="000000" w:themeColor="text1"/>
          <w:szCs w:val="24"/>
          <w:shd w:val="clear" w:color="auto" w:fill="FFFFFF"/>
        </w:rPr>
        <w:t xml:space="preserve"> and </w:t>
      </w:r>
      <w:proofErr w:type="spellStart"/>
      <w:r w:rsidR="00564CC1" w:rsidRPr="00015059">
        <w:rPr>
          <w:rFonts w:cs="Times New Roman"/>
          <w:color w:val="000000" w:themeColor="text1"/>
          <w:szCs w:val="24"/>
          <w:shd w:val="clear" w:color="auto" w:fill="FFFFFF"/>
        </w:rPr>
        <w:t>C</w:t>
      </w:r>
      <w:r w:rsidR="00EA0954" w:rsidRPr="00015059">
        <w:rPr>
          <w:rFonts w:cs="Times New Roman"/>
          <w:color w:val="000000" w:themeColor="text1"/>
          <w:szCs w:val="24"/>
          <w:shd w:val="clear" w:color="auto" w:fill="FFFFFF"/>
        </w:rPr>
        <w:t>ulcidae</w:t>
      </w:r>
      <w:proofErr w:type="spellEnd"/>
      <w:r w:rsidR="00EA0954" w:rsidRPr="00015059">
        <w:rPr>
          <w:rFonts w:cs="Times New Roman"/>
          <w:color w:val="000000" w:themeColor="text1"/>
          <w:szCs w:val="24"/>
          <w:shd w:val="clear" w:color="auto" w:fill="FFFFFF"/>
        </w:rPr>
        <w:t xml:space="preserve"> families</w:t>
      </w:r>
      <w:r w:rsidR="00C31017" w:rsidRPr="00015059">
        <w:rPr>
          <w:rFonts w:cs="Times New Roman"/>
          <w:color w:val="000000" w:themeColor="text1"/>
          <w:szCs w:val="24"/>
          <w:shd w:val="clear" w:color="auto" w:fill="FFFFFF"/>
        </w:rPr>
        <w:t>.</w:t>
      </w:r>
      <w:r w:rsidR="000176E0" w:rsidRPr="00015059">
        <w:rPr>
          <w:rFonts w:cs="Times New Roman"/>
          <w:color w:val="000000" w:themeColor="text1"/>
          <w:szCs w:val="24"/>
          <w:shd w:val="clear" w:color="auto" w:fill="FFFFFF"/>
        </w:rPr>
        <w:t xml:space="preserve"> </w:t>
      </w:r>
      <w:r w:rsidR="00C31017" w:rsidRPr="00015059">
        <w:rPr>
          <w:rFonts w:cs="Times New Roman"/>
          <w:color w:val="000000" w:themeColor="text1"/>
          <w:szCs w:val="24"/>
          <w:shd w:val="clear" w:color="auto" w:fill="FFFFFF"/>
        </w:rPr>
        <w:t>T</w:t>
      </w:r>
      <w:r w:rsidR="00945867" w:rsidRPr="00015059">
        <w:rPr>
          <w:rFonts w:cs="Times New Roman"/>
          <w:color w:val="000000" w:themeColor="text1"/>
          <w:szCs w:val="24"/>
          <w:shd w:val="clear" w:color="auto" w:fill="FFFFFF"/>
        </w:rPr>
        <w:t>h</w:t>
      </w:r>
      <w:r w:rsidR="00C31017" w:rsidRPr="00015059">
        <w:rPr>
          <w:rFonts w:cs="Times New Roman"/>
          <w:color w:val="000000" w:themeColor="text1"/>
          <w:szCs w:val="24"/>
          <w:shd w:val="clear" w:color="auto" w:fill="FFFFFF"/>
        </w:rPr>
        <w:t>is</w:t>
      </w:r>
      <w:r w:rsidR="00945867" w:rsidRPr="00015059">
        <w:rPr>
          <w:rFonts w:cs="Times New Roman"/>
          <w:color w:val="000000" w:themeColor="text1"/>
          <w:szCs w:val="24"/>
          <w:shd w:val="clear" w:color="auto" w:fill="FFFFFF"/>
        </w:rPr>
        <w:t xml:space="preserve"> study </w:t>
      </w:r>
      <w:r w:rsidR="00C31017" w:rsidRPr="00015059">
        <w:rPr>
          <w:rFonts w:cs="Times New Roman"/>
          <w:color w:val="000000" w:themeColor="text1"/>
          <w:szCs w:val="24"/>
          <w:shd w:val="clear" w:color="auto" w:fill="FFFFFF"/>
        </w:rPr>
        <w:t>will</w:t>
      </w:r>
      <w:r w:rsidR="00945867" w:rsidRPr="00015059">
        <w:rPr>
          <w:rFonts w:cs="Times New Roman"/>
          <w:color w:val="000000" w:themeColor="text1"/>
          <w:szCs w:val="24"/>
          <w:shd w:val="clear" w:color="auto" w:fill="FFFFFF"/>
        </w:rPr>
        <w:t xml:space="preserve"> target </w:t>
      </w:r>
      <w:proofErr w:type="spellStart"/>
      <w:r w:rsidR="00945867" w:rsidRPr="00015059">
        <w:rPr>
          <w:rFonts w:cs="Times New Roman"/>
          <w:color w:val="000000" w:themeColor="text1"/>
          <w:szCs w:val="24"/>
          <w:shd w:val="clear" w:color="auto" w:fill="FFFFFF"/>
        </w:rPr>
        <w:t>Arthropoda</w:t>
      </w:r>
      <w:proofErr w:type="spellEnd"/>
      <w:r w:rsidR="00945867" w:rsidRPr="00015059">
        <w:rPr>
          <w:rFonts w:cs="Times New Roman"/>
          <w:color w:val="000000" w:themeColor="text1"/>
          <w:szCs w:val="24"/>
          <w:shd w:val="clear" w:color="auto" w:fill="FFFFFF"/>
        </w:rPr>
        <w:t xml:space="preserve"> phylum organisms within East Africa as a whole. However</w:t>
      </w:r>
      <w:r w:rsidRPr="00015059">
        <w:rPr>
          <w:rFonts w:cs="Times New Roman"/>
          <w:color w:val="000000" w:themeColor="text1"/>
          <w:szCs w:val="24"/>
          <w:shd w:val="clear" w:color="auto" w:fill="FFFFFF"/>
        </w:rPr>
        <w:t>,</w:t>
      </w:r>
      <w:r w:rsidR="00945867" w:rsidRPr="00015059">
        <w:rPr>
          <w:rFonts w:cs="Times New Roman"/>
          <w:color w:val="000000" w:themeColor="text1"/>
          <w:szCs w:val="24"/>
          <w:shd w:val="clear" w:color="auto" w:fill="FFFFFF"/>
        </w:rPr>
        <w:t xml:space="preserve"> more specifically, the study </w:t>
      </w:r>
      <w:r w:rsidRPr="00015059">
        <w:rPr>
          <w:rFonts w:cs="Times New Roman"/>
          <w:color w:val="000000" w:themeColor="text1"/>
          <w:szCs w:val="24"/>
          <w:shd w:val="clear" w:color="auto" w:fill="FFFFFF"/>
        </w:rPr>
        <w:t xml:space="preserve">will apply some focus towards fruit </w:t>
      </w:r>
      <w:r w:rsidR="00945867" w:rsidRPr="00015059">
        <w:rPr>
          <w:rFonts w:cs="Times New Roman"/>
          <w:color w:val="000000" w:themeColor="text1"/>
          <w:szCs w:val="24"/>
          <w:shd w:val="clear" w:color="auto" w:fill="FFFFFF"/>
        </w:rPr>
        <w:t xml:space="preserve">flies </w:t>
      </w:r>
      <w:r w:rsidR="00945867" w:rsidRPr="00015059">
        <w:rPr>
          <w:rFonts w:cs="Times New Roman"/>
          <w:color w:val="000000" w:themeColor="text1"/>
        </w:rPr>
        <w:t>(</w:t>
      </w:r>
      <w:proofErr w:type="spellStart"/>
      <w:r w:rsidR="00945867" w:rsidRPr="00015059">
        <w:rPr>
          <w:rFonts w:cs="Times New Roman"/>
          <w:color w:val="000000" w:themeColor="text1"/>
        </w:rPr>
        <w:t>Tephritidae</w:t>
      </w:r>
      <w:proofErr w:type="spellEnd"/>
      <w:r w:rsidR="00945867" w:rsidRPr="00015059">
        <w:rPr>
          <w:rFonts w:cs="Times New Roman"/>
          <w:color w:val="000000" w:themeColor="text1"/>
        </w:rPr>
        <w:t xml:space="preserve"> family) and biting flies (</w:t>
      </w:r>
      <w:proofErr w:type="spellStart"/>
      <w:r w:rsidR="00945867" w:rsidRPr="00015059">
        <w:rPr>
          <w:rFonts w:cs="Times New Roman"/>
          <w:color w:val="000000" w:themeColor="text1"/>
        </w:rPr>
        <w:t>Diptera</w:t>
      </w:r>
      <w:proofErr w:type="spellEnd"/>
      <w:r w:rsidR="00945867" w:rsidRPr="00015059">
        <w:rPr>
          <w:rFonts w:cs="Times New Roman"/>
          <w:color w:val="000000" w:themeColor="text1"/>
        </w:rPr>
        <w:t xml:space="preserve">: True flies) within East Africa. Biting flies include </w:t>
      </w:r>
      <w:r w:rsidRPr="00015059">
        <w:rPr>
          <w:rFonts w:cs="Times New Roman"/>
          <w:color w:val="000000" w:themeColor="text1"/>
        </w:rPr>
        <w:t>b</w:t>
      </w:r>
      <w:r w:rsidR="00945867" w:rsidRPr="00015059">
        <w:rPr>
          <w:rFonts w:cs="Times New Roman"/>
          <w:color w:val="000000" w:themeColor="text1"/>
        </w:rPr>
        <w:t>lack flies (</w:t>
      </w:r>
      <w:proofErr w:type="spellStart"/>
      <w:r w:rsidR="00945867" w:rsidRPr="00015059">
        <w:rPr>
          <w:rFonts w:cs="Times New Roman"/>
          <w:color w:val="000000" w:themeColor="text1"/>
        </w:rPr>
        <w:t>Simuliidae</w:t>
      </w:r>
      <w:proofErr w:type="spellEnd"/>
      <w:r w:rsidR="00945867" w:rsidRPr="00015059">
        <w:rPr>
          <w:rFonts w:cs="Times New Roman"/>
          <w:color w:val="000000" w:themeColor="text1"/>
        </w:rPr>
        <w:t xml:space="preserve">), </w:t>
      </w:r>
      <w:r w:rsidRPr="00015059">
        <w:rPr>
          <w:rFonts w:cs="Times New Roman"/>
          <w:color w:val="000000" w:themeColor="text1"/>
        </w:rPr>
        <w:t>h</w:t>
      </w:r>
      <w:r w:rsidR="00945867" w:rsidRPr="00015059">
        <w:rPr>
          <w:rFonts w:cs="Times New Roman"/>
          <w:color w:val="000000" w:themeColor="text1"/>
        </w:rPr>
        <w:t>orse</w:t>
      </w:r>
      <w:r w:rsidRPr="00015059">
        <w:rPr>
          <w:rFonts w:cs="Times New Roman"/>
          <w:color w:val="000000" w:themeColor="text1"/>
        </w:rPr>
        <w:t xml:space="preserve"> </w:t>
      </w:r>
      <w:r w:rsidR="00945867" w:rsidRPr="00015059">
        <w:rPr>
          <w:rFonts w:cs="Times New Roman"/>
          <w:color w:val="000000" w:themeColor="text1"/>
        </w:rPr>
        <w:t>flies (</w:t>
      </w:r>
      <w:proofErr w:type="spellStart"/>
      <w:r w:rsidR="00945867" w:rsidRPr="00015059">
        <w:rPr>
          <w:rFonts w:cs="Times New Roman"/>
          <w:color w:val="000000" w:themeColor="text1"/>
        </w:rPr>
        <w:t>Tabanidae</w:t>
      </w:r>
      <w:proofErr w:type="spellEnd"/>
      <w:r w:rsidR="00945867" w:rsidRPr="00015059">
        <w:rPr>
          <w:rFonts w:cs="Times New Roman"/>
          <w:color w:val="000000" w:themeColor="text1"/>
        </w:rPr>
        <w:t xml:space="preserve">), </w:t>
      </w:r>
      <w:r w:rsidRPr="00015059">
        <w:rPr>
          <w:rFonts w:cs="Times New Roman"/>
          <w:color w:val="000000" w:themeColor="text1"/>
        </w:rPr>
        <w:t>d</w:t>
      </w:r>
      <w:r w:rsidR="00945867" w:rsidRPr="00015059">
        <w:rPr>
          <w:rFonts w:cs="Times New Roman"/>
          <w:color w:val="000000" w:themeColor="text1"/>
        </w:rPr>
        <w:t>eer flies/</w:t>
      </w:r>
      <w:r w:rsidRPr="00015059">
        <w:rPr>
          <w:rFonts w:cs="Times New Roman"/>
          <w:color w:val="000000" w:themeColor="text1"/>
        </w:rPr>
        <w:t>y</w:t>
      </w:r>
      <w:r w:rsidR="00945867" w:rsidRPr="00015059">
        <w:rPr>
          <w:rFonts w:cs="Times New Roman"/>
          <w:color w:val="000000" w:themeColor="text1"/>
        </w:rPr>
        <w:t>ellow flies (</w:t>
      </w:r>
      <w:proofErr w:type="spellStart"/>
      <w:r w:rsidR="00945867" w:rsidRPr="00015059">
        <w:rPr>
          <w:rFonts w:cs="Times New Roman"/>
          <w:color w:val="000000" w:themeColor="text1"/>
        </w:rPr>
        <w:t>Chrysops</w:t>
      </w:r>
      <w:proofErr w:type="spellEnd"/>
      <w:r w:rsidR="00945867" w:rsidRPr="00015059">
        <w:rPr>
          <w:rFonts w:cs="Times New Roman"/>
          <w:color w:val="000000" w:themeColor="text1"/>
        </w:rPr>
        <w:t xml:space="preserve">), </w:t>
      </w:r>
      <w:r w:rsidRPr="00015059">
        <w:rPr>
          <w:rFonts w:cs="Times New Roman"/>
          <w:color w:val="000000" w:themeColor="text1"/>
        </w:rPr>
        <w:t>t</w:t>
      </w:r>
      <w:r w:rsidR="00945867" w:rsidRPr="00015059">
        <w:rPr>
          <w:rFonts w:cs="Times New Roman"/>
          <w:color w:val="000000" w:themeColor="text1"/>
        </w:rPr>
        <w:t>setse flies (</w:t>
      </w:r>
      <w:proofErr w:type="spellStart"/>
      <w:r w:rsidR="00945867" w:rsidRPr="00015059">
        <w:rPr>
          <w:rFonts w:cs="Times New Roman"/>
          <w:color w:val="000000" w:themeColor="text1"/>
        </w:rPr>
        <w:t>Glossinidae</w:t>
      </w:r>
      <w:proofErr w:type="spellEnd"/>
      <w:r w:rsidR="00945867" w:rsidRPr="00015059">
        <w:rPr>
          <w:rFonts w:cs="Times New Roman"/>
          <w:color w:val="000000" w:themeColor="text1"/>
        </w:rPr>
        <w:t xml:space="preserve">), </w:t>
      </w:r>
      <w:r w:rsidRPr="00015059">
        <w:rPr>
          <w:rFonts w:cs="Times New Roman"/>
          <w:color w:val="000000" w:themeColor="text1"/>
        </w:rPr>
        <w:t>s</w:t>
      </w:r>
      <w:r w:rsidR="00945867" w:rsidRPr="00015059">
        <w:rPr>
          <w:rFonts w:cs="Times New Roman"/>
          <w:color w:val="000000" w:themeColor="text1"/>
        </w:rPr>
        <w:t>table flies (</w:t>
      </w:r>
      <w:proofErr w:type="spellStart"/>
      <w:r w:rsidR="00945867" w:rsidRPr="00015059">
        <w:rPr>
          <w:rFonts w:cs="Times New Roman"/>
          <w:color w:val="000000" w:themeColor="text1"/>
        </w:rPr>
        <w:t>Muscidae</w:t>
      </w:r>
      <w:proofErr w:type="spellEnd"/>
      <w:r w:rsidR="00945867" w:rsidRPr="00015059">
        <w:rPr>
          <w:rFonts w:cs="Times New Roman"/>
          <w:color w:val="000000" w:themeColor="text1"/>
        </w:rPr>
        <w:t xml:space="preserve">), </w:t>
      </w:r>
      <w:r w:rsidRPr="00015059">
        <w:rPr>
          <w:rFonts w:cs="Times New Roman"/>
          <w:color w:val="000000" w:themeColor="text1"/>
        </w:rPr>
        <w:t>b</w:t>
      </w:r>
      <w:r w:rsidR="00945867" w:rsidRPr="00015059">
        <w:rPr>
          <w:rFonts w:cs="Times New Roman"/>
          <w:color w:val="000000" w:themeColor="text1"/>
        </w:rPr>
        <w:t xml:space="preserve">iting midges or </w:t>
      </w:r>
      <w:r w:rsidRPr="00015059">
        <w:rPr>
          <w:rFonts w:cs="Times New Roman"/>
          <w:color w:val="000000" w:themeColor="text1"/>
        </w:rPr>
        <w:t>n</w:t>
      </w:r>
      <w:r w:rsidR="00945867" w:rsidRPr="00015059">
        <w:rPr>
          <w:rFonts w:cs="Times New Roman"/>
          <w:color w:val="000000" w:themeColor="text1"/>
        </w:rPr>
        <w:t>o see-ums (</w:t>
      </w:r>
      <w:proofErr w:type="spellStart"/>
      <w:r w:rsidR="00945867" w:rsidRPr="00015059">
        <w:rPr>
          <w:rFonts w:cs="Times New Roman"/>
          <w:color w:val="000000" w:themeColor="text1"/>
        </w:rPr>
        <w:t>Ceratopogonidae</w:t>
      </w:r>
      <w:proofErr w:type="spellEnd"/>
      <w:r w:rsidR="00945867" w:rsidRPr="00015059">
        <w:rPr>
          <w:rFonts w:cs="Times New Roman"/>
          <w:color w:val="000000" w:themeColor="text1"/>
        </w:rPr>
        <w:t xml:space="preserve">), </w:t>
      </w:r>
      <w:r w:rsidRPr="00015059">
        <w:rPr>
          <w:rFonts w:cs="Times New Roman"/>
          <w:color w:val="000000" w:themeColor="text1"/>
        </w:rPr>
        <w:t>b</w:t>
      </w:r>
      <w:r w:rsidR="00945867" w:rsidRPr="00015059">
        <w:rPr>
          <w:rFonts w:cs="Times New Roman"/>
          <w:color w:val="000000" w:themeColor="text1"/>
        </w:rPr>
        <w:t xml:space="preserve">otflies (as larvae, </w:t>
      </w:r>
      <w:proofErr w:type="spellStart"/>
      <w:r w:rsidR="00945867" w:rsidRPr="00015059">
        <w:rPr>
          <w:rFonts w:cs="Times New Roman"/>
          <w:color w:val="000000" w:themeColor="text1"/>
        </w:rPr>
        <w:t>Oestridae</w:t>
      </w:r>
      <w:proofErr w:type="spellEnd"/>
      <w:r w:rsidR="00945867" w:rsidRPr="00015059">
        <w:rPr>
          <w:rFonts w:cs="Times New Roman"/>
          <w:color w:val="000000" w:themeColor="text1"/>
        </w:rPr>
        <w:t xml:space="preserve">), </w:t>
      </w:r>
      <w:r w:rsidRPr="00015059">
        <w:rPr>
          <w:rFonts w:cs="Times New Roman"/>
          <w:color w:val="000000" w:themeColor="text1"/>
        </w:rPr>
        <w:t>s</w:t>
      </w:r>
      <w:r w:rsidR="00945867" w:rsidRPr="00015059">
        <w:rPr>
          <w:rFonts w:cs="Times New Roman"/>
          <w:color w:val="000000" w:themeColor="text1"/>
        </w:rPr>
        <w:t>and</w:t>
      </w:r>
      <w:r w:rsidRPr="00015059">
        <w:rPr>
          <w:rFonts w:cs="Times New Roman"/>
          <w:color w:val="000000" w:themeColor="text1"/>
        </w:rPr>
        <w:t xml:space="preserve"> </w:t>
      </w:r>
      <w:r w:rsidR="00945867" w:rsidRPr="00015059">
        <w:rPr>
          <w:rFonts w:cs="Times New Roman"/>
          <w:color w:val="000000" w:themeColor="text1"/>
        </w:rPr>
        <w:t>flies (</w:t>
      </w:r>
      <w:proofErr w:type="spellStart"/>
      <w:r w:rsidR="00945867" w:rsidRPr="00015059">
        <w:rPr>
          <w:rFonts w:cs="Times New Roman"/>
          <w:color w:val="000000" w:themeColor="text1"/>
        </w:rPr>
        <w:t>Phlebotomidae</w:t>
      </w:r>
      <w:proofErr w:type="spellEnd"/>
      <w:r w:rsidR="00945867" w:rsidRPr="00015059">
        <w:rPr>
          <w:rFonts w:cs="Times New Roman"/>
          <w:color w:val="000000" w:themeColor="text1"/>
        </w:rPr>
        <w:t xml:space="preserve">: </w:t>
      </w:r>
      <w:proofErr w:type="spellStart"/>
      <w:r w:rsidR="00945867" w:rsidRPr="00015059">
        <w:rPr>
          <w:rFonts w:cs="Times New Roman"/>
          <w:i/>
          <w:color w:val="000000" w:themeColor="text1"/>
        </w:rPr>
        <w:t>Lutzomyia</w:t>
      </w:r>
      <w:proofErr w:type="spellEnd"/>
      <w:r w:rsidR="00945867" w:rsidRPr="00015059">
        <w:rPr>
          <w:rFonts w:cs="Times New Roman"/>
          <w:color w:val="000000" w:themeColor="text1"/>
        </w:rPr>
        <w:t xml:space="preserve"> and </w:t>
      </w:r>
      <w:proofErr w:type="spellStart"/>
      <w:r w:rsidR="00945867" w:rsidRPr="00015059">
        <w:rPr>
          <w:rFonts w:cs="Times New Roman"/>
          <w:i/>
          <w:color w:val="000000" w:themeColor="text1"/>
        </w:rPr>
        <w:t>Phlebotomus</w:t>
      </w:r>
      <w:proofErr w:type="spellEnd"/>
      <w:r w:rsidR="00945867" w:rsidRPr="00015059">
        <w:rPr>
          <w:rFonts w:cs="Times New Roman"/>
          <w:color w:val="000000" w:themeColor="text1"/>
        </w:rPr>
        <w:t xml:space="preserve">), </w:t>
      </w:r>
      <w:r w:rsidRPr="00015059">
        <w:rPr>
          <w:rFonts w:cs="Times New Roman"/>
          <w:color w:val="000000" w:themeColor="text1"/>
        </w:rPr>
        <w:t>b</w:t>
      </w:r>
      <w:r w:rsidR="00945867" w:rsidRPr="00015059">
        <w:rPr>
          <w:rFonts w:cs="Times New Roman"/>
          <w:color w:val="000000" w:themeColor="text1"/>
        </w:rPr>
        <w:t xml:space="preserve">low-flies (as larvae, </w:t>
      </w:r>
      <w:proofErr w:type="spellStart"/>
      <w:r w:rsidR="00945867" w:rsidRPr="00015059">
        <w:rPr>
          <w:rFonts w:cs="Times New Roman"/>
          <w:color w:val="000000" w:themeColor="text1"/>
        </w:rPr>
        <w:t>Calliphoridae</w:t>
      </w:r>
      <w:proofErr w:type="spellEnd"/>
      <w:r w:rsidR="00945867" w:rsidRPr="00015059">
        <w:rPr>
          <w:rFonts w:cs="Times New Roman"/>
          <w:color w:val="000000" w:themeColor="text1"/>
        </w:rPr>
        <w:t xml:space="preserve">) and </w:t>
      </w:r>
      <w:r w:rsidRPr="00015059">
        <w:rPr>
          <w:rFonts w:cs="Times New Roman"/>
          <w:color w:val="000000" w:themeColor="text1"/>
        </w:rPr>
        <w:t>s</w:t>
      </w:r>
      <w:r w:rsidR="00945867" w:rsidRPr="00015059">
        <w:rPr>
          <w:rFonts w:cs="Times New Roman"/>
          <w:color w:val="000000" w:themeColor="text1"/>
        </w:rPr>
        <w:t xml:space="preserve">crew-worm flies (as larvae, </w:t>
      </w:r>
      <w:proofErr w:type="spellStart"/>
      <w:r w:rsidR="00945867" w:rsidRPr="00015059">
        <w:rPr>
          <w:rFonts w:cs="Times New Roman"/>
          <w:color w:val="000000" w:themeColor="text1"/>
        </w:rPr>
        <w:t>Calliphoridae</w:t>
      </w:r>
      <w:proofErr w:type="spellEnd"/>
      <w:r w:rsidR="00945867" w:rsidRPr="00015059">
        <w:rPr>
          <w:rFonts w:cs="Times New Roman"/>
          <w:color w:val="000000" w:themeColor="text1"/>
        </w:rPr>
        <w:t>).</w:t>
      </w:r>
      <w:r w:rsidR="00EA0954" w:rsidRPr="00015059">
        <w:rPr>
          <w:rFonts w:cs="Times New Roman"/>
          <w:color w:val="000000" w:themeColor="text1"/>
          <w:szCs w:val="24"/>
          <w:shd w:val="clear" w:color="auto" w:fill="FFFFFF"/>
        </w:rPr>
        <w:t xml:space="preserve"> </w:t>
      </w:r>
    </w:p>
    <w:p w14:paraId="2FD5066E" w14:textId="16B39CF6" w:rsidR="00553C96" w:rsidRPr="00015059" w:rsidRDefault="00553C96" w:rsidP="00F45322">
      <w:pPr>
        <w:spacing w:after="0"/>
        <w:rPr>
          <w:rFonts w:eastAsia="SimSun" w:cs="Times New Roman"/>
          <w:b/>
          <w:color w:val="000000" w:themeColor="text1"/>
          <w:sz w:val="28"/>
          <w:szCs w:val="36"/>
        </w:rPr>
      </w:pPr>
      <w:r w:rsidRPr="00015059">
        <w:rPr>
          <w:rFonts w:cs="Times New Roman"/>
          <w:color w:val="000000" w:themeColor="text1"/>
        </w:rPr>
        <w:br w:type="page"/>
      </w:r>
    </w:p>
    <w:p w14:paraId="76A1BEF9" w14:textId="4F4C5677" w:rsidR="00C80023" w:rsidRPr="00015059" w:rsidRDefault="00020BF0" w:rsidP="00D5481B">
      <w:pPr>
        <w:pStyle w:val="Heading1"/>
      </w:pPr>
      <w:bookmarkStart w:id="84" w:name="_Toc528764524"/>
      <w:r w:rsidRPr="00015059">
        <w:lastRenderedPageBreak/>
        <w:t>CHAPTER THREE</w:t>
      </w:r>
      <w:bookmarkEnd w:id="84"/>
    </w:p>
    <w:p w14:paraId="48A7B25E" w14:textId="3720E006" w:rsidR="00020BF0" w:rsidRPr="00015059" w:rsidRDefault="009F0C7D" w:rsidP="00CA7F68">
      <w:pPr>
        <w:pStyle w:val="Heading1"/>
        <w:jc w:val="left"/>
      </w:pPr>
      <w:bookmarkStart w:id="85" w:name="_Toc528764525"/>
      <w:r w:rsidRPr="00015059">
        <w:t xml:space="preserve">3.0 </w:t>
      </w:r>
      <w:r w:rsidR="00020BF0" w:rsidRPr="00015059">
        <w:t>MATERIALS AND METHODS</w:t>
      </w:r>
      <w:bookmarkEnd w:id="85"/>
    </w:p>
    <w:p w14:paraId="0FD73136" w14:textId="255F4953" w:rsidR="00974328" w:rsidRPr="00015059" w:rsidRDefault="00F6579F" w:rsidP="004A5398">
      <w:pPr>
        <w:pStyle w:val="Heading2"/>
      </w:pPr>
      <w:bookmarkStart w:id="86" w:name="_Toc528764526"/>
      <w:r w:rsidRPr="00015059">
        <w:t>3.1 Study design</w:t>
      </w:r>
      <w:bookmarkEnd w:id="86"/>
    </w:p>
    <w:p w14:paraId="45814E2B" w14:textId="320F2044" w:rsidR="00F6579F" w:rsidRDefault="00F6579F" w:rsidP="00B822F6">
      <w:pPr>
        <w:rPr>
          <w:color w:val="000000" w:themeColor="text1"/>
        </w:rPr>
      </w:pPr>
      <w:r w:rsidRPr="00015059">
        <w:rPr>
          <w:color w:val="000000" w:themeColor="text1"/>
        </w:rPr>
        <w:t>The study will be done at</w:t>
      </w:r>
      <w:r w:rsidR="00174B11" w:rsidRPr="00015059">
        <w:rPr>
          <w:color w:val="000000" w:themeColor="text1"/>
        </w:rPr>
        <w:t xml:space="preserve"> the</w:t>
      </w:r>
      <w:r w:rsidRPr="00015059">
        <w:rPr>
          <w:color w:val="000000" w:themeColor="text1"/>
        </w:rPr>
        <w:t xml:space="preserve"> International Centre for Insect Physiology and Ecology (</w:t>
      </w:r>
      <w:r w:rsidR="00174B11" w:rsidRPr="00015059">
        <w:rPr>
          <w:i/>
          <w:color w:val="000000" w:themeColor="text1"/>
        </w:rPr>
        <w:t>icipe</w:t>
      </w:r>
      <w:r w:rsidRPr="00015059">
        <w:rPr>
          <w:color w:val="000000" w:themeColor="text1"/>
        </w:rPr>
        <w:t>), Nairobi. Permission</w:t>
      </w:r>
      <w:r w:rsidR="00174B11" w:rsidRPr="00015059">
        <w:rPr>
          <w:color w:val="000000" w:themeColor="text1"/>
        </w:rPr>
        <w:t>s</w:t>
      </w:r>
      <w:r w:rsidRPr="00015059">
        <w:rPr>
          <w:color w:val="000000" w:themeColor="text1"/>
        </w:rPr>
        <w:t xml:space="preserve"> will be sought from </w:t>
      </w:r>
      <w:proofErr w:type="spellStart"/>
      <w:r w:rsidRPr="00015059">
        <w:rPr>
          <w:color w:val="000000" w:themeColor="text1"/>
        </w:rPr>
        <w:t>Jomo</w:t>
      </w:r>
      <w:proofErr w:type="spellEnd"/>
      <w:r w:rsidRPr="00015059">
        <w:rPr>
          <w:color w:val="000000" w:themeColor="text1"/>
        </w:rPr>
        <w:t xml:space="preserve"> Kenyatta University of Agriculture and Technology and </w:t>
      </w:r>
      <w:r w:rsidR="00174B11" w:rsidRPr="00015059">
        <w:rPr>
          <w:i/>
          <w:color w:val="000000" w:themeColor="text1"/>
        </w:rPr>
        <w:t>icipe</w:t>
      </w:r>
      <w:r w:rsidRPr="00015059">
        <w:rPr>
          <w:color w:val="000000" w:themeColor="text1"/>
        </w:rPr>
        <w:t xml:space="preserve">. </w:t>
      </w:r>
    </w:p>
    <w:p w14:paraId="0955A3F4" w14:textId="23BFF2D1" w:rsidR="00776128" w:rsidRPr="00776128" w:rsidRDefault="00776128" w:rsidP="00776128">
      <w:pPr>
        <w:pStyle w:val="Caption"/>
        <w:keepNext/>
        <w:spacing w:after="0" w:line="360" w:lineRule="auto"/>
        <w:jc w:val="both"/>
        <w:rPr>
          <w:rFonts w:cs="Times New Roman"/>
          <w:i/>
          <w:color w:val="000000" w:themeColor="text1"/>
          <w:sz w:val="24"/>
          <w:szCs w:val="24"/>
        </w:rPr>
      </w:pPr>
      <w:r w:rsidRPr="00015059">
        <w:rPr>
          <w:rFonts w:cs="Times New Roman"/>
          <w:i/>
          <w:color w:val="000000" w:themeColor="text1"/>
          <w:sz w:val="24"/>
          <w:szCs w:val="24"/>
        </w:rPr>
        <w:t>Figure 3</w:t>
      </w:r>
      <w:r>
        <w:rPr>
          <w:rFonts w:cs="Times New Roman"/>
          <w:i/>
          <w:color w:val="000000" w:themeColor="text1"/>
          <w:sz w:val="24"/>
          <w:szCs w:val="24"/>
        </w:rPr>
        <w:t>.1</w:t>
      </w:r>
      <w:r w:rsidRPr="00015059">
        <w:rPr>
          <w:rFonts w:cs="Times New Roman"/>
          <w:i/>
          <w:color w:val="000000" w:themeColor="text1"/>
          <w:sz w:val="24"/>
          <w:szCs w:val="24"/>
        </w:rPr>
        <w:t>: Methodology workflow of the project.</w:t>
      </w:r>
    </w:p>
    <w:p w14:paraId="269610FE" w14:textId="487A244D" w:rsidR="00B822F6" w:rsidRPr="00015059" w:rsidRDefault="00020BF0" w:rsidP="00B822F6">
      <w:pPr>
        <w:pStyle w:val="Caption"/>
        <w:keepNext/>
        <w:spacing w:after="0" w:line="360" w:lineRule="auto"/>
        <w:jc w:val="both"/>
        <w:rPr>
          <w:rFonts w:cs="Times New Roman"/>
          <w:i/>
          <w:color w:val="000000" w:themeColor="text1"/>
          <w:sz w:val="24"/>
          <w:szCs w:val="24"/>
        </w:rPr>
      </w:pPr>
      <w:r w:rsidRPr="00015059">
        <w:rPr>
          <w:rFonts w:eastAsiaTheme="minorHAnsi" w:cs="Times New Roman"/>
          <w:noProof/>
          <w:color w:val="000000" w:themeColor="text1"/>
          <w:lang w:eastAsia="en-GB"/>
        </w:rPr>
        <w:drawing>
          <wp:inline distT="0" distB="0" distL="0" distR="0" wp14:anchorId="6F64CED6" wp14:editId="34DA22AB">
            <wp:extent cx="5934075" cy="3276600"/>
            <wp:effectExtent l="0" t="38100" r="0" b="381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r w:rsidR="00B822F6" w:rsidRPr="00015059">
        <w:rPr>
          <w:rFonts w:cs="Times New Roman"/>
          <w:i/>
          <w:color w:val="000000" w:themeColor="text1"/>
          <w:sz w:val="24"/>
          <w:szCs w:val="24"/>
        </w:rPr>
        <w:t xml:space="preserve"> </w:t>
      </w:r>
    </w:p>
    <w:p w14:paraId="18F80E33" w14:textId="2C657465" w:rsidR="00020BF0" w:rsidRPr="00015059" w:rsidRDefault="00F6579F" w:rsidP="004A5398">
      <w:pPr>
        <w:pStyle w:val="Heading2"/>
        <w:rPr>
          <w:rStyle w:val="Heading2Char"/>
          <w:b/>
        </w:rPr>
      </w:pPr>
      <w:bookmarkStart w:id="87" w:name="_Toc528764527"/>
      <w:r w:rsidRPr="00015059">
        <w:rPr>
          <w:rStyle w:val="Heading2Char"/>
          <w:b/>
        </w:rPr>
        <w:t xml:space="preserve">3.2 </w:t>
      </w:r>
      <w:r w:rsidR="00020BF0" w:rsidRPr="00015059">
        <w:rPr>
          <w:rStyle w:val="Heading2Char"/>
          <w:b/>
        </w:rPr>
        <w:t>Data mining</w:t>
      </w:r>
      <w:bookmarkEnd w:id="87"/>
    </w:p>
    <w:p w14:paraId="7F45848E" w14:textId="3F13D2AD" w:rsidR="00020BF0" w:rsidRPr="00015059" w:rsidRDefault="00000E8E" w:rsidP="00B822F6">
      <w:pPr>
        <w:spacing w:after="0"/>
        <w:jc w:val="both"/>
        <w:rPr>
          <w:rStyle w:val="Heading2Char"/>
          <w:rFonts w:eastAsiaTheme="minorHAnsi"/>
          <w:b w:val="0"/>
          <w:szCs w:val="21"/>
        </w:rPr>
      </w:pPr>
      <w:r w:rsidRPr="00015059">
        <w:rPr>
          <w:rFonts w:eastAsiaTheme="minorHAnsi" w:cs="Times New Roman"/>
          <w:color w:val="000000" w:themeColor="text1"/>
        </w:rPr>
        <w:t xml:space="preserve">Data </w:t>
      </w:r>
      <w:r w:rsidR="004408B9" w:rsidRPr="00015059">
        <w:rPr>
          <w:rFonts w:eastAsiaTheme="minorHAnsi" w:cs="Times New Roman"/>
          <w:color w:val="000000" w:themeColor="text1"/>
        </w:rPr>
        <w:t xml:space="preserve">will </w:t>
      </w:r>
      <w:r w:rsidRPr="00015059">
        <w:rPr>
          <w:rFonts w:eastAsiaTheme="minorHAnsi" w:cs="Times New Roman"/>
          <w:color w:val="000000" w:themeColor="text1"/>
        </w:rPr>
        <w:t>be retrieved</w:t>
      </w:r>
      <w:r w:rsidR="004408B9" w:rsidRPr="00015059">
        <w:rPr>
          <w:rFonts w:eastAsiaTheme="minorHAnsi" w:cs="Times New Roman"/>
          <w:color w:val="000000" w:themeColor="text1"/>
        </w:rPr>
        <w:t xml:space="preserve"> from the BOLD database. </w:t>
      </w:r>
      <w:r w:rsidR="00020BF0" w:rsidRPr="00015059">
        <w:rPr>
          <w:rFonts w:eastAsiaTheme="minorHAnsi" w:cs="Times New Roman"/>
          <w:color w:val="000000" w:themeColor="text1"/>
        </w:rPr>
        <w:t xml:space="preserve">The </w:t>
      </w:r>
      <w:r w:rsidR="005314D5" w:rsidRPr="00015059">
        <w:rPr>
          <w:rFonts w:eastAsiaTheme="minorHAnsi" w:cs="Times New Roman"/>
          <w:color w:val="000000" w:themeColor="text1"/>
        </w:rPr>
        <w:t>Barcode of Life Data Portal (BDP)</w:t>
      </w:r>
      <w:r w:rsidR="00893FE0" w:rsidRPr="00015059">
        <w:rPr>
          <w:rFonts w:eastAsiaTheme="minorHAnsi" w:cs="Times New Roman"/>
          <w:color w:val="000000" w:themeColor="text1"/>
        </w:rPr>
        <w:t>, integrates latest biodiversity informatics tools with molecular barcoding data and</w:t>
      </w:r>
      <w:r w:rsidR="005314D5" w:rsidRPr="00015059">
        <w:rPr>
          <w:rFonts w:eastAsiaTheme="minorHAnsi" w:cs="Times New Roman"/>
          <w:color w:val="000000" w:themeColor="text1"/>
        </w:rPr>
        <w:t xml:space="preserve"> </w:t>
      </w:r>
      <w:r w:rsidR="00020BF0" w:rsidRPr="00015059">
        <w:rPr>
          <w:rFonts w:eastAsiaTheme="minorHAnsi" w:cs="Times New Roman"/>
          <w:color w:val="000000" w:themeColor="text1"/>
        </w:rPr>
        <w:t>provides the ability to extract data f</w:t>
      </w:r>
      <w:r w:rsidR="005F0AED" w:rsidRPr="00015059">
        <w:rPr>
          <w:rFonts w:eastAsiaTheme="minorHAnsi" w:cs="Times New Roman"/>
          <w:color w:val="000000" w:themeColor="text1"/>
        </w:rPr>
        <w:t>or</w:t>
      </w:r>
      <w:r w:rsidR="00020BF0" w:rsidRPr="00015059">
        <w:rPr>
          <w:rFonts w:eastAsiaTheme="minorHAnsi" w:cs="Times New Roman"/>
          <w:color w:val="000000" w:themeColor="text1"/>
        </w:rPr>
        <w:t xml:space="preserve"> particular geographical regions</w:t>
      </w:r>
      <w:r w:rsidR="000634E2" w:rsidRPr="00015059">
        <w:rPr>
          <w:rFonts w:eastAsiaTheme="minorHAnsi" w:cs="Times New Roman"/>
          <w:color w:val="000000" w:themeColor="text1"/>
        </w:rPr>
        <w:t>, in this case,</w:t>
      </w:r>
      <w:r w:rsidR="00020BF0" w:rsidRPr="00015059">
        <w:rPr>
          <w:rFonts w:eastAsiaTheme="minorHAnsi" w:cs="Times New Roman"/>
          <w:color w:val="000000" w:themeColor="text1"/>
        </w:rPr>
        <w:t xml:space="preserve"> East Africa</w:t>
      </w:r>
      <w:r w:rsidR="000176E0" w:rsidRPr="00015059">
        <w:rPr>
          <w:rFonts w:eastAsiaTheme="minorHAnsi" w:cs="Times New Roman"/>
          <w:color w:val="000000" w:themeColor="text1"/>
        </w:rPr>
        <w:t xml:space="preserve"> </w:t>
      </w:r>
      <w:bookmarkStart w:id="88" w:name="ZOTERO_BREF_xuZzpxZDFHcj"/>
      <w:r w:rsidR="009C09CD" w:rsidRPr="00015059">
        <w:rPr>
          <w:rFonts w:eastAsiaTheme="minorHAnsi" w:cs="Times New Roman"/>
          <w:color w:val="000000" w:themeColor="text1"/>
        </w:rPr>
        <w:fldChar w:fldCharType="begin"/>
      </w:r>
      <w:r w:rsidR="00F45322" w:rsidRPr="00015059">
        <w:rPr>
          <w:rFonts w:eastAsiaTheme="minorHAnsi" w:cs="Times New Roman"/>
          <w:color w:val="000000" w:themeColor="text1"/>
        </w:rPr>
        <w:instrText xml:space="preserve"> ADDIN ZOTERO_ITEM CSL_CITATION {"citationID":"CGiE8Tha","properties":{"formattedCitation":"(Sarkar &amp; Trizna, 2011)","plainCitation":"(Sarkar &amp; Trizna, 2011)","noteIndex":0},"citationItems":[{"id":2,"uris":["http://zotero.org/users/1401269/items/SUR26A2P"],"uri":["http://zotero.org/users/1401269/items/SUR26A2P"],"itemData":{"id":2,"type":"article-journal","title":"The Barcode of Life Data Portal: Bridging the Biodiversity Informatics Divide for DNA Barcoding","container-title":"PLOS ONE","page":"e14689","volume":"6","issue":"7","source":"PLoS Journals","abstract":"With the volume of molecular sequence data that is systematically being generated globally, there is a need for centralized resources for data exploration and analytics. DNA Barcode initiatives are on track to generate a compendium of molecular sequence–based signatures for identifying animals and plants. To date, the range of available data exploration and analytic tools to explore these data have only been available in a boutique form—often representing a frustrating hurdle for many researchers that may not necessarily have resources to install or implement algorithms described by the analytic community. The Barcode of Life Data Portal (BDP) is a first step towards integrating the latest biodiversity informatics innovations with molecular sequence data from DNA barcoding. Through establishment of community driven standards, based on discussion with the Data Analysis Working Group (DAWG) of the Consortium for the Barcode of Life (CBOL), the BDP provides an infrastructure for incorporation of existing and next-generation DNA barcode analytic applications in an open forum.","DOI":"10.1371/journal.pone.0014689","ISSN":"1932-6203","shortTitle":"The Barcode of Life Data Portal","journalAbbreviation":"PLOS ONE","language":"en","author":[{"family":"Sarkar","given":"Indra Neil"},{"family":"Trizna","given":"Michael"}],"issued":{"date-parts":[["2011",7,27]]}}}],"schema":"https://github.com/citation-style-language/schema/raw/master/csl-citation.json"} </w:instrText>
      </w:r>
      <w:r w:rsidR="009C09CD" w:rsidRPr="00015059">
        <w:rPr>
          <w:rFonts w:eastAsiaTheme="minorHAnsi" w:cs="Times New Roman"/>
          <w:color w:val="000000" w:themeColor="text1"/>
        </w:rPr>
        <w:fldChar w:fldCharType="separate"/>
      </w:r>
      <w:r w:rsidR="002B138E" w:rsidRPr="00015059">
        <w:rPr>
          <w:rFonts w:cs="Times New Roman"/>
          <w:color w:val="000000" w:themeColor="text1"/>
        </w:rPr>
        <w:t>(Sarkar &amp; Trizna, 2011)</w:t>
      </w:r>
      <w:r w:rsidR="009C09CD" w:rsidRPr="00015059">
        <w:rPr>
          <w:rFonts w:eastAsiaTheme="minorHAnsi" w:cs="Times New Roman"/>
          <w:color w:val="000000" w:themeColor="text1"/>
        </w:rPr>
        <w:fldChar w:fldCharType="end"/>
      </w:r>
      <w:bookmarkEnd w:id="88"/>
      <w:r w:rsidR="00020BF0" w:rsidRPr="00015059">
        <w:rPr>
          <w:rFonts w:eastAsiaTheme="minorHAnsi" w:cs="Times New Roman"/>
          <w:color w:val="000000" w:themeColor="text1"/>
        </w:rPr>
        <w:t xml:space="preserve">. The Public Data Portal data retrieval interface on the BOLD Database website facilitates searching of over 8 million specimen records hosted in </w:t>
      </w:r>
      <w:r w:rsidR="00AD0376" w:rsidRPr="00015059">
        <w:rPr>
          <w:rFonts w:eastAsiaTheme="minorHAnsi" w:cs="Times New Roman"/>
          <w:color w:val="000000" w:themeColor="text1"/>
        </w:rPr>
        <w:t>BOLD, based</w:t>
      </w:r>
      <w:r w:rsidR="00020BF0" w:rsidRPr="00015059">
        <w:rPr>
          <w:rFonts w:eastAsiaTheme="minorHAnsi" w:cs="Times New Roman"/>
          <w:color w:val="000000" w:themeColor="text1"/>
        </w:rPr>
        <w:t xml:space="preserve"> on multiple search criteria that include, geography, taxonomy, and depository</w:t>
      </w:r>
      <w:r w:rsidR="000176E0" w:rsidRPr="00015059">
        <w:rPr>
          <w:rFonts w:eastAsiaTheme="minorHAnsi" w:cs="Times New Roman"/>
          <w:color w:val="000000" w:themeColor="text1"/>
        </w:rPr>
        <w:t xml:space="preserve"> </w:t>
      </w:r>
      <w:bookmarkStart w:id="89" w:name="ZOTERO_BREF_oVqktXDzYeVT"/>
      <w:r w:rsidR="009C09CD" w:rsidRPr="00015059">
        <w:rPr>
          <w:rFonts w:eastAsiaTheme="minorHAnsi" w:cs="Times New Roman"/>
          <w:color w:val="000000" w:themeColor="text1"/>
        </w:rPr>
        <w:fldChar w:fldCharType="begin"/>
      </w:r>
      <w:r w:rsidR="00F45322" w:rsidRPr="00015059">
        <w:rPr>
          <w:rFonts w:eastAsiaTheme="minorHAnsi" w:cs="Times New Roman"/>
          <w:color w:val="000000" w:themeColor="text1"/>
        </w:rPr>
        <w:instrText xml:space="preserve"> ADDIN ZOTERO_ITEM CSL_CITATION {"citationID":"7latffmN","properties":{"formattedCitation":"(\\uc0\\u8216{}Record List | Public Data Portal | BOLDSYSTEMS\\uc0\\u8217{}, 2018)","plainCitation":"(‘Record List | Public Data Portal | BOLDSYSTEMS’, 2018)","noteIndex":0},"citationItems":[{"id":72,"uris":["http://zotero.org/users/1401269/items/IYT25U5S"],"uri":["http://zotero.org/users/1401269/items/IYT25U5S"],"itemData":{"id":72,"type":"webpage","title":"Record List | Public Data Portal | BOLDSYSTEMS","URL":"http://www.boldsystems.org/index.php/Public_SearchTerms","issued":{"date-parts":[["2018",1,20]]},"accessed":{"date-parts":[["2018",1,20]]}}}],"schema":"https://github.com/citation-style-language/schema/raw/master/csl-citation.json"} </w:instrText>
      </w:r>
      <w:r w:rsidR="009C09CD" w:rsidRPr="00015059">
        <w:rPr>
          <w:rFonts w:eastAsiaTheme="minorHAnsi" w:cs="Times New Roman"/>
          <w:color w:val="000000" w:themeColor="text1"/>
        </w:rPr>
        <w:fldChar w:fldCharType="separate"/>
      </w:r>
      <w:r w:rsidR="002B138E" w:rsidRPr="00015059">
        <w:rPr>
          <w:rFonts w:cs="Times New Roman"/>
          <w:color w:val="000000" w:themeColor="text1"/>
          <w:szCs w:val="24"/>
        </w:rPr>
        <w:t>(‘Record List | Public Data Portal | BOLDSYSTEMS’, 2018)</w:t>
      </w:r>
      <w:r w:rsidR="009C09CD" w:rsidRPr="00015059">
        <w:rPr>
          <w:rFonts w:eastAsiaTheme="minorHAnsi" w:cs="Times New Roman"/>
          <w:color w:val="000000" w:themeColor="text1"/>
        </w:rPr>
        <w:fldChar w:fldCharType="end"/>
      </w:r>
      <w:bookmarkEnd w:id="89"/>
      <w:r w:rsidR="00020BF0" w:rsidRPr="00015059">
        <w:rPr>
          <w:rFonts w:eastAsiaTheme="minorHAnsi" w:cs="Times New Roman"/>
          <w:color w:val="000000" w:themeColor="text1"/>
        </w:rPr>
        <w:t xml:space="preserve">. </w:t>
      </w:r>
      <w:r w:rsidR="00BC4CBA" w:rsidRPr="00015059">
        <w:rPr>
          <w:rFonts w:eastAsiaTheme="minorHAnsi" w:cs="Times New Roman"/>
          <w:color w:val="000000" w:themeColor="text1"/>
        </w:rPr>
        <w:t>The Data Analysis Working Group (DAWG) of the Consortium for the Barcode of Life (CBOL) determine</w:t>
      </w:r>
      <w:r w:rsidR="005F0AED" w:rsidRPr="00015059">
        <w:rPr>
          <w:rFonts w:eastAsiaTheme="minorHAnsi" w:cs="Times New Roman"/>
          <w:color w:val="000000" w:themeColor="text1"/>
        </w:rPr>
        <w:t>s</w:t>
      </w:r>
      <w:r w:rsidR="00BC4CBA" w:rsidRPr="00015059">
        <w:rPr>
          <w:rFonts w:eastAsiaTheme="minorHAnsi" w:cs="Times New Roman"/>
          <w:color w:val="000000" w:themeColor="text1"/>
        </w:rPr>
        <w:t xml:space="preserve"> the standard input and output file formats and also develop some computational methods for barcode data analysis</w:t>
      </w:r>
      <w:r w:rsidR="000176E0" w:rsidRPr="00015059">
        <w:rPr>
          <w:rFonts w:eastAsiaTheme="minorHAnsi" w:cs="Times New Roman"/>
          <w:color w:val="000000" w:themeColor="text1"/>
        </w:rPr>
        <w:t xml:space="preserve"> </w:t>
      </w:r>
      <w:bookmarkStart w:id="90" w:name="ZOTERO_BREF_WoA5SAR5W0lF"/>
      <w:r w:rsidR="009C09CD" w:rsidRPr="00015059">
        <w:rPr>
          <w:rFonts w:eastAsiaTheme="minorHAnsi" w:cs="Times New Roman"/>
          <w:color w:val="000000" w:themeColor="text1"/>
        </w:rPr>
        <w:fldChar w:fldCharType="begin"/>
      </w:r>
      <w:r w:rsidR="00F45322" w:rsidRPr="00015059">
        <w:rPr>
          <w:rFonts w:eastAsiaTheme="minorHAnsi" w:cs="Times New Roman"/>
          <w:color w:val="000000" w:themeColor="text1"/>
        </w:rPr>
        <w:instrText xml:space="preserve"> ADDIN ZOTERO_ITEM CSL_CITATION {"citationID":"q9hciBWO","properties":{"formattedCitation":"(Sarkar &amp; Trizna, 2011)","plainCitation":"(Sarkar &amp; Trizna, 2011)","noteIndex":0},"citationItems":[{"id":2,"uris":["http://zotero.org/users/1401269/items/SUR26A2P"],"uri":["http://zotero.org/users/1401269/items/SUR26A2P"],"itemData":{"id":2,"type":"article-journal","title":"The Barcode of Life Data Portal: Bridging the Biodiversity Informatics Divide for DNA Barcoding","container-title":"PLOS ONE","page":"e14689","volume":"6","issue":"7","source":"PLoS Journals","abstract":"With the volume of molecular sequence data that is systematically being generated globally, there is a need for centralized resources for data exploration and analytics. DNA Barcode initiatives are on track to generate a compendium of molecular sequence–based signatures for identifying animals and plants. To date, the range of available data exploration and analytic tools to explore these data have only been available in a boutique form—often representing a frustrating hurdle for many researchers that may not necessarily have resources to install or implement algorithms described by the analytic community. The Barcode of Life Data Portal (BDP) is a first step towards integrating the latest biodiversity informatics innovations with molecular sequence data from DNA barcoding. Through establishment of community driven standards, based on discussion with the Data Analysis Working Group (DAWG) of the Consortium for the Barcode of Life (CBOL), the BDP provides an infrastructure for incorporation of existing and next-generation DNA barcode analytic applications in an open forum.","DOI":"10.1371/journal.pone.0014689","ISSN":"1932-6203","shortTitle":"The Barcode of Life Data Portal","journalAbbreviation":"PLOS ONE","language":"en","author":[{"family":"Sarkar","given":"Indra Neil"},{"family":"Trizna","given":"Michael"}],"issued":{"date-parts":[["2011",7,27]]}}}],"schema":"https://github.com/citation-style-language/schema/raw/master/csl-citation.json"} </w:instrText>
      </w:r>
      <w:r w:rsidR="009C09CD" w:rsidRPr="00015059">
        <w:rPr>
          <w:rFonts w:eastAsiaTheme="minorHAnsi" w:cs="Times New Roman"/>
          <w:color w:val="000000" w:themeColor="text1"/>
        </w:rPr>
        <w:fldChar w:fldCharType="separate"/>
      </w:r>
      <w:r w:rsidR="002B138E" w:rsidRPr="00015059">
        <w:rPr>
          <w:rFonts w:cs="Times New Roman"/>
          <w:color w:val="000000" w:themeColor="text1"/>
        </w:rPr>
        <w:t>(Sarkar &amp; Trizna, 2011)</w:t>
      </w:r>
      <w:r w:rsidR="009C09CD" w:rsidRPr="00015059">
        <w:rPr>
          <w:rFonts w:eastAsiaTheme="minorHAnsi" w:cs="Times New Roman"/>
          <w:color w:val="000000" w:themeColor="text1"/>
        </w:rPr>
        <w:fldChar w:fldCharType="end"/>
      </w:r>
      <w:bookmarkEnd w:id="90"/>
      <w:r w:rsidR="00BC4CBA" w:rsidRPr="00015059">
        <w:rPr>
          <w:rFonts w:eastAsiaTheme="minorHAnsi" w:cs="Times New Roman"/>
          <w:color w:val="000000" w:themeColor="text1"/>
        </w:rPr>
        <w:t>. BDP provides a system “Aggregator” for collecting and developing datasets</w:t>
      </w:r>
      <w:r w:rsidR="00020BF0" w:rsidRPr="00015059">
        <w:rPr>
          <w:rFonts w:eastAsiaTheme="minorHAnsi" w:cs="Times New Roman"/>
          <w:color w:val="000000" w:themeColor="text1"/>
        </w:rPr>
        <w:t xml:space="preserve"> in various available formats such as FASTA, </w:t>
      </w:r>
      <w:r w:rsidR="00020BF0" w:rsidRPr="00015059">
        <w:rPr>
          <w:rFonts w:eastAsiaTheme="minorHAnsi" w:cs="Times New Roman"/>
          <w:color w:val="000000" w:themeColor="text1"/>
        </w:rPr>
        <w:lastRenderedPageBreak/>
        <w:t xml:space="preserve">TRACE files, XML, TSV and others as depicted in </w:t>
      </w:r>
      <w:r w:rsidR="00015059">
        <w:rPr>
          <w:rFonts w:eastAsiaTheme="minorHAnsi" w:cs="Times New Roman"/>
          <w:color w:val="000000" w:themeColor="text1"/>
        </w:rPr>
        <w:t>Figure 1</w:t>
      </w:r>
      <w:bookmarkStart w:id="91" w:name="ZOTERO_BREF_UeivQKUlanAE"/>
      <w:r w:rsidR="009C09CD" w:rsidRPr="00015059">
        <w:rPr>
          <w:rFonts w:eastAsiaTheme="minorHAnsi" w:cs="Times New Roman"/>
          <w:color w:val="000000" w:themeColor="text1"/>
        </w:rPr>
        <w:fldChar w:fldCharType="begin"/>
      </w:r>
      <w:r w:rsidR="00F45322" w:rsidRPr="00015059">
        <w:rPr>
          <w:rFonts w:eastAsiaTheme="minorHAnsi" w:cs="Times New Roman"/>
          <w:color w:val="000000" w:themeColor="text1"/>
        </w:rPr>
        <w:instrText xml:space="preserve"> ADDIN ZOTERO_ITEM CSL_CITATION {"citationID":"sQLg0Vgg","properties":{"formattedCitation":"(Sarkar &amp; Trizna, 2011)","plainCitation":"(Sarkar &amp; Trizna, 2011)","noteIndex":0},"citationItems":[{"id":2,"uris":["http://zotero.org/users/1401269/items/SUR26A2P"],"uri":["http://zotero.org/users/1401269/items/SUR26A2P"],"itemData":{"id":2,"type":"article-journal","title":"The Barcode of Life Data Portal: Bridging the Biodiversity Informatics Divide for DNA Barcoding","container-title":"PLOS ONE","page":"e14689","volume":"6","issue":"7","source":"PLoS Journals","abstract":"With the volume of molecular sequence data that is systematically being generated globally, there is a need for centralized resources for data exploration and analytics. DNA Barcode initiatives are on track to generate a compendium of molecular sequence–based signatures for identifying animals and plants. To date, the range of available data exploration and analytic tools to explore these data have only been available in a boutique form—often representing a frustrating hurdle for many researchers that may not necessarily have resources to install or implement algorithms described by the analytic community. The Barcode of Life Data Portal (BDP) is a first step towards integrating the latest biodiversity informatics innovations with molecular sequence data from DNA barcoding. Through establishment of community driven standards, based on discussion with the Data Analysis Working Group (DAWG) of the Consortium for the Barcode of Life (CBOL), the BDP provides an infrastructure for incorporation of existing and next-generation DNA barcode analytic applications in an open forum.","DOI":"10.1371/journal.pone.0014689","ISSN":"1932-6203","shortTitle":"The Barcode of Life Data Portal","journalAbbreviation":"PLOS ONE","language":"en","author":[{"family":"Sarkar","given":"Indra Neil"},{"family":"Trizna","given":"Michael"}],"issued":{"date-parts":[["2011",7,27]]}}}],"schema":"https://github.com/citation-style-language/schema/raw/master/csl-citation.json"} </w:instrText>
      </w:r>
      <w:r w:rsidR="009C09CD" w:rsidRPr="00015059">
        <w:rPr>
          <w:rFonts w:eastAsiaTheme="minorHAnsi" w:cs="Times New Roman"/>
          <w:color w:val="000000" w:themeColor="text1"/>
        </w:rPr>
        <w:fldChar w:fldCharType="separate"/>
      </w:r>
      <w:r w:rsidR="002B138E" w:rsidRPr="00015059">
        <w:rPr>
          <w:rFonts w:cs="Times New Roman"/>
          <w:color w:val="000000" w:themeColor="text1"/>
        </w:rPr>
        <w:t>(Sarkar &amp; Trizna, 2011)</w:t>
      </w:r>
      <w:r w:rsidR="009C09CD" w:rsidRPr="00015059">
        <w:rPr>
          <w:rFonts w:eastAsiaTheme="minorHAnsi" w:cs="Times New Roman"/>
          <w:color w:val="000000" w:themeColor="text1"/>
        </w:rPr>
        <w:fldChar w:fldCharType="end"/>
      </w:r>
      <w:bookmarkEnd w:id="91"/>
      <w:r w:rsidR="00020BF0" w:rsidRPr="00015059">
        <w:rPr>
          <w:rFonts w:eastAsiaTheme="minorHAnsi" w:cs="Times New Roman"/>
          <w:color w:val="000000" w:themeColor="text1"/>
        </w:rPr>
        <w:t>.</w:t>
      </w:r>
      <w:r w:rsidR="00020BF0" w:rsidRPr="00015059">
        <w:rPr>
          <w:rStyle w:val="Heading2Char"/>
          <w:rFonts w:eastAsiaTheme="minorHAnsi"/>
          <w:b w:val="0"/>
          <w:szCs w:val="21"/>
        </w:rPr>
        <w:t xml:space="preserve"> Even more important</w:t>
      </w:r>
      <w:r w:rsidR="000634E2" w:rsidRPr="00015059">
        <w:rPr>
          <w:rStyle w:val="Heading2Char"/>
          <w:rFonts w:eastAsiaTheme="minorHAnsi"/>
          <w:b w:val="0"/>
          <w:szCs w:val="21"/>
        </w:rPr>
        <w:t>ly,</w:t>
      </w:r>
      <w:r w:rsidR="00020BF0" w:rsidRPr="00015059">
        <w:rPr>
          <w:rStyle w:val="Heading2Char"/>
          <w:rFonts w:eastAsiaTheme="minorHAnsi"/>
          <w:b w:val="0"/>
          <w:szCs w:val="21"/>
        </w:rPr>
        <w:t xml:space="preserve"> the taxonomy browser allows</w:t>
      </w:r>
      <w:r w:rsidR="00EB5CEE" w:rsidRPr="00015059">
        <w:rPr>
          <w:rStyle w:val="Heading2Char"/>
          <w:rFonts w:eastAsiaTheme="minorHAnsi"/>
          <w:b w:val="0"/>
          <w:szCs w:val="21"/>
        </w:rPr>
        <w:t xml:space="preserve"> public</w:t>
      </w:r>
      <w:r w:rsidR="00020BF0" w:rsidRPr="00015059">
        <w:rPr>
          <w:rStyle w:val="Heading2Char"/>
          <w:rFonts w:eastAsiaTheme="minorHAnsi"/>
          <w:b w:val="0"/>
          <w:szCs w:val="21"/>
        </w:rPr>
        <w:t xml:space="preserve"> access to over 6,000,000 records of the phylum </w:t>
      </w:r>
      <w:proofErr w:type="spellStart"/>
      <w:r w:rsidR="00A769E6" w:rsidRPr="00015059">
        <w:rPr>
          <w:rStyle w:val="Heading2Char"/>
          <w:rFonts w:eastAsiaTheme="minorHAnsi"/>
          <w:b w:val="0"/>
          <w:szCs w:val="21"/>
        </w:rPr>
        <w:t>Arthropoda</w:t>
      </w:r>
      <w:proofErr w:type="spellEnd"/>
      <w:r w:rsidR="00020BF0" w:rsidRPr="00015059">
        <w:rPr>
          <w:rStyle w:val="Heading2Char"/>
          <w:rFonts w:eastAsiaTheme="minorHAnsi"/>
          <w:b w:val="0"/>
          <w:szCs w:val="21"/>
        </w:rPr>
        <w:t xml:space="preserve">, 61,103 in Kenya. </w:t>
      </w:r>
      <w:r w:rsidR="005C1914" w:rsidRPr="00015059">
        <w:rPr>
          <w:rStyle w:val="Heading2Char"/>
          <w:rFonts w:eastAsiaTheme="minorHAnsi"/>
          <w:b w:val="0"/>
          <w:szCs w:val="21"/>
        </w:rPr>
        <w:t xml:space="preserve">Data from other countries within East Africa </w:t>
      </w:r>
      <w:r w:rsidR="005F0AED" w:rsidRPr="00015059">
        <w:rPr>
          <w:rStyle w:val="Heading2Char"/>
          <w:rFonts w:eastAsiaTheme="minorHAnsi"/>
          <w:b w:val="0"/>
          <w:szCs w:val="21"/>
        </w:rPr>
        <w:t>will</w:t>
      </w:r>
      <w:r w:rsidR="005C1914" w:rsidRPr="00015059">
        <w:rPr>
          <w:rStyle w:val="Heading2Char"/>
          <w:rFonts w:eastAsiaTheme="minorHAnsi"/>
          <w:b w:val="0"/>
          <w:szCs w:val="21"/>
        </w:rPr>
        <w:t xml:space="preserve"> </w:t>
      </w:r>
      <w:r w:rsidR="003B51E0" w:rsidRPr="00015059">
        <w:rPr>
          <w:rStyle w:val="Heading2Char"/>
          <w:rFonts w:eastAsiaTheme="minorHAnsi"/>
          <w:b w:val="0"/>
          <w:szCs w:val="21"/>
        </w:rPr>
        <w:t xml:space="preserve">also </w:t>
      </w:r>
      <w:r w:rsidR="005C1914" w:rsidRPr="00015059">
        <w:rPr>
          <w:rStyle w:val="Heading2Char"/>
          <w:rFonts w:eastAsiaTheme="minorHAnsi"/>
          <w:b w:val="0"/>
          <w:szCs w:val="21"/>
        </w:rPr>
        <w:t xml:space="preserve">be </w:t>
      </w:r>
      <w:r w:rsidR="005F0AED" w:rsidRPr="00015059">
        <w:rPr>
          <w:rStyle w:val="Heading2Char"/>
          <w:rFonts w:eastAsiaTheme="minorHAnsi"/>
          <w:b w:val="0"/>
          <w:szCs w:val="21"/>
        </w:rPr>
        <w:t>retrieved</w:t>
      </w:r>
      <w:r w:rsidR="000176E0" w:rsidRPr="00015059">
        <w:rPr>
          <w:rStyle w:val="Heading2Char"/>
          <w:rFonts w:eastAsiaTheme="minorHAnsi"/>
          <w:b w:val="0"/>
          <w:szCs w:val="21"/>
        </w:rPr>
        <w:t xml:space="preserve"> </w:t>
      </w:r>
      <w:bookmarkStart w:id="92" w:name="ZOTERO_BREF_gIVLmymI7NeF"/>
      <w:r w:rsidR="009C09CD" w:rsidRPr="00015059">
        <w:rPr>
          <w:rStyle w:val="Heading2Char"/>
          <w:rFonts w:eastAsiaTheme="minorHAnsi"/>
          <w:b w:val="0"/>
          <w:szCs w:val="21"/>
        </w:rPr>
        <w:fldChar w:fldCharType="begin"/>
      </w:r>
      <w:r w:rsidR="00F45322" w:rsidRPr="00015059">
        <w:rPr>
          <w:rStyle w:val="Heading2Char"/>
          <w:rFonts w:eastAsiaTheme="minorHAnsi"/>
          <w:b w:val="0"/>
          <w:szCs w:val="21"/>
        </w:rPr>
        <w:instrText xml:space="preserve"> ADDIN ZOTERO_ITEM CSL_CITATION {"citationID":"d5E4btq6","properties":{"formattedCitation":"(\\uc0\\u8216{}Arthropoda | Taxonomy Browser | BOLDSYSTEMS\\uc0\\u8217{}, 2018)","plainCitation":"(‘Arthropoda | Taxonomy Browser | BOLDSYSTEMS’, 2018)","noteIndex":0},"citationItems":[{"id":70,"uris":["http://zotero.org/users/1401269/items/2I9AAZFT"],"uri":["http://zotero.org/users/1401269/items/2I9AAZFT"],"itemData":{"id":70,"type":"webpage","title":"Arthropoda | Taxonomy Browser | BOLDSYSTEMS","URL":"http://www.boldsystems.org/index.php/Taxbrowser_Taxonpage?taxid=20","issued":{"date-parts":[["2018",1,21]]},"accessed":{"date-parts":[["2018",1,21]]}}}],"schema":"https://github.com/citation-style-language/schema/raw/master/csl-citation.json"} </w:instrText>
      </w:r>
      <w:r w:rsidR="009C09CD" w:rsidRPr="00015059">
        <w:rPr>
          <w:rStyle w:val="Heading2Char"/>
          <w:rFonts w:eastAsiaTheme="minorHAnsi"/>
          <w:b w:val="0"/>
          <w:szCs w:val="21"/>
        </w:rPr>
        <w:fldChar w:fldCharType="separate"/>
      </w:r>
      <w:r w:rsidR="002B138E" w:rsidRPr="00015059">
        <w:rPr>
          <w:rFonts w:cs="Times New Roman"/>
          <w:color w:val="000000" w:themeColor="text1"/>
          <w:szCs w:val="24"/>
        </w:rPr>
        <w:t>(‘Arthropoda | Taxonomy Browser | BOLDSYSTEMS’, 2018)</w:t>
      </w:r>
      <w:r w:rsidR="009C09CD" w:rsidRPr="00015059">
        <w:rPr>
          <w:rStyle w:val="Heading2Char"/>
          <w:rFonts w:eastAsiaTheme="minorHAnsi"/>
          <w:b w:val="0"/>
          <w:szCs w:val="21"/>
        </w:rPr>
        <w:fldChar w:fldCharType="end"/>
      </w:r>
      <w:bookmarkEnd w:id="92"/>
      <w:r w:rsidR="00020BF0" w:rsidRPr="00015059">
        <w:rPr>
          <w:rStyle w:val="Heading2Char"/>
          <w:rFonts w:eastAsiaTheme="minorHAnsi"/>
          <w:b w:val="0"/>
          <w:szCs w:val="21"/>
        </w:rPr>
        <w:t>.</w:t>
      </w:r>
      <w:r w:rsidR="00EB5CEE" w:rsidRPr="00015059">
        <w:rPr>
          <w:rStyle w:val="Heading2Char"/>
          <w:rFonts w:eastAsiaTheme="minorHAnsi"/>
          <w:b w:val="0"/>
          <w:szCs w:val="21"/>
        </w:rPr>
        <w:t xml:space="preserve"> </w:t>
      </w:r>
    </w:p>
    <w:p w14:paraId="45E86F17" w14:textId="7557FFA4" w:rsidR="00A81902" w:rsidRPr="00015059" w:rsidRDefault="00A81902" w:rsidP="00A81902">
      <w:pPr>
        <w:spacing w:after="0"/>
        <w:jc w:val="both"/>
        <w:rPr>
          <w:rStyle w:val="Heading2Char"/>
          <w:rFonts w:eastAsiaTheme="minorHAnsi"/>
          <w:b w:val="0"/>
          <w:szCs w:val="21"/>
        </w:rPr>
      </w:pPr>
      <w:r w:rsidRPr="00015059">
        <w:rPr>
          <w:rFonts w:cs="Times New Roman"/>
          <w:color w:val="000000" w:themeColor="text1"/>
        </w:rPr>
        <w:t xml:space="preserve">The first step will be to clean the exported data and only </w:t>
      </w:r>
      <w:r w:rsidR="006607F0" w:rsidRPr="00015059">
        <w:rPr>
          <w:rFonts w:cs="Times New Roman"/>
          <w:color w:val="000000" w:themeColor="text1"/>
        </w:rPr>
        <w:t xml:space="preserve">retain </w:t>
      </w:r>
      <w:r w:rsidRPr="00015059">
        <w:rPr>
          <w:rFonts w:cs="Times New Roman"/>
          <w:color w:val="000000" w:themeColor="text1"/>
        </w:rPr>
        <w:t xml:space="preserve">relevant information. The general format of TSV file available on the BOLD Systems has 80 columns and as many rows as the records. Most of the columns have information that is not essential to the individual stages of our analysis. Some editing may require to be conducted using </w:t>
      </w:r>
      <w:proofErr w:type="spellStart"/>
      <w:r w:rsidRPr="00015059">
        <w:rPr>
          <w:rFonts w:cs="Times New Roman"/>
          <w:color w:val="000000" w:themeColor="text1"/>
        </w:rPr>
        <w:t>gEdit</w:t>
      </w:r>
      <w:proofErr w:type="spellEnd"/>
      <w:r w:rsidRPr="00015059">
        <w:rPr>
          <w:rFonts w:cs="Times New Roman"/>
          <w:color w:val="000000" w:themeColor="text1"/>
        </w:rPr>
        <w:t xml:space="preserve"> </w:t>
      </w:r>
      <w:r w:rsidRPr="00015059">
        <w:rPr>
          <w:rFonts w:cs="Times New Roman"/>
          <w:color w:val="000000" w:themeColor="text1"/>
        </w:rPr>
        <w:fldChar w:fldCharType="begin"/>
      </w:r>
      <w:r w:rsidR="00F45322" w:rsidRPr="00015059">
        <w:rPr>
          <w:rFonts w:cs="Times New Roman"/>
          <w:color w:val="000000" w:themeColor="text1"/>
        </w:rPr>
        <w:instrText xml:space="preserve"> ADDIN ZOTERO_ITEM CSL_CITATION {"citationID":"Kn9JHcMp","properties":{"formattedCitation":"(Kurtenbach &amp; Buxton, 1991)","plainCitation":"(Kurtenbach &amp; Buxton, 1991)","noteIndex":0},"citationItems":[{"id":169,"uris":["http://zotero.org/users/1401269/items/2V4PKF9G"],"uri":["http://zotero.org/users/1401269/items/2V4PKF9G"],"itemData":{"id":169,"type":"article-journal","title":"GEdit: A Test Bed for Editing by Contiguous Gestures","container-title":"SIGCHI Bull.","page":"22–26","volume":"23","issue":"2","source":"ACM Digital Library","abstract":"GEdit is a prototype graphical editor that permits you to create and manipulate three simple types of objects using shorthand and proof-reader's type gestures. The three types of objects that can be manipulated are: squares, circles and triangles. Using hand-drawn symbols, the user can add, delete, move-and copy these objects. Objects can be manipulated individually or in groups. Groups are specified with hand-drawn circling symbols.","DOI":"10.1145/122488.122490","ISSN":"0736-6906","shortTitle":"GEdit","author":[{"family":"Kurtenbach","given":"Gordon"},{"family":"Buxton","given":"Bill"}],"issued":{"date-parts":[["1991",3]]}}}],"schema":"https://github.com/citation-style-language/schema/raw/master/csl-citation.json"} </w:instrText>
      </w:r>
      <w:r w:rsidRPr="00015059">
        <w:rPr>
          <w:rFonts w:cs="Times New Roman"/>
          <w:color w:val="000000" w:themeColor="text1"/>
        </w:rPr>
        <w:fldChar w:fldCharType="separate"/>
      </w:r>
      <w:r w:rsidRPr="00015059">
        <w:rPr>
          <w:rFonts w:cs="Times New Roman"/>
          <w:color w:val="000000" w:themeColor="text1"/>
        </w:rPr>
        <w:t>(Kurtenbach &amp; Buxton, 1991)</w:t>
      </w:r>
      <w:r w:rsidRPr="00015059">
        <w:rPr>
          <w:rFonts w:cs="Times New Roman"/>
          <w:color w:val="000000" w:themeColor="text1"/>
        </w:rPr>
        <w:fldChar w:fldCharType="end"/>
      </w:r>
      <w:r w:rsidRPr="00015059">
        <w:rPr>
          <w:rFonts w:cs="Times New Roman"/>
          <w:color w:val="000000" w:themeColor="text1"/>
        </w:rPr>
        <w:t xml:space="preserve"> or other easily available programs like Vim text editor </w:t>
      </w:r>
      <w:r w:rsidRPr="00015059">
        <w:rPr>
          <w:rFonts w:cs="Times New Roman"/>
          <w:color w:val="000000" w:themeColor="text1"/>
        </w:rPr>
        <w:fldChar w:fldCharType="begin"/>
      </w:r>
      <w:r w:rsidR="00F45322" w:rsidRPr="00015059">
        <w:rPr>
          <w:rFonts w:cs="Times New Roman"/>
          <w:color w:val="000000" w:themeColor="text1"/>
        </w:rPr>
        <w:instrText xml:space="preserve"> ADDIN ZOTERO_ITEM CSL_CITATION {"citationID":"IR9laRRP","properties":{"formattedCitation":"(Robbins, Lamb, &amp; Hannah, 2008)","plainCitation":"(Robbins, Lamb, &amp; Hannah, 2008)","noteIndex":0},"citationItems":[{"id":168,"uris":["http://zotero.org/users/1401269/items/Z2M2MC5W"],"uri":["http://zotero.org/users/1401269/items/Z2M2MC5W"],"itemData":{"id":168,"type":"book","title":"Learning the vi and Vim Editors","publisher":"O'Reilly","edition":"Seventh","source":"ACM Digital Library","abstract":"There's nothing that hard-core Unix and Linux users are more fanatical about than their text editor. Editors are the subject of adoration and worship, or of scorn and ridicule, depending upon whether the topic of discussion is your editor or someone else's. vi has been the standard editor for close to 30 years. Popular on Unix and Linux, it has a growing following on Windows systems, too. Most experienced system administrators cite vi as their tool of choice. And since 1986, this book has been the guide for vi. However, Unix systems are not what they were 30 years ago, and neither is this book. While retaining all the valuable features of previous editions, the 7th edition of Learning the vi and vim Editors has been expanded to include detailed information on vim, the leading vi clone. vim is the default version of vi on most Linux systems and on Mac OS X, and is available for many other operating systems too. With this guide, you learn text editing basics and advanced tools for both editors, such as multi-window editing, how to write both interactive macros and scripts to extend the editor, and power tools for programmers -- all in the easy-to-follow style that has made this book a classic. Learning the vi and vim Editors includes: A complete introduction to text editing with vi: How to move around vi in a hurryBeyond the basics, such as using buffersvi's global search and replacementAdvanced editing, including customizing vi and executing Unix commands How to make full use of vim:Extended text objects and more powerful regular expressionsMulti-window editing and powerful vim scriptsHow to make full use of the GUI version of vim, called gvimvim's enhancements for programmers, such as syntax highlighting, folding and extended tags Coverage of three other popular vi clones -- nvi, elvis, and vile -- is also included. You'll find several valuable appendixes, including an alphabetical quick reference to both vi and ex mode commands for regular vi and for vim, plus an updated appendix on vi and the Internet. Learning either vi or vim is required knowledge if you use Linux or Unix, and in either case, reading this book is essential. After reading this book, the choice of editor will be obvious for you too.","ISBN":"978-0-596-52983-3","author":[{"family":"Robbins","given":"Arnold"},{"family":"Lamb","given":"Linda"},{"family":"Hannah","given":"Elbert"}],"issued":{"date-parts":[["2008"]]}}}],"schema":"https://github.com/citation-style-language/schema/raw/master/csl-citation.json"} </w:instrText>
      </w:r>
      <w:r w:rsidRPr="00015059">
        <w:rPr>
          <w:rFonts w:cs="Times New Roman"/>
          <w:color w:val="000000" w:themeColor="text1"/>
        </w:rPr>
        <w:fldChar w:fldCharType="separate"/>
      </w:r>
      <w:r w:rsidRPr="00015059">
        <w:rPr>
          <w:rFonts w:cs="Times New Roman"/>
          <w:color w:val="000000" w:themeColor="text1"/>
        </w:rPr>
        <w:t>(Robbins, Lamb, &amp; Hannah, 2008)</w:t>
      </w:r>
      <w:r w:rsidRPr="00015059">
        <w:rPr>
          <w:rFonts w:cs="Times New Roman"/>
          <w:color w:val="000000" w:themeColor="text1"/>
        </w:rPr>
        <w:fldChar w:fldCharType="end"/>
      </w:r>
      <w:r w:rsidRPr="00015059">
        <w:rPr>
          <w:rFonts w:cs="Times New Roman"/>
          <w:color w:val="000000" w:themeColor="text1"/>
        </w:rPr>
        <w:t>.</w:t>
      </w:r>
    </w:p>
    <w:p w14:paraId="28FB271C" w14:textId="6993FA6D" w:rsidR="00020BF0" w:rsidRPr="00015059" w:rsidRDefault="00F6579F" w:rsidP="004A5398">
      <w:pPr>
        <w:pStyle w:val="Heading2"/>
        <w:rPr>
          <w:rStyle w:val="Heading2Char"/>
          <w:b/>
        </w:rPr>
      </w:pPr>
      <w:bookmarkStart w:id="93" w:name="_Toc528764528"/>
      <w:r w:rsidRPr="00015059">
        <w:rPr>
          <w:rStyle w:val="Heading2Char"/>
          <w:b/>
        </w:rPr>
        <w:t xml:space="preserve">3.3 </w:t>
      </w:r>
      <w:r w:rsidR="00020BF0" w:rsidRPr="00015059">
        <w:rPr>
          <w:rStyle w:val="Heading2Char"/>
          <w:b/>
        </w:rPr>
        <w:t>Sequence alignment</w:t>
      </w:r>
      <w:bookmarkEnd w:id="93"/>
    </w:p>
    <w:p w14:paraId="461829D3" w14:textId="360A7D63" w:rsidR="00020BF0" w:rsidRPr="00015059" w:rsidRDefault="00020BF0" w:rsidP="00B822F6">
      <w:pPr>
        <w:spacing w:after="0"/>
        <w:jc w:val="both"/>
        <w:rPr>
          <w:rFonts w:cs="Times New Roman"/>
          <w:color w:val="000000" w:themeColor="text1"/>
        </w:rPr>
      </w:pPr>
      <w:r w:rsidRPr="00015059">
        <w:rPr>
          <w:rFonts w:cs="Times New Roman"/>
          <w:color w:val="000000" w:themeColor="text1"/>
        </w:rPr>
        <w:t xml:space="preserve">The COI </w:t>
      </w:r>
      <w:proofErr w:type="spellStart"/>
      <w:r w:rsidRPr="00015059">
        <w:rPr>
          <w:rFonts w:cs="Times New Roman"/>
          <w:color w:val="000000" w:themeColor="text1"/>
        </w:rPr>
        <w:t>orthologs</w:t>
      </w:r>
      <w:proofErr w:type="spellEnd"/>
      <w:r w:rsidRPr="00015059">
        <w:rPr>
          <w:rFonts w:cs="Times New Roman"/>
          <w:color w:val="000000" w:themeColor="text1"/>
        </w:rPr>
        <w:t xml:space="preserve"> obtained from exported arthropod data </w:t>
      </w:r>
      <w:r w:rsidR="004408B9" w:rsidRPr="00015059">
        <w:rPr>
          <w:rFonts w:cs="Times New Roman"/>
          <w:color w:val="000000" w:themeColor="text1"/>
        </w:rPr>
        <w:t>will be</w:t>
      </w:r>
      <w:r w:rsidRPr="00015059">
        <w:rPr>
          <w:rFonts w:cs="Times New Roman"/>
          <w:color w:val="000000" w:themeColor="text1"/>
        </w:rPr>
        <w:t xml:space="preserve"> aligned and the DNA sequence </w:t>
      </w:r>
      <w:r w:rsidR="006607F0" w:rsidRPr="00015059">
        <w:rPr>
          <w:rFonts w:cs="Times New Roman"/>
          <w:color w:val="000000" w:themeColor="text1"/>
        </w:rPr>
        <w:t xml:space="preserve">distance </w:t>
      </w:r>
      <w:r w:rsidRPr="00015059">
        <w:rPr>
          <w:rFonts w:cs="Times New Roman"/>
          <w:color w:val="000000" w:themeColor="text1"/>
        </w:rPr>
        <w:t>scored</w:t>
      </w:r>
      <w:r w:rsidR="000176E0" w:rsidRPr="00015059">
        <w:rPr>
          <w:rFonts w:cs="Times New Roman"/>
          <w:color w:val="000000" w:themeColor="text1"/>
        </w:rPr>
        <w:t xml:space="preserve"> </w:t>
      </w:r>
      <w:bookmarkStart w:id="94" w:name="ZOTERO_BREF_KVMXsbTbPZ5E"/>
      <w:r w:rsidR="009C09CD" w:rsidRPr="00015059">
        <w:rPr>
          <w:rFonts w:cs="Times New Roman"/>
          <w:color w:val="000000" w:themeColor="text1"/>
        </w:rPr>
        <w:fldChar w:fldCharType="begin"/>
      </w:r>
      <w:r w:rsidR="00F45322" w:rsidRPr="00015059">
        <w:rPr>
          <w:rFonts w:cs="Times New Roman"/>
          <w:color w:val="000000" w:themeColor="text1"/>
        </w:rPr>
        <w:instrText xml:space="preserve"> ADDIN ZOTERO_ITEM CSL_CITATION {"citationID":"CMm9fphL","properties":{"formattedCitation":"(Brown, 2002)","plainCitation":"(Brown, 2002)","noteIndex":0},"citationItems":[{"id":71,"uris":["http://zotero.org/users/1401269/items/J5BNCGDI"],"uri":["http://zotero.org/users/1401269/items/J5BNCGDI"],"itemData":{"id":71,"type":"book","title":"Molecular Phylogenetics","publisher":"Wiley-Liss","source":"www.ncbi.nlm.nih.gov","abstract":"When you have read Chapter 16, you should be able to: Recount how taxonomy led to phylogeny and discuss the reasons why molecular markers are important in phylogeneticsDescribe the key features of a phylogenetic tree and distinguish between inferred trees, true trees, gene trees and species treesExplain how phylogenetic trees are reconstructed, including a description of DNA sequence alignment, the methods used to convert alignment data into a phylogenetic tree, and how the accuracy of a tree is assessedDiscuss, with examples, the applications and limitations of molecular clocksGive examples of the use of phylogenetic trees in studies of human evolution and the evolution of the human and simian immunodeficiency virusesDescribe how molecular phylogenetics is being used to study the origins of modern humans, and the migrations of modern humans into Europe and the New World","URL":"https://www.ncbi.nlm.nih.gov/books/NBK21122/","language":"en","author":[{"family":"Brown","given":"Terence A."}],"issued":{"date-parts":[["2002"]]},"accessed":{"date-parts":[["2018",1,21]]}}}],"schema":"https://github.com/citation-style-language/schema/raw/master/csl-citation.json"} </w:instrText>
      </w:r>
      <w:r w:rsidR="009C09CD" w:rsidRPr="00015059">
        <w:rPr>
          <w:rFonts w:cs="Times New Roman"/>
          <w:color w:val="000000" w:themeColor="text1"/>
        </w:rPr>
        <w:fldChar w:fldCharType="separate"/>
      </w:r>
      <w:r w:rsidR="002B138E" w:rsidRPr="00015059">
        <w:rPr>
          <w:rFonts w:cs="Times New Roman"/>
          <w:color w:val="000000" w:themeColor="text1"/>
        </w:rPr>
        <w:t>(Brown, 2002)</w:t>
      </w:r>
      <w:r w:rsidR="009C09CD" w:rsidRPr="00015059">
        <w:rPr>
          <w:rFonts w:cs="Times New Roman"/>
          <w:color w:val="000000" w:themeColor="text1"/>
        </w:rPr>
        <w:fldChar w:fldCharType="end"/>
      </w:r>
      <w:bookmarkEnd w:id="94"/>
      <w:r w:rsidRPr="00015059">
        <w:rPr>
          <w:rFonts w:cs="Times New Roman"/>
          <w:color w:val="000000" w:themeColor="text1"/>
        </w:rPr>
        <w:t xml:space="preserve">. This critical step </w:t>
      </w:r>
      <w:r w:rsidR="004408B9" w:rsidRPr="00015059">
        <w:rPr>
          <w:rFonts w:cs="Times New Roman"/>
          <w:color w:val="000000" w:themeColor="text1"/>
        </w:rPr>
        <w:t>will be</w:t>
      </w:r>
      <w:r w:rsidRPr="00015059">
        <w:rPr>
          <w:rFonts w:cs="Times New Roman"/>
          <w:color w:val="000000" w:themeColor="text1"/>
        </w:rPr>
        <w:t xml:space="preserve"> done only for homologous sequences for a proper phylogenetic tree with a common ancestral origin to be constructed. Accidental inclusion of non-homologous sequences </w:t>
      </w:r>
      <w:r w:rsidR="004408B9" w:rsidRPr="00015059">
        <w:rPr>
          <w:rFonts w:cs="Times New Roman"/>
          <w:color w:val="000000" w:themeColor="text1"/>
        </w:rPr>
        <w:t>will</w:t>
      </w:r>
      <w:r w:rsidRPr="00015059">
        <w:rPr>
          <w:rFonts w:cs="Times New Roman"/>
          <w:color w:val="000000" w:themeColor="text1"/>
        </w:rPr>
        <w:t xml:space="preserve"> be avoided</w:t>
      </w:r>
      <w:r w:rsidR="00197464" w:rsidRPr="00015059">
        <w:rPr>
          <w:rFonts w:cs="Times New Roman"/>
          <w:color w:val="000000" w:themeColor="text1"/>
        </w:rPr>
        <w:t xml:space="preserve"> as that w</w:t>
      </w:r>
      <w:r w:rsidR="004408B9" w:rsidRPr="00015059">
        <w:rPr>
          <w:rFonts w:cs="Times New Roman"/>
          <w:color w:val="000000" w:themeColor="text1"/>
        </w:rPr>
        <w:t>ill</w:t>
      </w:r>
      <w:r w:rsidR="00197464" w:rsidRPr="00015059">
        <w:rPr>
          <w:rFonts w:cs="Times New Roman"/>
          <w:color w:val="000000" w:themeColor="text1"/>
        </w:rPr>
        <w:t xml:space="preserve"> lead to tragically flawed phylogenetic trees</w:t>
      </w:r>
      <w:r w:rsidR="000176E0" w:rsidRPr="00015059">
        <w:rPr>
          <w:rFonts w:cs="Times New Roman"/>
          <w:color w:val="000000" w:themeColor="text1"/>
        </w:rPr>
        <w:t xml:space="preserve"> </w:t>
      </w:r>
      <w:bookmarkStart w:id="95" w:name="ZOTERO_BREF_qUBz4yXY3Khh"/>
      <w:r w:rsidR="009C09CD" w:rsidRPr="00015059">
        <w:rPr>
          <w:rFonts w:cs="Times New Roman"/>
          <w:color w:val="000000" w:themeColor="text1"/>
        </w:rPr>
        <w:fldChar w:fldCharType="begin"/>
      </w:r>
      <w:r w:rsidR="00F45322" w:rsidRPr="00015059">
        <w:rPr>
          <w:rFonts w:cs="Times New Roman"/>
          <w:color w:val="000000" w:themeColor="text1"/>
        </w:rPr>
        <w:instrText xml:space="preserve"> ADDIN ZOTERO_ITEM CSL_CITATION {"citationID":"oYY9kVmp","properties":{"formattedCitation":"(Brown, 2002)","plainCitation":"(Brown, 2002)","noteIndex":0},"citationItems":[{"id":71,"uris":["http://zotero.org/users/1401269/items/J5BNCGDI"],"uri":["http://zotero.org/users/1401269/items/J5BNCGDI"],"itemData":{"id":71,"type":"book","title":"Molecular Phylogenetics","publisher":"Wiley-Liss","source":"www.ncbi.nlm.nih.gov","abstract":"When you have read Chapter 16, you should be able to: Recount how taxonomy led to phylogeny and discuss the reasons why molecular markers are important in phylogeneticsDescribe the key features of a phylogenetic tree and distinguish between inferred trees, true trees, gene trees and species treesExplain how phylogenetic trees are reconstructed, including a description of DNA sequence alignment, the methods used to convert alignment data into a phylogenetic tree, and how the accuracy of a tree is assessedDiscuss, with examples, the applications and limitations of molecular clocksGive examples of the use of phylogenetic trees in studies of human evolution and the evolution of the human and simian immunodeficiency virusesDescribe how molecular phylogenetics is being used to study the origins of modern humans, and the migrations of modern humans into Europe and the New World","URL":"https://www.ncbi.nlm.nih.gov/books/NBK21122/","language":"en","author":[{"family":"Brown","given":"Terence A."}],"issued":{"date-parts":[["2002"]]},"accessed":{"date-parts":[["2018",1,21]]}}}],"schema":"https://github.com/citation-style-language/schema/raw/master/csl-citation.json"} </w:instrText>
      </w:r>
      <w:r w:rsidR="009C09CD" w:rsidRPr="00015059">
        <w:rPr>
          <w:rFonts w:cs="Times New Roman"/>
          <w:color w:val="000000" w:themeColor="text1"/>
        </w:rPr>
        <w:fldChar w:fldCharType="separate"/>
      </w:r>
      <w:r w:rsidR="002B138E" w:rsidRPr="00015059">
        <w:rPr>
          <w:rFonts w:cs="Times New Roman"/>
          <w:color w:val="000000" w:themeColor="text1"/>
        </w:rPr>
        <w:t>(Brown, 2002)</w:t>
      </w:r>
      <w:r w:rsidR="009C09CD" w:rsidRPr="00015059">
        <w:rPr>
          <w:rFonts w:cs="Times New Roman"/>
          <w:color w:val="000000" w:themeColor="text1"/>
        </w:rPr>
        <w:fldChar w:fldCharType="end"/>
      </w:r>
      <w:bookmarkEnd w:id="95"/>
      <w:r w:rsidR="00197464" w:rsidRPr="00015059">
        <w:rPr>
          <w:rFonts w:cs="Times New Roman"/>
          <w:color w:val="000000" w:themeColor="text1"/>
        </w:rPr>
        <w:t>.</w:t>
      </w:r>
    </w:p>
    <w:p w14:paraId="4BD4B396" w14:textId="6C04BF3A" w:rsidR="003D2B85" w:rsidRPr="00015059" w:rsidRDefault="00A81902" w:rsidP="00257679">
      <w:pPr>
        <w:spacing w:after="0"/>
        <w:jc w:val="both"/>
        <w:rPr>
          <w:rFonts w:cs="Times New Roman"/>
          <w:color w:val="000000" w:themeColor="text1"/>
        </w:rPr>
      </w:pPr>
      <w:r w:rsidRPr="00015059">
        <w:rPr>
          <w:rFonts w:cs="Times New Roman"/>
          <w:color w:val="000000" w:themeColor="text1"/>
        </w:rPr>
        <w:t>M</w:t>
      </w:r>
      <w:r w:rsidR="00020BF0" w:rsidRPr="00015059">
        <w:rPr>
          <w:rFonts w:cs="Times New Roman"/>
          <w:color w:val="000000" w:themeColor="text1"/>
        </w:rPr>
        <w:t xml:space="preserve">ultiple sequence alignment (MSA) </w:t>
      </w:r>
      <w:r w:rsidRPr="00015059">
        <w:rPr>
          <w:rFonts w:cs="Times New Roman"/>
          <w:color w:val="000000" w:themeColor="text1"/>
        </w:rPr>
        <w:t xml:space="preserve">algorithms </w:t>
      </w:r>
      <w:r w:rsidR="004408B9" w:rsidRPr="00015059">
        <w:rPr>
          <w:rFonts w:cs="Times New Roman"/>
          <w:color w:val="000000" w:themeColor="text1"/>
        </w:rPr>
        <w:t>will be</w:t>
      </w:r>
      <w:r w:rsidR="00020BF0" w:rsidRPr="00015059">
        <w:rPr>
          <w:rFonts w:cs="Times New Roman"/>
          <w:color w:val="000000" w:themeColor="text1"/>
        </w:rPr>
        <w:t xml:space="preserve"> </w:t>
      </w:r>
      <w:r w:rsidRPr="00015059">
        <w:rPr>
          <w:rFonts w:cs="Times New Roman"/>
          <w:color w:val="000000" w:themeColor="text1"/>
        </w:rPr>
        <w:t>used to align the thousands of sequences</w:t>
      </w:r>
      <w:r w:rsidR="00020BF0" w:rsidRPr="00015059">
        <w:rPr>
          <w:rFonts w:cs="Times New Roman"/>
          <w:color w:val="000000" w:themeColor="text1"/>
        </w:rPr>
        <w:t xml:space="preserve">. MSA </w:t>
      </w:r>
      <w:r w:rsidR="004408B9" w:rsidRPr="00015059">
        <w:rPr>
          <w:rFonts w:cs="Times New Roman"/>
          <w:color w:val="000000" w:themeColor="text1"/>
        </w:rPr>
        <w:t>will</w:t>
      </w:r>
      <w:r w:rsidR="00020BF0" w:rsidRPr="00015059">
        <w:rPr>
          <w:rFonts w:cs="Times New Roman"/>
          <w:color w:val="000000" w:themeColor="text1"/>
        </w:rPr>
        <w:t xml:space="preserve"> particularly </w:t>
      </w:r>
      <w:r w:rsidR="004408B9" w:rsidRPr="00015059">
        <w:rPr>
          <w:rFonts w:cs="Times New Roman"/>
          <w:color w:val="000000" w:themeColor="text1"/>
        </w:rPr>
        <w:t xml:space="preserve">be </w:t>
      </w:r>
      <w:r w:rsidR="00020BF0" w:rsidRPr="00015059">
        <w:rPr>
          <w:rFonts w:cs="Times New Roman"/>
          <w:color w:val="000000" w:themeColor="text1"/>
        </w:rPr>
        <w:t xml:space="preserve">important to reconstruct a valid phylogenetic tree. MSA </w:t>
      </w:r>
      <w:r w:rsidR="004408B9" w:rsidRPr="00015059">
        <w:rPr>
          <w:rFonts w:cs="Times New Roman"/>
          <w:color w:val="000000" w:themeColor="text1"/>
        </w:rPr>
        <w:t>will be</w:t>
      </w:r>
      <w:r w:rsidR="00020BF0" w:rsidRPr="00015059">
        <w:rPr>
          <w:rFonts w:cs="Times New Roman"/>
          <w:color w:val="000000" w:themeColor="text1"/>
        </w:rPr>
        <w:t xml:space="preserve"> done to the best accuracy. This is because of complex interrelationships between MSA and phylogenetic tree reconstruction causing mutual promotion and restraint of each other. Phylogenetic tree reconstruction algorithms always require MSA results as input data, while MSA algorithms sometimes require phylogenetic trees as guidelines</w:t>
      </w:r>
      <w:r w:rsidR="00D47924" w:rsidRPr="00015059">
        <w:rPr>
          <w:rFonts w:cs="Times New Roman"/>
          <w:color w:val="000000" w:themeColor="text1"/>
        </w:rPr>
        <w:t xml:space="preserve"> </w:t>
      </w:r>
      <w:bookmarkStart w:id="96" w:name="ZOTERO_BREF_4qbBt4GHOlc8"/>
      <w:r w:rsidR="009C09CD" w:rsidRPr="00015059">
        <w:rPr>
          <w:rFonts w:cs="Times New Roman"/>
          <w:color w:val="000000" w:themeColor="text1"/>
        </w:rPr>
        <w:fldChar w:fldCharType="begin"/>
      </w:r>
      <w:r w:rsidR="00F45322" w:rsidRPr="00015059">
        <w:rPr>
          <w:rFonts w:cs="Times New Roman"/>
          <w:color w:val="000000" w:themeColor="text1"/>
        </w:rPr>
        <w:instrText xml:space="preserve"> ADDIN ZOTERO_ITEM CSL_CITATION {"citationID":"45MXEl7n","properties":{"formattedCitation":"(Mirarab et al., 2015; Zou, Hu, Guo, &amp; Wang, 2015)","plainCitation":"(Mirarab et al., 2015; Zou, Hu, Guo, &amp; Wang, 2015)","noteIndex":0},"citationItems":[{"id":64,"uris":["http://zotero.org/users/1401269/items/89AESJ7H"],"uri":["http://zotero.org/users/1401269/items/89AESJ7H"],"itemData":{"id":64,"type":"article-journal","title":"PASTA: Ultra-Large Multiple Sequence Alignment for Nucleotide and Amino-Acid Sequences","container-title":"Journal of Computational Biology","page":"377-386","volume":"22","issue":"5","source":"PubMed Central","abstract":"We introduce PASTA, a new multiple sequence alignment algorithm. PASTA uses a new technique to produce an alignment given a guide tree that enables it to be both highly scalable and very accurate. We present a study on biological and simulated data with up to 200,000 sequences, showing that PASTA produces highly accurate alignments, improving on the accuracy and scalability of the leading alignment methods (including SATé). We also show that trees estimated on PASTA alignments are highly accurate—slightly better than SATé trees, but with substantial improvements relative to other methods. Finally, PASTA is faster than SATé, highly parallelizable, and requires relatively little memory.","DOI":"10.1089/cmb.2014.0156","ISSN":"1066-5277","note":"PMID: 25549288\nPMCID: PMC4424971","shortTitle":"PASTA","journalAbbreviation":"J Comput Biol","author":[{"family":"Mirarab","given":"Siavash"},{"family":"Nguyen","given":"Nam"},{"family":"Guo","given":"Sheng"},{"family":"Wang","given":"Li-San"},{"family":"Kim","given":"Junhyong"},{"family":"Warnow","given":"Tandy"}],"issued":{"date-parts":[["2015",5,1]]}}},{"id":65,"uris":["http://zotero.org/users/1401269/items/FPK8WX4K"],"uri":["http://zotero.org/users/1401269/items/FPK8WX4K"],"itemData":{"id":65,"type":"article-journal","title":"HAlign: Fast multiple similar DNA/RNA sequence alignment based on the centre star strategy","container-title":"Bioinformatics","page":"2475-2481","volume":"31","issue":"15","abstract":"Motivation: Multiple sequence alignment (MSA) is important work, but bottlenecks arise in the massive MSA of homologous DNA or genome sequences. Most of the available state-of-the-art software tools cannot address large-scale datasets, or they run rather slowly. The similarity of homologous DNA sequences is often ignored. Lack of parallelization is still a challenge for MSA research.Results: We developed two software tools to address the DNA MSA problem. The first employed trie trees to accelerate the centre star MSA strategy. The expected time complexity was decreased to linear time from square time. To address large-scale data, parallelism was applied using the hadoop platform. Experiments demonstrated the performance of our proposed methods, including their running time, sum-of-pairs scores and scalability. Moreover, we supplied two massive DNA/RNA MSA datasets for further testing and research.Availability and implementation: The codes, tools and data are accessible free of charge at http://datamining.xmu.edu.cn/software/halign/.Contact:zouquan@nclab.net or ghwang@hit.edu.cn","DOI":"10.1093/bioinformatics/btv177","ISSN":"1367-4803","journalAbbreviation":"Bioinformatics","author":[{"family":"Zou","given":"Quan"},{"family":"Hu","given":"Qinghua"},{"family":"Guo","given":"Maozu"},{"family":"Wang","given":"Guohua"}],"issued":{"date-parts":[["2015",8,1]]}}}],"schema":"https://github.com/citation-style-language/schema/raw/master/csl-citation.json"} </w:instrText>
      </w:r>
      <w:r w:rsidR="009C09CD" w:rsidRPr="00015059">
        <w:rPr>
          <w:rFonts w:cs="Times New Roman"/>
          <w:color w:val="000000" w:themeColor="text1"/>
        </w:rPr>
        <w:fldChar w:fldCharType="separate"/>
      </w:r>
      <w:r w:rsidR="002B138E" w:rsidRPr="00015059">
        <w:rPr>
          <w:rFonts w:cs="Times New Roman"/>
          <w:color w:val="000000" w:themeColor="text1"/>
        </w:rPr>
        <w:t>(Mirarab et al., 2015; Zou, Hu, Guo, &amp; Wang, 2015)</w:t>
      </w:r>
      <w:r w:rsidR="009C09CD" w:rsidRPr="00015059">
        <w:rPr>
          <w:rFonts w:cs="Times New Roman"/>
          <w:color w:val="000000" w:themeColor="text1"/>
        </w:rPr>
        <w:fldChar w:fldCharType="end"/>
      </w:r>
      <w:bookmarkEnd w:id="96"/>
      <w:r w:rsidR="00020BF0" w:rsidRPr="00015059">
        <w:rPr>
          <w:rFonts w:cs="Times New Roman"/>
          <w:color w:val="000000" w:themeColor="text1"/>
        </w:rPr>
        <w:t>.</w:t>
      </w:r>
      <w:r w:rsidR="0013106C" w:rsidRPr="00015059">
        <w:rPr>
          <w:rFonts w:cs="Times New Roman"/>
          <w:color w:val="000000" w:themeColor="text1"/>
        </w:rPr>
        <w:t xml:space="preserve"> </w:t>
      </w:r>
      <w:r w:rsidR="00B10B61" w:rsidRPr="00015059">
        <w:rPr>
          <w:rFonts w:cs="Times New Roman"/>
          <w:color w:val="000000" w:themeColor="text1"/>
        </w:rPr>
        <w:t>Of the s</w:t>
      </w:r>
      <w:r w:rsidR="003D2B85" w:rsidRPr="00015059">
        <w:rPr>
          <w:rFonts w:cs="Times New Roman"/>
          <w:color w:val="000000" w:themeColor="text1"/>
        </w:rPr>
        <w:t xml:space="preserve">everal MSA tools and algorithms </w:t>
      </w:r>
      <w:r w:rsidR="00352E8C" w:rsidRPr="00015059">
        <w:rPr>
          <w:rFonts w:cs="Times New Roman"/>
          <w:color w:val="000000" w:themeColor="text1"/>
        </w:rPr>
        <w:t>exist</w:t>
      </w:r>
      <w:r w:rsidR="00B10B61" w:rsidRPr="00015059">
        <w:rPr>
          <w:rFonts w:cs="Times New Roman"/>
          <w:color w:val="000000" w:themeColor="text1"/>
        </w:rPr>
        <w:t>ing</w:t>
      </w:r>
      <w:r w:rsidR="003B51E0" w:rsidRPr="00015059">
        <w:rPr>
          <w:rFonts w:cs="Times New Roman"/>
          <w:color w:val="000000" w:themeColor="text1"/>
        </w:rPr>
        <w:t>,</w:t>
      </w:r>
      <w:r w:rsidR="003D2B85" w:rsidRPr="00015059">
        <w:rPr>
          <w:rFonts w:cs="Times New Roman"/>
          <w:color w:val="000000" w:themeColor="text1"/>
        </w:rPr>
        <w:t xml:space="preserve"> the most suitable</w:t>
      </w:r>
      <w:r w:rsidR="003B51E0" w:rsidRPr="00015059">
        <w:rPr>
          <w:rFonts w:cs="Times New Roman"/>
          <w:color w:val="000000" w:themeColor="text1"/>
        </w:rPr>
        <w:t xml:space="preserve"> in terms of </w:t>
      </w:r>
      <w:r w:rsidR="006607F0" w:rsidRPr="00015059">
        <w:rPr>
          <w:rFonts w:cs="Times New Roman"/>
          <w:color w:val="000000" w:themeColor="text1"/>
        </w:rPr>
        <w:t>speed,</w:t>
      </w:r>
      <w:r w:rsidR="003B51E0" w:rsidRPr="00015059">
        <w:rPr>
          <w:rFonts w:cs="Times New Roman"/>
          <w:color w:val="000000" w:themeColor="text1"/>
        </w:rPr>
        <w:t xml:space="preserve"> computational power needed</w:t>
      </w:r>
      <w:r w:rsidR="003D2B85" w:rsidRPr="00015059">
        <w:rPr>
          <w:rFonts w:cs="Times New Roman"/>
          <w:color w:val="000000" w:themeColor="text1"/>
        </w:rPr>
        <w:t xml:space="preserve"> and accura</w:t>
      </w:r>
      <w:r w:rsidR="003B51E0" w:rsidRPr="00015059">
        <w:rPr>
          <w:rFonts w:cs="Times New Roman"/>
          <w:color w:val="000000" w:themeColor="text1"/>
        </w:rPr>
        <w:t>cy</w:t>
      </w:r>
      <w:r w:rsidR="004408B9" w:rsidRPr="00015059">
        <w:rPr>
          <w:rFonts w:cs="Times New Roman"/>
          <w:color w:val="000000" w:themeColor="text1"/>
        </w:rPr>
        <w:t xml:space="preserve"> </w:t>
      </w:r>
      <w:r w:rsidRPr="00015059">
        <w:rPr>
          <w:rFonts w:cs="Times New Roman"/>
          <w:color w:val="000000" w:themeColor="text1"/>
        </w:rPr>
        <w:t xml:space="preserve">depending on the </w:t>
      </w:r>
      <w:r w:rsidR="003B51E0" w:rsidRPr="00015059">
        <w:rPr>
          <w:rFonts w:cs="Times New Roman"/>
          <w:color w:val="000000" w:themeColor="text1"/>
        </w:rPr>
        <w:t xml:space="preserve">available </w:t>
      </w:r>
      <w:r w:rsidRPr="00015059">
        <w:rPr>
          <w:rFonts w:cs="Times New Roman"/>
          <w:color w:val="000000" w:themeColor="text1"/>
        </w:rPr>
        <w:t>dataset will be used comparatively</w:t>
      </w:r>
      <w:r w:rsidR="003B51E0" w:rsidRPr="00015059">
        <w:rPr>
          <w:rFonts w:cs="Times New Roman"/>
          <w:color w:val="000000" w:themeColor="text1"/>
        </w:rPr>
        <w:t>.</w:t>
      </w:r>
      <w:r w:rsidRPr="00015059">
        <w:rPr>
          <w:rFonts w:cs="Times New Roman"/>
          <w:color w:val="000000" w:themeColor="text1"/>
        </w:rPr>
        <w:t xml:space="preserve"> </w:t>
      </w:r>
      <w:r w:rsidR="003B51E0" w:rsidRPr="00015059">
        <w:rPr>
          <w:rFonts w:cs="Times New Roman"/>
          <w:color w:val="000000" w:themeColor="text1"/>
        </w:rPr>
        <w:t xml:space="preserve">We will use PASTA, in comparison with </w:t>
      </w:r>
      <w:proofErr w:type="spellStart"/>
      <w:r w:rsidR="003B51E0" w:rsidRPr="00015059">
        <w:rPr>
          <w:rFonts w:cs="Times New Roman"/>
          <w:color w:val="000000" w:themeColor="text1"/>
        </w:rPr>
        <w:t>SATé</w:t>
      </w:r>
      <w:proofErr w:type="spellEnd"/>
      <w:r w:rsidR="003B51E0" w:rsidRPr="00015059">
        <w:rPr>
          <w:rFonts w:cs="Times New Roman"/>
          <w:color w:val="000000" w:themeColor="text1"/>
        </w:rPr>
        <w:t xml:space="preserve">-II, </w:t>
      </w:r>
      <w:r w:rsidR="001024EF" w:rsidRPr="00015059">
        <w:rPr>
          <w:rFonts w:cs="Times New Roman"/>
          <w:color w:val="000000" w:themeColor="text1"/>
        </w:rPr>
        <w:t xml:space="preserve">T-Coffee, </w:t>
      </w:r>
      <w:r w:rsidR="003B51E0" w:rsidRPr="00015059">
        <w:rPr>
          <w:rFonts w:cs="Times New Roman"/>
          <w:color w:val="000000" w:themeColor="text1"/>
        </w:rPr>
        <w:t xml:space="preserve">MUSCLE and </w:t>
      </w:r>
      <w:r w:rsidR="005B0A24" w:rsidRPr="00015059">
        <w:rPr>
          <w:rFonts w:cs="Times New Roman"/>
          <w:color w:val="000000" w:themeColor="text1"/>
        </w:rPr>
        <w:t>MAFFT</w:t>
      </w:r>
      <w:r w:rsidR="00D47924" w:rsidRPr="00015059">
        <w:rPr>
          <w:rFonts w:cs="Times New Roman"/>
          <w:color w:val="000000" w:themeColor="text1"/>
        </w:rPr>
        <w:t xml:space="preserve"> </w:t>
      </w:r>
      <w:bookmarkStart w:id="97" w:name="ZOTERO_BREF_G1ST0LPfXlIZ"/>
      <w:r w:rsidR="009C09CD" w:rsidRPr="00015059">
        <w:rPr>
          <w:rFonts w:cs="Times New Roman"/>
          <w:color w:val="000000" w:themeColor="text1"/>
        </w:rPr>
        <w:fldChar w:fldCharType="begin"/>
      </w:r>
      <w:r w:rsidR="00F45322" w:rsidRPr="00015059">
        <w:rPr>
          <w:rFonts w:cs="Times New Roman"/>
          <w:color w:val="000000" w:themeColor="text1"/>
        </w:rPr>
        <w:instrText xml:space="preserve"> ADDIN ZOTERO_ITEM CSL_CITATION {"citationID":"MiyoeJ10","properties":{"formattedCitation":"(Ghaleb, Reda, &amp; Al-Neama, 2013; Mirarab et al., 2015; Zou et al., 2015)","plainCitation":"(Ghaleb, Reda, &amp; Al-Neama, 2013; Mirarab et al., 2015; Zou et al., 2015)","noteIndex":0},"citationItems":[{"id":182,"uris":["http://zotero.org/users/1401269/items/BA4LHAQV"],"uri":["http://zotero.org/users/1401269/items/BA4LHAQV"],"itemData":{"id":182,"type":"book","title":"An Overview of Multiple Sequence Alignment Parallel Tools","abstract":"Multiple sequence alignment is a key problem to most bioinformatics applications. The last ten years have witnessed a big improvement to existing multiple alignment tools and the development of new ones. \nVarious parallel architectures have been experimented for reaching the highest level of accuracy and speed.\nThis paper surveys most popular tools to clarify how parallelism accelerates the processing of large biological data set and improves alignment accuracy. It aims at guiding biologists/scientists to the appropriate software.","author":[{"family":"Ghaleb","given":"Fayed"},{"family":"Reda","given":"Naglaa"},{"family":"Al-Neama","given":"Mohammed"}],"issued":{"date-parts":[["2013",6,25]]}}},{"id":64,"uris":["http://zotero.org/users/1401269/items/89AESJ7H"],"uri":["http://zotero.org/users/1401269/items/89AESJ7H"],"itemData":{"id":64,"type":"article-journal","title":"PASTA: Ultra-Large Multiple Sequence Alignment for Nucleotide and Amino-Acid Sequences","container-title":"Journal of Computational Biology","page":"377-386","volume":"22","issue":"5","source":"PubMed Central","abstract":"We introduce PASTA, a new multiple sequence alignment algorithm. PASTA uses a new technique to produce an alignment given a guide tree that enables it to be both highly scalable and very accurate. We present a study on biological and simulated data with up to 200,000 sequences, showing that PASTA produces highly accurate alignments, improving on the accuracy and scalability of the leading alignment methods (including SATé). We also show that trees estimated on PASTA alignments are highly accurate—slightly better than SATé trees, but with substantial improvements relative to other methods. Finally, PASTA is faster than SATé, highly parallelizable, and requires relatively little memory.","DOI":"10.1089/cmb.2014.0156","ISSN":"1066-5277","note":"PMID: 25549288\nPMCID: PMC4424971","shortTitle":"PASTA","journalAbbreviation":"J Comput Biol","author":[{"family":"Mirarab","given":"Siavash"},{"family":"Nguyen","given":"Nam"},{"family":"Guo","given":"Sheng"},{"family":"Wang","given":"Li-San"},{"family":"Kim","given":"Junhyong"},{"family":"Warnow","given":"Tandy"}],"issued":{"date-parts":[["2015",5,1]]}}},{"id":65,"uris":["http://zotero.org/users/1401269/items/FPK8WX4K"],"uri":["http://zotero.org/users/1401269/items/FPK8WX4K"],"itemData":{"id":65,"type":"article-journal","title":"HAlign: Fast multiple similar DNA/RNA sequence alignment based on the centre star strategy","container-title":"Bioinformatics","page":"2475-2481","volume":"31","issue":"15","abstract":"Motivation: Multiple sequence alignment (MSA) is important work, but bottlenecks arise in the massive MSA of homologous DNA or genome sequences. Most of the available state-of-the-art software tools cannot address large-scale datasets, or they run rather slowly. The similarity of homologous DNA sequences is often ignored. Lack of parallelization is still a challenge for MSA research.Results: We developed two software tools to address the DNA MSA problem. The first employed trie trees to accelerate the centre star MSA strategy. The expected time complexity was decreased to linear time from square time. To address large-scale data, parallelism was applied using the hadoop platform. Experiments demonstrated the performance of our proposed methods, including their running time, sum-of-pairs scores and scalability. Moreover, we supplied two massive DNA/RNA MSA datasets for further testing and research.Availability and implementation: The codes, tools and data are accessible free of charge at http://datamining.xmu.edu.cn/software/halign/.Contact:zouquan@nclab.net or ghwang@hit.edu.cn","DOI":"10.1093/bioinformatics/btv177","ISSN":"1367-4803","journalAbbreviation":"Bioinformatics","author":[{"family":"Zou","given":"Quan"},{"family":"Hu","given":"Qinghua"},{"family":"Guo","given":"Maozu"},{"family":"Wang","given":"Guohua"}],"issued":{"date-parts":[["2015",8,1]]}}}],"schema":"https://github.com/citation-style-language/schema/raw/master/csl-citation.json"} </w:instrText>
      </w:r>
      <w:r w:rsidR="009C09CD" w:rsidRPr="00015059">
        <w:rPr>
          <w:rFonts w:cs="Times New Roman"/>
          <w:color w:val="000000" w:themeColor="text1"/>
        </w:rPr>
        <w:fldChar w:fldCharType="separate"/>
      </w:r>
      <w:r w:rsidR="002B138E" w:rsidRPr="00015059">
        <w:rPr>
          <w:rFonts w:cs="Times New Roman"/>
          <w:color w:val="000000" w:themeColor="text1"/>
        </w:rPr>
        <w:t>(Ghaleb, Reda, &amp; Al-Neama, 2013; Mirarab et al., 2015; Zou et al., 2015)</w:t>
      </w:r>
      <w:r w:rsidR="009C09CD" w:rsidRPr="00015059">
        <w:rPr>
          <w:rFonts w:cs="Times New Roman"/>
          <w:color w:val="000000" w:themeColor="text1"/>
        </w:rPr>
        <w:fldChar w:fldCharType="end"/>
      </w:r>
      <w:bookmarkEnd w:id="97"/>
      <w:r w:rsidR="008D7298" w:rsidRPr="00015059">
        <w:rPr>
          <w:rFonts w:cs="Times New Roman"/>
          <w:color w:val="000000" w:themeColor="text1"/>
        </w:rPr>
        <w:t xml:space="preserve">. </w:t>
      </w:r>
      <w:r w:rsidR="00257679" w:rsidRPr="00015059">
        <w:rPr>
          <w:rFonts w:cs="Times New Roman"/>
          <w:color w:val="000000" w:themeColor="text1"/>
        </w:rPr>
        <w:t>The best results will be used downstream in our analysis.</w:t>
      </w:r>
    </w:p>
    <w:p w14:paraId="0C332BBF" w14:textId="127B50B6" w:rsidR="005B0A24" w:rsidRPr="00015059" w:rsidRDefault="00020BF0" w:rsidP="00B822F6">
      <w:pPr>
        <w:spacing w:after="0"/>
        <w:jc w:val="both"/>
        <w:rPr>
          <w:rFonts w:cs="Times New Roman"/>
          <w:color w:val="000000" w:themeColor="text1"/>
        </w:rPr>
      </w:pPr>
      <w:r w:rsidRPr="00015059">
        <w:rPr>
          <w:rFonts w:cs="Times New Roman"/>
          <w:color w:val="000000" w:themeColor="text1"/>
        </w:rPr>
        <w:t xml:space="preserve">The MSA tool of choice is PASTA (practical alignments using </w:t>
      </w:r>
      <w:proofErr w:type="spellStart"/>
      <w:r w:rsidRPr="00015059">
        <w:rPr>
          <w:rFonts w:cs="Times New Roman"/>
          <w:color w:val="000000" w:themeColor="text1"/>
        </w:rPr>
        <w:t>SATé</w:t>
      </w:r>
      <w:proofErr w:type="spellEnd"/>
      <w:r w:rsidRPr="00015059">
        <w:rPr>
          <w:rFonts w:cs="Times New Roman"/>
          <w:color w:val="000000" w:themeColor="text1"/>
        </w:rPr>
        <w:t xml:space="preserve"> and </w:t>
      </w:r>
      <w:proofErr w:type="spellStart"/>
      <w:r w:rsidRPr="00015059">
        <w:rPr>
          <w:rFonts w:cs="Times New Roman"/>
          <w:color w:val="000000" w:themeColor="text1"/>
        </w:rPr>
        <w:t>TrAnsitivity</w:t>
      </w:r>
      <w:proofErr w:type="spellEnd"/>
      <w:r w:rsidRPr="00015059">
        <w:rPr>
          <w:rFonts w:cs="Times New Roman"/>
          <w:color w:val="000000" w:themeColor="text1"/>
        </w:rPr>
        <w:t>)</w:t>
      </w:r>
      <w:r w:rsidR="00D47924" w:rsidRPr="00015059">
        <w:rPr>
          <w:rFonts w:cs="Times New Roman"/>
          <w:color w:val="000000" w:themeColor="text1"/>
        </w:rPr>
        <w:t xml:space="preserve"> </w:t>
      </w:r>
      <w:bookmarkStart w:id="98" w:name="ZOTERO_BREF_8HjaPBo4RMmK"/>
      <w:r w:rsidR="009C09CD" w:rsidRPr="00015059">
        <w:rPr>
          <w:rFonts w:cs="Times New Roman"/>
          <w:color w:val="000000" w:themeColor="text1"/>
        </w:rPr>
        <w:fldChar w:fldCharType="begin"/>
      </w:r>
      <w:r w:rsidR="001B40ED" w:rsidRPr="00015059">
        <w:rPr>
          <w:rFonts w:cs="Times New Roman"/>
          <w:color w:val="000000" w:themeColor="text1"/>
        </w:rPr>
        <w:instrText xml:space="preserve"> ADDIN ZOTERO_ITEM CSL_CITATION {"citationID":"ZcvFPDhw","properties":{"formattedCitation":"(Mirarab et al., 2015)","plainCitation":"(Mirarab et al., 2015)","noteIndex":0},"citationItems":[{"id":64,"uris":["http://zotero.org/users/1401269/items/89AESJ7H"],"uri":["http://zotero.org/users/1401269/items/89AESJ7H"],"itemData":{"id":64,"type":"article-journal","title":"PASTA: Ultra-Large Multiple Sequence Alignment for Nucleotide and Amino-Acid Sequences","container-title":"Journal of Computational Biology","page":"377-386","volume":"22","issue":"5","source":"PubMed Central","abstract":"We introduce PASTA, a new multiple sequence alignment algorithm. PASTA uses a new technique to produce an alignment given a guide tree that enables it to be both highly scalable and very accurate. We present a study on biological and simulated data with up to 200,000 sequences, showing that PASTA produces highly accurate alignments, improving on the accuracy and scalability of the leading alignment methods (including SATé). We also show that trees estimated on PASTA alignments are highly accurate—slightly better than SATé trees, but with substantial improvements relative to other methods. Finally, PASTA is faster than SATé, highly parallelizable, and requires relatively little memory.","DOI":"10.1089/cmb.2014.0156","ISSN":"1066-5277","note":"PMID: 25549288\nPMCID: PMC4424971","shortTitle":"PASTA","journalAbbreviation":"J Comput Biol","author":[{"family":"Mirarab","given":"Siavash"},{"family":"Nguyen","given":"Nam"},{"family":"Guo","given":"Sheng"},{"family":"Wang","given":"Li-San"},{"family":"Kim","given":"Junhyong"},{"family":"Warnow","given":"Tandy"}],"issued":{"date-parts":[["2015",5,1]]}}}],"schema":"https://github.com/citation-style-language/schema/raw/master/csl-citation.json"} </w:instrText>
      </w:r>
      <w:r w:rsidR="009C09CD" w:rsidRPr="00015059">
        <w:rPr>
          <w:rFonts w:cs="Times New Roman"/>
          <w:color w:val="000000" w:themeColor="text1"/>
        </w:rPr>
        <w:fldChar w:fldCharType="separate"/>
      </w:r>
      <w:r w:rsidR="002B138E" w:rsidRPr="00015059">
        <w:rPr>
          <w:rFonts w:cs="Times New Roman"/>
          <w:color w:val="000000" w:themeColor="text1"/>
        </w:rPr>
        <w:t>(Mirarab et al., 2015)</w:t>
      </w:r>
      <w:r w:rsidR="009C09CD" w:rsidRPr="00015059">
        <w:rPr>
          <w:rFonts w:cs="Times New Roman"/>
          <w:color w:val="000000" w:themeColor="text1"/>
        </w:rPr>
        <w:fldChar w:fldCharType="end"/>
      </w:r>
      <w:bookmarkEnd w:id="98"/>
      <w:r w:rsidRPr="00015059">
        <w:rPr>
          <w:rFonts w:cs="Times New Roman"/>
          <w:color w:val="000000" w:themeColor="text1"/>
        </w:rPr>
        <w:t>. PASTA exploits an iterative algorithm that has six steps. It begins with an alignment and tree estimation using Hidden Markov Model</w:t>
      </w:r>
      <w:r w:rsidR="000634E2" w:rsidRPr="00015059">
        <w:rPr>
          <w:rFonts w:cs="Times New Roman"/>
          <w:color w:val="000000" w:themeColor="text1"/>
        </w:rPr>
        <w:t>-</w:t>
      </w:r>
      <w:r w:rsidRPr="00015059">
        <w:rPr>
          <w:rFonts w:cs="Times New Roman"/>
          <w:color w:val="000000" w:themeColor="text1"/>
        </w:rPr>
        <w:t xml:space="preserve">based technique. Then it uses the tree estimate as a guide tree to divide the several sequences into subsets and build a tree with these subsets as nodes. Independent MSAs of the subsets are evaluated and paired based on their adjacency on the </w:t>
      </w:r>
      <w:r w:rsidRPr="00015059">
        <w:rPr>
          <w:rFonts w:cs="Times New Roman"/>
          <w:color w:val="000000" w:themeColor="text1"/>
        </w:rPr>
        <w:lastRenderedPageBreak/>
        <w:t>spanning tree and ultimately aligned. The resulting MSAs overlap and are merged using transitivity to generate the overall MSA</w:t>
      </w:r>
      <w:r w:rsidR="007E445A" w:rsidRPr="00015059">
        <w:rPr>
          <w:rFonts w:cs="Times New Roman"/>
          <w:color w:val="000000" w:themeColor="text1"/>
        </w:rPr>
        <w:t xml:space="preserve"> </w:t>
      </w:r>
      <w:bookmarkStart w:id="99" w:name="ZOTERO_BREF_8hpYlhcv344g"/>
      <w:r w:rsidR="009C09CD" w:rsidRPr="00015059">
        <w:rPr>
          <w:rFonts w:cs="Times New Roman"/>
          <w:color w:val="000000" w:themeColor="text1"/>
        </w:rPr>
        <w:fldChar w:fldCharType="begin"/>
      </w:r>
      <w:r w:rsidR="00F45322" w:rsidRPr="00015059">
        <w:rPr>
          <w:rFonts w:cs="Times New Roman"/>
          <w:color w:val="000000" w:themeColor="text1"/>
        </w:rPr>
        <w:instrText xml:space="preserve"> ADDIN ZOTERO_ITEM CSL_CITATION {"citationID":"2OdeVC75","properties":{"formattedCitation":"(Mirarab et al., 2015)","plainCitation":"(Mirarab et al., 2015)","noteIndex":0},"citationItems":[{"id":64,"uris":["http://zotero.org/users/1401269/items/89AESJ7H"],"uri":["http://zotero.org/users/1401269/items/89AESJ7H"],"itemData":{"id":64,"type":"article-journal","title":"PASTA: Ultra-Large Multiple Sequence Alignment for Nucleotide and Amino-Acid Sequences","container-title":"Journal of Computational Biology","page":"377-386","volume":"22","issue":"5","source":"PubMed Central","abstract":"We introduce PASTA, a new multiple sequence alignment algorithm. PASTA uses a new technique to produce an alignment given a guide tree that enables it to be both highly scalable and very accurate. We present a study on biological and simulated data with up to 200,000 sequences, showing that PASTA produces highly accurate alignments, improving on the accuracy and scalability of the leading alignment methods (including SATé). We also show that trees estimated on PASTA alignments are highly accurate—slightly better than SATé trees, but with substantial improvements relative to other methods. Finally, PASTA is faster than SATé, highly parallelizable, and requires relatively little memory.","DOI":"10.1089/cmb.2014.0156","ISSN":"1066-5277","note":"PMID: 25549288\nPMCID: PMC4424971","shortTitle":"PASTA","journalAbbreviation":"J Comput Biol","author":[{"family":"Mirarab","given":"Siavash"},{"family":"Nguyen","given":"Nam"},{"family":"Guo","given":"Sheng"},{"family":"Wang","given":"Li-San"},{"family":"Kim","given":"Junhyong"},{"family":"Warnow","given":"Tandy"}],"issued":{"date-parts":[["2015",5,1]]}}}],"schema":"https://github.com/citation-style-language/schema/raw/master/csl-citation.json"} </w:instrText>
      </w:r>
      <w:r w:rsidR="009C09CD" w:rsidRPr="00015059">
        <w:rPr>
          <w:rFonts w:cs="Times New Roman"/>
          <w:color w:val="000000" w:themeColor="text1"/>
        </w:rPr>
        <w:fldChar w:fldCharType="separate"/>
      </w:r>
      <w:r w:rsidR="002B138E" w:rsidRPr="00015059">
        <w:rPr>
          <w:rFonts w:cs="Times New Roman"/>
          <w:color w:val="000000" w:themeColor="text1"/>
        </w:rPr>
        <w:t>(Mirarab et al., 2015)</w:t>
      </w:r>
      <w:r w:rsidR="009C09CD" w:rsidRPr="00015059">
        <w:rPr>
          <w:rFonts w:cs="Times New Roman"/>
          <w:color w:val="000000" w:themeColor="text1"/>
        </w:rPr>
        <w:fldChar w:fldCharType="end"/>
      </w:r>
      <w:bookmarkEnd w:id="99"/>
      <w:r w:rsidRPr="00015059">
        <w:rPr>
          <w:rFonts w:cs="Times New Roman"/>
          <w:color w:val="000000" w:themeColor="text1"/>
        </w:rPr>
        <w:t xml:space="preserve">.PASTA software runs on </w:t>
      </w:r>
      <w:r w:rsidR="000634E2" w:rsidRPr="00015059">
        <w:rPr>
          <w:rFonts w:cs="Times New Roman"/>
          <w:color w:val="000000" w:themeColor="text1"/>
        </w:rPr>
        <w:t>L</w:t>
      </w:r>
      <w:r w:rsidRPr="00015059">
        <w:rPr>
          <w:rFonts w:cs="Times New Roman"/>
          <w:color w:val="000000" w:themeColor="text1"/>
        </w:rPr>
        <w:t>inux operating system and it has been developed and tested entirely on Linux and MAC. The software is open source.</w:t>
      </w:r>
    </w:p>
    <w:p w14:paraId="7E36D1AA" w14:textId="3A692AEB" w:rsidR="005873C2" w:rsidRPr="00015059" w:rsidRDefault="00697353" w:rsidP="00B822F6">
      <w:pPr>
        <w:spacing w:after="0"/>
        <w:jc w:val="both"/>
        <w:rPr>
          <w:rFonts w:cs="Times New Roman"/>
          <w:color w:val="000000" w:themeColor="text1"/>
        </w:rPr>
      </w:pPr>
      <w:proofErr w:type="spellStart"/>
      <w:r w:rsidRPr="00015059">
        <w:rPr>
          <w:rFonts w:cs="Times New Roman"/>
          <w:color w:val="000000" w:themeColor="text1"/>
        </w:rPr>
        <w:t>SATé</w:t>
      </w:r>
      <w:proofErr w:type="spellEnd"/>
      <w:r w:rsidRPr="00015059">
        <w:rPr>
          <w:rFonts w:cs="Times New Roman"/>
          <w:color w:val="000000" w:themeColor="text1"/>
        </w:rPr>
        <w:t xml:space="preserve">-II (Simultaneous Alignment and Tree estimation) </w:t>
      </w:r>
      <w:r w:rsidR="001B40ED" w:rsidRPr="00015059">
        <w:rPr>
          <w:rFonts w:cs="Times New Roman"/>
          <w:color w:val="000000" w:themeColor="text1"/>
        </w:rPr>
        <w:t xml:space="preserve">is an MSA method designed to produce highly accurate results for large datasets </w:t>
      </w:r>
      <w:r w:rsidR="001B40ED" w:rsidRPr="00015059">
        <w:rPr>
          <w:rFonts w:cs="Times New Roman"/>
          <w:color w:val="000000" w:themeColor="text1"/>
        </w:rPr>
        <w:fldChar w:fldCharType="begin"/>
      </w:r>
      <w:r w:rsidR="001B40ED" w:rsidRPr="00015059">
        <w:rPr>
          <w:rFonts w:cs="Times New Roman"/>
          <w:color w:val="000000" w:themeColor="text1"/>
        </w:rPr>
        <w:instrText xml:space="preserve"> ADDIN ZOTERO_ITEM CSL_CITATION {"citationID":"vnHJ87DY","properties":{"formattedCitation":"(Liu &amp; Warnow, 2014)","plainCitation":"(Liu &amp; Warnow, 2014)","noteIndex":0},"citationItems":[{"id":69,"uris":["http://zotero.org/users/1401269/items/MD4VAGRP"],"uri":["http://zotero.org/users/1401269/items/MD4VAGRP"],"itemData":{"id":69,"type":"article-journal","title":"Large-Scale Multiple Sequence Alignment and Tree Estimation Using SATé","container-title":"Methods in molecular biology (Clifton, N.J.)","page":"219-244","volume":"1079","source":"PubMed Central","abstract":"SATé is a method for estimating multiple sequence alignments and trees that has been shown to produce highly accurate results for datasets with large numbers of sequences. Running SATé using its default settings is very simple, but improved accuracy can be obtained by modifying its algorithmic parameters. We provide a detailed introduction to the algorithmic approach used by SATé, and instructions for running a SATé analysis using the GUI under default settings. We also provide a discussion of how to modify these settings to obtain improved results, and how to use SATé in a phylogenetic analysis pipeline.","DOI":"10.1007/978-1-62703-646-7_15","ISSN":"1064-3745","note":"PMID: 24170406\nPMCID: PMC4894340","journalAbbreviation":"Methods Mol Biol","author":[{"family":"Liu","given":"Kevin"},{"family":"Warnow","given":"Tandy"}],"issued":{"date-parts":[["2014"]]}}}],"schema":"https://github.com/citation-style-language/schema/raw/master/csl-citation.json"} </w:instrText>
      </w:r>
      <w:r w:rsidR="001B40ED" w:rsidRPr="00015059">
        <w:rPr>
          <w:rFonts w:cs="Times New Roman"/>
          <w:color w:val="000000" w:themeColor="text1"/>
        </w:rPr>
        <w:fldChar w:fldCharType="separate"/>
      </w:r>
      <w:r w:rsidR="001B40ED" w:rsidRPr="00015059">
        <w:rPr>
          <w:rFonts w:cs="Times New Roman"/>
          <w:color w:val="000000" w:themeColor="text1"/>
        </w:rPr>
        <w:t>(Liu &amp; Warnow, 2014)</w:t>
      </w:r>
      <w:r w:rsidR="001B40ED" w:rsidRPr="00015059">
        <w:rPr>
          <w:rFonts w:cs="Times New Roman"/>
          <w:color w:val="000000" w:themeColor="text1"/>
        </w:rPr>
        <w:fldChar w:fldCharType="end"/>
      </w:r>
      <w:r w:rsidR="001B40ED" w:rsidRPr="00015059">
        <w:rPr>
          <w:rFonts w:cs="Times New Roman"/>
          <w:color w:val="000000" w:themeColor="text1"/>
        </w:rPr>
        <w:t xml:space="preserve">. </w:t>
      </w:r>
      <w:r w:rsidR="004346DA" w:rsidRPr="00015059">
        <w:rPr>
          <w:rFonts w:cs="Times New Roman"/>
          <w:color w:val="000000" w:themeColor="text1"/>
        </w:rPr>
        <w:t>l</w:t>
      </w:r>
      <w:r w:rsidRPr="00015059">
        <w:rPr>
          <w:rFonts w:cs="Times New Roman"/>
          <w:color w:val="000000" w:themeColor="text1"/>
        </w:rPr>
        <w:t>ike PASTA</w:t>
      </w:r>
      <w:r w:rsidR="004346DA" w:rsidRPr="00015059">
        <w:rPr>
          <w:rFonts w:cs="Times New Roman"/>
          <w:color w:val="000000" w:themeColor="text1"/>
        </w:rPr>
        <w:t>, it</w:t>
      </w:r>
      <w:r w:rsidRPr="00015059">
        <w:rPr>
          <w:rFonts w:cs="Times New Roman"/>
          <w:color w:val="000000" w:themeColor="text1"/>
        </w:rPr>
        <w:t xml:space="preserve"> uses a similar iterative divide-and-conquer </w:t>
      </w:r>
      <w:r w:rsidR="007E748E" w:rsidRPr="00015059">
        <w:rPr>
          <w:rFonts w:cs="Times New Roman"/>
          <w:color w:val="000000" w:themeColor="text1"/>
        </w:rPr>
        <w:t xml:space="preserve">approach that uses a guide tree to </w:t>
      </w:r>
      <w:r w:rsidR="008E084C" w:rsidRPr="00015059">
        <w:rPr>
          <w:rFonts w:cs="Times New Roman"/>
          <w:color w:val="000000" w:themeColor="text1"/>
        </w:rPr>
        <w:t>split</w:t>
      </w:r>
      <w:r w:rsidR="007E748E" w:rsidRPr="00015059">
        <w:rPr>
          <w:rFonts w:cs="Times New Roman"/>
          <w:color w:val="000000" w:themeColor="text1"/>
        </w:rPr>
        <w:t xml:space="preserve"> </w:t>
      </w:r>
      <w:r w:rsidR="008E084C" w:rsidRPr="00015059">
        <w:rPr>
          <w:rFonts w:cs="Times New Roman"/>
          <w:color w:val="000000" w:themeColor="text1"/>
        </w:rPr>
        <w:t xml:space="preserve">a </w:t>
      </w:r>
      <w:r w:rsidR="007E748E" w:rsidRPr="00015059">
        <w:rPr>
          <w:rFonts w:cs="Times New Roman"/>
          <w:color w:val="000000" w:themeColor="text1"/>
        </w:rPr>
        <w:t>data set into subsets then estimates alignment for individual subsets and finally merges the alignments.</w:t>
      </w:r>
      <w:r w:rsidR="008E084C" w:rsidRPr="00015059">
        <w:rPr>
          <w:rFonts w:cs="Times New Roman"/>
          <w:color w:val="000000" w:themeColor="text1"/>
        </w:rPr>
        <w:t xml:space="preserve"> </w:t>
      </w:r>
      <w:proofErr w:type="spellStart"/>
      <w:r w:rsidR="008E084C" w:rsidRPr="00015059">
        <w:rPr>
          <w:rFonts w:cs="Times New Roman"/>
          <w:color w:val="000000" w:themeColor="text1"/>
        </w:rPr>
        <w:t>SATé</w:t>
      </w:r>
      <w:proofErr w:type="spellEnd"/>
      <w:r w:rsidR="008E084C" w:rsidRPr="00015059">
        <w:rPr>
          <w:rFonts w:cs="Times New Roman"/>
          <w:color w:val="000000" w:themeColor="text1"/>
        </w:rPr>
        <w:t xml:space="preserve">-II </w:t>
      </w:r>
      <w:r w:rsidR="004D5770" w:rsidRPr="00015059">
        <w:rPr>
          <w:rFonts w:cs="Times New Roman"/>
          <w:color w:val="000000" w:themeColor="text1"/>
        </w:rPr>
        <w:t>iteratively divides the data set by estimating</w:t>
      </w:r>
      <w:r w:rsidR="007B5976" w:rsidRPr="00015059">
        <w:rPr>
          <w:rFonts w:cs="Times New Roman"/>
          <w:color w:val="000000" w:themeColor="text1"/>
        </w:rPr>
        <w:t xml:space="preserve"> an a</w:t>
      </w:r>
      <w:r w:rsidR="004D5770" w:rsidRPr="00015059">
        <w:rPr>
          <w:rFonts w:cs="Times New Roman"/>
          <w:color w:val="000000" w:themeColor="text1"/>
        </w:rPr>
        <w:t>lignment of the data with</w:t>
      </w:r>
      <w:r w:rsidR="007B5976" w:rsidRPr="00015059">
        <w:rPr>
          <w:rFonts w:cs="Times New Roman"/>
          <w:color w:val="000000" w:themeColor="text1"/>
        </w:rPr>
        <w:t xml:space="preserve"> </w:t>
      </w:r>
      <w:proofErr w:type="spellStart"/>
      <w:r w:rsidR="007B5976" w:rsidRPr="00015059">
        <w:rPr>
          <w:rFonts w:cs="Times New Roman"/>
          <w:color w:val="000000" w:themeColor="text1"/>
        </w:rPr>
        <w:t>GTR+Gamma</w:t>
      </w:r>
      <w:proofErr w:type="spellEnd"/>
      <w:r w:rsidR="007B5976" w:rsidRPr="00015059">
        <w:rPr>
          <w:rFonts w:cs="Times New Roman"/>
          <w:color w:val="000000" w:themeColor="text1"/>
        </w:rPr>
        <w:t xml:space="preserve"> ML trees using </w:t>
      </w:r>
      <w:proofErr w:type="spellStart"/>
      <w:r w:rsidR="007B5976" w:rsidRPr="00015059">
        <w:rPr>
          <w:rFonts w:cs="Times New Roman"/>
          <w:color w:val="000000" w:themeColor="text1"/>
        </w:rPr>
        <w:t>RAxML</w:t>
      </w:r>
      <w:proofErr w:type="spellEnd"/>
      <w:r w:rsidR="004D5770" w:rsidRPr="00015059">
        <w:rPr>
          <w:rFonts w:cs="Times New Roman"/>
          <w:color w:val="000000" w:themeColor="text1"/>
        </w:rPr>
        <w:t xml:space="preserve"> </w:t>
      </w:r>
      <w:r w:rsidR="001B40ED" w:rsidRPr="00015059">
        <w:rPr>
          <w:rFonts w:cs="Times New Roman"/>
          <w:color w:val="000000" w:themeColor="text1"/>
        </w:rPr>
        <w:t xml:space="preserve">on MAFFT </w:t>
      </w:r>
      <w:r w:rsidR="004D5770" w:rsidRPr="00015059">
        <w:rPr>
          <w:rFonts w:cs="Times New Roman"/>
          <w:color w:val="000000" w:themeColor="text1"/>
        </w:rPr>
        <w:t xml:space="preserve">and isolating </w:t>
      </w:r>
      <w:r w:rsidR="00A048CD" w:rsidRPr="00015059">
        <w:rPr>
          <w:rFonts w:cs="Times New Roman"/>
          <w:color w:val="000000" w:themeColor="text1"/>
        </w:rPr>
        <w:t xml:space="preserve">the longest branch in the </w:t>
      </w:r>
      <w:r w:rsidR="004D5770" w:rsidRPr="00015059">
        <w:rPr>
          <w:rFonts w:cs="Times New Roman"/>
          <w:color w:val="000000" w:themeColor="text1"/>
        </w:rPr>
        <w:t xml:space="preserve">best </w:t>
      </w:r>
      <w:proofErr w:type="spellStart"/>
      <w:r w:rsidR="004D5770" w:rsidRPr="00015059">
        <w:rPr>
          <w:rFonts w:cs="Times New Roman"/>
          <w:color w:val="000000" w:themeColor="text1"/>
        </w:rPr>
        <w:t>GTR+Gamma</w:t>
      </w:r>
      <w:proofErr w:type="spellEnd"/>
      <w:r w:rsidR="004D5770" w:rsidRPr="00015059">
        <w:rPr>
          <w:rFonts w:cs="Times New Roman"/>
          <w:color w:val="000000" w:themeColor="text1"/>
        </w:rPr>
        <w:t xml:space="preserve"> ML score</w:t>
      </w:r>
      <w:r w:rsidR="00A048CD" w:rsidRPr="00015059">
        <w:rPr>
          <w:rFonts w:cs="Times New Roman"/>
          <w:color w:val="000000" w:themeColor="text1"/>
        </w:rPr>
        <w:t>d-tree</w:t>
      </w:r>
      <w:r w:rsidR="004D5770" w:rsidRPr="00015059">
        <w:rPr>
          <w:rFonts w:cs="Times New Roman"/>
          <w:color w:val="000000" w:themeColor="text1"/>
        </w:rPr>
        <w:t xml:space="preserve">. </w:t>
      </w:r>
      <w:r w:rsidR="00A048CD" w:rsidRPr="00015059">
        <w:rPr>
          <w:rFonts w:cs="Times New Roman"/>
          <w:color w:val="000000" w:themeColor="text1"/>
        </w:rPr>
        <w:t xml:space="preserve">Ultimately each subset has at most </w:t>
      </w:r>
      <w:r w:rsidR="001B40ED" w:rsidRPr="00015059">
        <w:rPr>
          <w:rFonts w:cs="Times New Roman"/>
          <w:color w:val="000000" w:themeColor="text1"/>
        </w:rPr>
        <w:t>200 taxa and so relatively few subset sequences</w:t>
      </w:r>
      <w:r w:rsidR="00A048CD" w:rsidRPr="00015059">
        <w:rPr>
          <w:rFonts w:cs="Times New Roman"/>
          <w:color w:val="000000" w:themeColor="text1"/>
        </w:rPr>
        <w:t xml:space="preserve"> that are less likely to be very divergent</w:t>
      </w:r>
      <w:r w:rsidR="001B40ED" w:rsidRPr="00015059">
        <w:rPr>
          <w:rFonts w:cs="Times New Roman"/>
          <w:color w:val="000000" w:themeColor="text1"/>
        </w:rPr>
        <w:t xml:space="preserve"> </w:t>
      </w:r>
      <w:r w:rsidR="001B40ED" w:rsidRPr="00015059">
        <w:rPr>
          <w:rFonts w:cs="Times New Roman"/>
          <w:color w:val="000000" w:themeColor="text1"/>
        </w:rPr>
        <w:fldChar w:fldCharType="begin"/>
      </w:r>
      <w:r w:rsidR="001B40ED" w:rsidRPr="00015059">
        <w:rPr>
          <w:rFonts w:cs="Times New Roman"/>
          <w:color w:val="000000" w:themeColor="text1"/>
        </w:rPr>
        <w:instrText xml:space="preserve"> ADDIN ZOTERO_ITEM CSL_CITATION {"citationID":"Y0NFztP3","properties":{"formattedCitation":"(Liu et al., 2012)","plainCitation":"(Liu et al., 2012)","noteIndex":0},"citationItems":[{"id":556,"uris":["http://zotero.org/users/1401269/items/6XXG8ABX"],"uri":["http://zotero.org/users/1401269/items/6XXG8ABX"],"itemData":{"id":556,"type":"article-journal","title":"SATé-II: Very Fast and Accurate Simultaneous Estimation of Multiple Sequence Alignments and Phylogenetic Trees","container-title":"Systematic Biology","page":"90-90","volume":"61","issue":"1","source":"academic.oup.com","abstract":"Abstract.  Highly accurate estimation of phylogenetic trees for large data sets is difficult, in part because multiple sequence alignments must be accurate for","DOI":"10.1093/sysbio/syr095","ISSN":"1063-5157","shortTitle":"SATé-II","journalAbbreviation":"Syst Biol","language":"en","author":[{"family":"Liu","given":"Kevin"},{"family":"Warnow","given":"Tandy J."},{"family":"Holder","given":"Mark T."},{"family":"Nelesen","given":"Serita M."},{"family":"Yu","given":"Jiaye"},{"family":"Stamatakis","given":"Alexandros P."},{"family":"Linder","given":"C. Randal"}],"issued":{"date-parts":[["2012",1,1]]}}}],"schema":"https://github.com/citation-style-language/schema/raw/master/csl-citation.json"} </w:instrText>
      </w:r>
      <w:r w:rsidR="001B40ED" w:rsidRPr="00015059">
        <w:rPr>
          <w:rFonts w:cs="Times New Roman"/>
          <w:color w:val="000000" w:themeColor="text1"/>
        </w:rPr>
        <w:fldChar w:fldCharType="separate"/>
      </w:r>
      <w:r w:rsidR="001B40ED" w:rsidRPr="00015059">
        <w:rPr>
          <w:rFonts w:cs="Times New Roman"/>
          <w:color w:val="000000" w:themeColor="text1"/>
        </w:rPr>
        <w:t>(Liu et al., 2012)</w:t>
      </w:r>
      <w:r w:rsidR="001B40ED" w:rsidRPr="00015059">
        <w:rPr>
          <w:rFonts w:cs="Times New Roman"/>
          <w:color w:val="000000" w:themeColor="text1"/>
        </w:rPr>
        <w:fldChar w:fldCharType="end"/>
      </w:r>
      <w:r w:rsidR="00A048CD" w:rsidRPr="00015059">
        <w:rPr>
          <w:rFonts w:cs="Times New Roman"/>
          <w:color w:val="000000" w:themeColor="text1"/>
        </w:rPr>
        <w:t>.</w:t>
      </w:r>
      <w:r w:rsidR="001B40ED" w:rsidRPr="00015059">
        <w:rPr>
          <w:rFonts w:cs="Times New Roman"/>
          <w:color w:val="000000" w:themeColor="text1"/>
        </w:rPr>
        <w:t xml:space="preserve"> </w:t>
      </w:r>
    </w:p>
    <w:p w14:paraId="5DF3B083" w14:textId="1E254CF8" w:rsidR="001461C8" w:rsidRPr="00015059" w:rsidRDefault="00940CDE" w:rsidP="00B822F6">
      <w:pPr>
        <w:spacing w:after="0"/>
        <w:jc w:val="both"/>
        <w:rPr>
          <w:rFonts w:cs="Times New Roman"/>
          <w:color w:val="000000" w:themeColor="text1"/>
        </w:rPr>
      </w:pPr>
      <w:r w:rsidRPr="00015059">
        <w:rPr>
          <w:rFonts w:cs="Times New Roman"/>
          <w:color w:val="000000" w:themeColor="text1"/>
        </w:rPr>
        <w:t xml:space="preserve">MUSCLE (multiple sequence comparison by log‐expectation) </w:t>
      </w:r>
      <w:r w:rsidR="004346DA" w:rsidRPr="00015059">
        <w:rPr>
          <w:rFonts w:cs="Times New Roman"/>
          <w:color w:val="000000" w:themeColor="text1"/>
        </w:rPr>
        <w:t xml:space="preserve">is a progressive </w:t>
      </w:r>
      <w:proofErr w:type="spellStart"/>
      <w:r w:rsidR="004346DA" w:rsidRPr="00015059">
        <w:rPr>
          <w:rFonts w:cs="Times New Roman"/>
          <w:color w:val="000000" w:themeColor="text1"/>
        </w:rPr>
        <w:t>aligment</w:t>
      </w:r>
      <w:proofErr w:type="spellEnd"/>
      <w:r w:rsidR="004346DA" w:rsidRPr="00015059">
        <w:rPr>
          <w:rFonts w:cs="Times New Roman"/>
          <w:color w:val="000000" w:themeColor="text1"/>
        </w:rPr>
        <w:t xml:space="preserve"> tool with three basic stages</w:t>
      </w:r>
      <w:r w:rsidR="0004669D" w:rsidRPr="00015059">
        <w:rPr>
          <w:rFonts w:cs="Times New Roman"/>
          <w:color w:val="000000" w:themeColor="text1"/>
        </w:rPr>
        <w:t xml:space="preserve"> </w:t>
      </w:r>
      <w:r w:rsidR="001461C8" w:rsidRPr="00015059">
        <w:rPr>
          <w:rFonts w:cs="Times New Roman"/>
          <w:color w:val="000000" w:themeColor="text1"/>
        </w:rPr>
        <w:fldChar w:fldCharType="begin"/>
      </w:r>
      <w:r w:rsidR="001461C8" w:rsidRPr="00015059">
        <w:rPr>
          <w:rFonts w:cs="Times New Roman"/>
          <w:color w:val="000000" w:themeColor="text1"/>
        </w:rPr>
        <w:instrText xml:space="preserve"> ADDIN ZOTERO_ITEM CSL_CITATION {"citationID":"YJAAwseu","properties":{"formattedCitation":"(Edgar, 2004b)","plainCitation":"(Edgar, 2004b)","noteIndex":0},"citationItems":[{"id":563,"uris":["http://zotero.org/users/1401269/items/FNX2574W"],"uri":["http://zotero.org/users/1401269/items/FNX2574W"],"itemData":{"id":563,"type":"article-journal","title":"MUSCLE: multiple sequence alignment with high accuracy and high throughput","container-title":"Nucleic Acids Research","page":"1792-1797","volume":"32","issue":"5","source":"academic.oup.com","abstract":"Abstract.   We describe MUSCLE, a new computer program for creating multiple alignments of protein sequences. Elements of the algorithm include fast distance es","DOI":"10.1093/nar/gkh340","ISSN":"0305-1048","shortTitle":"MUSCLE","journalAbbreviation":"Nucleic Acids Res","language":"en","author":[{"family":"Edgar","given":"Robert C."}],"issued":{"date-parts":[["2004",3,1]]}}}],"schema":"https://github.com/citation-style-language/schema/raw/master/csl-citation.json"} </w:instrText>
      </w:r>
      <w:r w:rsidR="001461C8" w:rsidRPr="00015059">
        <w:rPr>
          <w:rFonts w:cs="Times New Roman"/>
          <w:color w:val="000000" w:themeColor="text1"/>
        </w:rPr>
        <w:fldChar w:fldCharType="separate"/>
      </w:r>
      <w:r w:rsidR="001461C8" w:rsidRPr="00015059">
        <w:rPr>
          <w:rFonts w:cs="Times New Roman"/>
          <w:color w:val="000000" w:themeColor="text1"/>
        </w:rPr>
        <w:t>(Edgar, 2004b)</w:t>
      </w:r>
      <w:r w:rsidR="001461C8" w:rsidRPr="00015059">
        <w:rPr>
          <w:rFonts w:cs="Times New Roman"/>
          <w:color w:val="000000" w:themeColor="text1"/>
        </w:rPr>
        <w:fldChar w:fldCharType="end"/>
      </w:r>
      <w:r w:rsidR="004346DA" w:rsidRPr="00015059">
        <w:rPr>
          <w:rFonts w:cs="Times New Roman"/>
          <w:color w:val="000000" w:themeColor="text1"/>
        </w:rPr>
        <w:t xml:space="preserve">. First a </w:t>
      </w:r>
      <w:r w:rsidR="006607F0" w:rsidRPr="00015059">
        <w:rPr>
          <w:rFonts w:cs="Times New Roman"/>
          <w:color w:val="000000" w:themeColor="text1"/>
        </w:rPr>
        <w:t>progressive-alignment-</w:t>
      </w:r>
      <w:r w:rsidR="00BA29EE" w:rsidRPr="00015059">
        <w:rPr>
          <w:rFonts w:cs="Times New Roman"/>
          <w:color w:val="000000" w:themeColor="text1"/>
        </w:rPr>
        <w:t xml:space="preserve">derived rooted </w:t>
      </w:r>
      <w:r w:rsidR="004346DA" w:rsidRPr="00015059">
        <w:rPr>
          <w:rFonts w:cs="Times New Roman"/>
          <w:color w:val="000000" w:themeColor="text1"/>
        </w:rPr>
        <w:t xml:space="preserve">guide tree is </w:t>
      </w:r>
      <w:r w:rsidR="00BA29EE" w:rsidRPr="00015059">
        <w:rPr>
          <w:rFonts w:cs="Times New Roman"/>
          <w:color w:val="000000" w:themeColor="text1"/>
        </w:rPr>
        <w:t>constructed</w:t>
      </w:r>
      <w:r w:rsidR="004346DA" w:rsidRPr="00015059">
        <w:rPr>
          <w:rFonts w:cs="Times New Roman"/>
          <w:color w:val="000000" w:themeColor="text1"/>
        </w:rPr>
        <w:t xml:space="preserve"> from </w:t>
      </w:r>
      <w:r w:rsidR="00F82DA9" w:rsidRPr="00015059">
        <w:rPr>
          <w:rFonts w:cs="Times New Roman"/>
          <w:color w:val="000000" w:themeColor="text1"/>
        </w:rPr>
        <w:t xml:space="preserve">a </w:t>
      </w:r>
      <w:r w:rsidR="004346DA" w:rsidRPr="00015059">
        <w:rPr>
          <w:rFonts w:cs="Times New Roman"/>
          <w:color w:val="000000" w:themeColor="text1"/>
        </w:rPr>
        <w:t xml:space="preserve">pairwise </w:t>
      </w:r>
      <w:r w:rsidR="00F82DA9" w:rsidRPr="00015059">
        <w:rPr>
          <w:rFonts w:cs="Times New Roman"/>
          <w:color w:val="000000" w:themeColor="text1"/>
        </w:rPr>
        <w:t>k-</w:t>
      </w:r>
      <w:proofErr w:type="spellStart"/>
      <w:r w:rsidR="004346DA" w:rsidRPr="00015059">
        <w:rPr>
          <w:rFonts w:cs="Times New Roman"/>
          <w:color w:val="000000" w:themeColor="text1"/>
        </w:rPr>
        <w:t>mer</w:t>
      </w:r>
      <w:proofErr w:type="spellEnd"/>
      <w:r w:rsidR="004346DA" w:rsidRPr="00015059">
        <w:rPr>
          <w:rFonts w:cs="Times New Roman"/>
          <w:color w:val="000000" w:themeColor="text1"/>
        </w:rPr>
        <w:t xml:space="preserve"> distance matrix of unaligned sequences</w:t>
      </w:r>
      <w:r w:rsidR="00F82DA9" w:rsidRPr="00015059">
        <w:rPr>
          <w:rFonts w:cs="Times New Roman"/>
          <w:color w:val="000000" w:themeColor="text1"/>
        </w:rPr>
        <w:t xml:space="preserve"> </w:t>
      </w:r>
      <w:r w:rsidR="00BA29EE" w:rsidRPr="00015059">
        <w:rPr>
          <w:rFonts w:cs="Times New Roman"/>
          <w:color w:val="000000" w:themeColor="text1"/>
        </w:rPr>
        <w:t>clustered through</w:t>
      </w:r>
      <w:r w:rsidR="00F82DA9" w:rsidRPr="00015059">
        <w:rPr>
          <w:rFonts w:cs="Times New Roman"/>
          <w:color w:val="000000" w:themeColor="text1"/>
        </w:rPr>
        <w:t xml:space="preserve"> </w:t>
      </w:r>
      <w:r w:rsidR="002A4D86" w:rsidRPr="00015059">
        <w:rPr>
          <w:rFonts w:cs="Times New Roman"/>
          <w:color w:val="000000" w:themeColor="text1"/>
        </w:rPr>
        <w:t>UPGMA</w:t>
      </w:r>
      <w:r w:rsidR="00BA29EE" w:rsidRPr="00015059">
        <w:rPr>
          <w:rFonts w:cs="Times New Roman"/>
          <w:color w:val="000000" w:themeColor="text1"/>
        </w:rPr>
        <w:t>.</w:t>
      </w:r>
      <w:r w:rsidR="004346DA" w:rsidRPr="00015059">
        <w:rPr>
          <w:rFonts w:cs="Times New Roman"/>
          <w:color w:val="000000" w:themeColor="text1"/>
        </w:rPr>
        <w:t xml:space="preserve"> </w:t>
      </w:r>
      <w:r w:rsidR="002A4D86" w:rsidRPr="00015059">
        <w:rPr>
          <w:rFonts w:cs="Times New Roman"/>
          <w:color w:val="000000" w:themeColor="text1"/>
        </w:rPr>
        <w:t xml:space="preserve">Secondly based on the guide tree, </w:t>
      </w:r>
      <w:proofErr w:type="spellStart"/>
      <w:r w:rsidR="002A4D86" w:rsidRPr="00015059">
        <w:rPr>
          <w:rFonts w:cs="Times New Roman"/>
          <w:color w:val="000000" w:themeColor="text1"/>
        </w:rPr>
        <w:t>kimura</w:t>
      </w:r>
      <w:proofErr w:type="spellEnd"/>
      <w:r w:rsidR="002A4D86" w:rsidRPr="00015059">
        <w:rPr>
          <w:rFonts w:cs="Times New Roman"/>
          <w:color w:val="000000" w:themeColor="text1"/>
        </w:rPr>
        <w:t xml:space="preserve"> distance matrix is computed for each </w:t>
      </w:r>
      <w:r w:rsidR="0004669D" w:rsidRPr="00015059">
        <w:rPr>
          <w:rFonts w:cs="Times New Roman"/>
          <w:color w:val="000000" w:themeColor="text1"/>
        </w:rPr>
        <w:t xml:space="preserve">internal </w:t>
      </w:r>
      <w:r w:rsidR="002A4D86" w:rsidRPr="00015059">
        <w:rPr>
          <w:rFonts w:cs="Times New Roman"/>
          <w:color w:val="000000" w:themeColor="text1"/>
        </w:rPr>
        <w:t>node and clustered again using UPGMA. Only those subtrees whose branching order changed are progressively aligned again</w:t>
      </w:r>
      <w:r w:rsidR="00C024BE" w:rsidRPr="00015059">
        <w:rPr>
          <w:rFonts w:cs="Times New Roman"/>
          <w:color w:val="000000" w:themeColor="text1"/>
        </w:rPr>
        <w:t xml:space="preserve">. This stage can be done in iteration. Thirdly, </w:t>
      </w:r>
      <w:r w:rsidR="00320660" w:rsidRPr="00015059">
        <w:rPr>
          <w:rFonts w:cs="Times New Roman"/>
          <w:color w:val="000000" w:themeColor="text1"/>
        </w:rPr>
        <w:t>the tree is optimized</w:t>
      </w:r>
      <w:r w:rsidR="00C024BE" w:rsidRPr="00015059">
        <w:rPr>
          <w:rFonts w:cs="Times New Roman"/>
          <w:color w:val="000000" w:themeColor="text1"/>
        </w:rPr>
        <w:t xml:space="preserve"> iteratively by sequential bi-partitioning of the tree from the root and</w:t>
      </w:r>
      <w:r w:rsidR="00320660" w:rsidRPr="00015059">
        <w:rPr>
          <w:rFonts w:cs="Times New Roman"/>
          <w:color w:val="000000" w:themeColor="text1"/>
        </w:rPr>
        <w:t xml:space="preserve"> re-aligning the subsets to each other only retaining edges with higher SP scores (</w:t>
      </w:r>
      <w:r w:rsidR="00320660" w:rsidRPr="00015059">
        <w:rPr>
          <w:color w:val="000000" w:themeColor="text1"/>
          <w:sz w:val="23"/>
          <w:szCs w:val="23"/>
          <w:shd w:val="clear" w:color="auto" w:fill="FFFFFF"/>
        </w:rPr>
        <w:t>the sum</w:t>
      </w:r>
      <w:r w:rsidR="00CF4A3F" w:rsidRPr="00015059">
        <w:rPr>
          <w:color w:val="000000" w:themeColor="text1"/>
          <w:sz w:val="23"/>
          <w:szCs w:val="23"/>
          <w:shd w:val="clear" w:color="auto" w:fill="FFFFFF"/>
        </w:rPr>
        <w:t>-</w:t>
      </w:r>
      <w:r w:rsidR="00320660" w:rsidRPr="00015059">
        <w:rPr>
          <w:color w:val="000000" w:themeColor="text1"/>
          <w:sz w:val="23"/>
          <w:szCs w:val="23"/>
          <w:shd w:val="clear" w:color="auto" w:fill="FFFFFF"/>
        </w:rPr>
        <w:t>of</w:t>
      </w:r>
      <w:r w:rsidR="00CF4A3F" w:rsidRPr="00015059">
        <w:rPr>
          <w:color w:val="000000" w:themeColor="text1"/>
          <w:sz w:val="23"/>
          <w:szCs w:val="23"/>
          <w:shd w:val="clear" w:color="auto" w:fill="FFFFFF"/>
        </w:rPr>
        <w:t>-</w:t>
      </w:r>
      <w:r w:rsidR="00320660" w:rsidRPr="00015059">
        <w:rPr>
          <w:color w:val="000000" w:themeColor="text1"/>
          <w:sz w:val="23"/>
          <w:szCs w:val="23"/>
          <w:shd w:val="clear" w:color="auto" w:fill="FFFFFF"/>
        </w:rPr>
        <w:t>pairwise alignment scores</w:t>
      </w:r>
      <w:r w:rsidR="00320660" w:rsidRPr="00015059">
        <w:rPr>
          <w:rFonts w:cs="Times New Roman"/>
          <w:color w:val="000000" w:themeColor="text1"/>
        </w:rPr>
        <w:t>)</w:t>
      </w:r>
      <w:r w:rsidR="00C024BE" w:rsidRPr="00015059">
        <w:rPr>
          <w:rFonts w:cs="Times New Roman"/>
          <w:color w:val="000000" w:themeColor="text1"/>
        </w:rPr>
        <w:t xml:space="preserve"> </w:t>
      </w:r>
      <w:r w:rsidR="001461C8" w:rsidRPr="00015059">
        <w:rPr>
          <w:rFonts w:cs="Times New Roman"/>
          <w:color w:val="000000" w:themeColor="text1"/>
        </w:rPr>
        <w:fldChar w:fldCharType="begin"/>
      </w:r>
      <w:r w:rsidR="001461C8" w:rsidRPr="00015059">
        <w:rPr>
          <w:rFonts w:cs="Times New Roman"/>
          <w:color w:val="000000" w:themeColor="text1"/>
        </w:rPr>
        <w:instrText xml:space="preserve"> ADDIN ZOTERO_ITEM CSL_CITATION {"citationID":"GefXAPlV","properties":{"formattedCitation":"(Edgar, 2004a)","plainCitation":"(Edgar, 2004a)","noteIndex":0},"citationItems":[{"id":566,"uris":["http://zotero.org/users/1401269/items/S65XWV73"],"uri":["http://zotero.org/users/1401269/items/S65XWV73"],"itemData":{"id":566,"type":"article-journal","title":"MUSCLE: a multiple sequence alignment method with reduced time and space complexity","container-title":"BMC Bioinformatics","page":"113","volume":"5","issue":"1","source":"BioMed Central","abstract":"In a previous paper, we introduced MUSCLE, a new program for creating multiple alignments of protein sequences, giving a brief summary of the algorithm and showing MUSCLE to achieve the highest scores reported to date on four alignment accuracy benchmarks. Here we present a more complete discussion of the algorithm, describing several previously unpublished techniques that improve biological accuracy and / or computational complexity. We introduce a new option, MUSCLE-fast, designed for high-throughput applications. We also describe a new protocol for evaluating objective functions that align two profiles.","DOI":"10.1186/1471-2105-5-113","ISSN":"1471-2105","shortTitle":"MUSCLE","journalAbbreviation":"BMC Bioinformatics","author":[{"family":"Edgar","given":"Robert C."}],"issued":{"date-parts":[["2004",8,19]]}}}],"schema":"https://github.com/citation-style-language/schema/raw/master/csl-citation.json"} </w:instrText>
      </w:r>
      <w:r w:rsidR="001461C8" w:rsidRPr="00015059">
        <w:rPr>
          <w:rFonts w:cs="Times New Roman"/>
          <w:color w:val="000000" w:themeColor="text1"/>
        </w:rPr>
        <w:fldChar w:fldCharType="separate"/>
      </w:r>
      <w:r w:rsidR="001461C8" w:rsidRPr="00015059">
        <w:rPr>
          <w:rFonts w:cs="Times New Roman"/>
          <w:color w:val="000000" w:themeColor="text1"/>
        </w:rPr>
        <w:t>(Edgar, 2004a)</w:t>
      </w:r>
      <w:r w:rsidR="001461C8" w:rsidRPr="00015059">
        <w:rPr>
          <w:rFonts w:cs="Times New Roman"/>
          <w:color w:val="000000" w:themeColor="text1"/>
        </w:rPr>
        <w:fldChar w:fldCharType="end"/>
      </w:r>
      <w:r w:rsidR="001461C8" w:rsidRPr="00015059">
        <w:rPr>
          <w:rFonts w:cs="Times New Roman"/>
          <w:color w:val="000000" w:themeColor="text1"/>
        </w:rPr>
        <w:t xml:space="preserve">. </w:t>
      </w:r>
    </w:p>
    <w:p w14:paraId="716FC689" w14:textId="4D19CCBF" w:rsidR="00D4396D" w:rsidRPr="00015059" w:rsidRDefault="00976309" w:rsidP="00B822F6">
      <w:pPr>
        <w:spacing w:after="0"/>
        <w:jc w:val="both"/>
        <w:rPr>
          <w:rFonts w:cs="Times New Roman"/>
          <w:color w:val="000000" w:themeColor="text1"/>
        </w:rPr>
      </w:pPr>
      <w:r w:rsidRPr="00015059">
        <w:rPr>
          <w:rFonts w:cs="Times New Roman"/>
          <w:color w:val="000000" w:themeColor="text1"/>
        </w:rPr>
        <w:t>MAFFT is another MSA tool that uses both a progressive algorithm and an iterative technique to produce accurate and fast alignments. MAFFT uses fast Fourier transform (FFT) to rapidly detect homologous segments of sequences then implement two different heuristic alignment methods, a progressive method (FFT‐NS‐2) and an iterative refinement method (FFT‐NS‐</w:t>
      </w:r>
      <w:proofErr w:type="spellStart"/>
      <w:r w:rsidRPr="00015059">
        <w:rPr>
          <w:rFonts w:cs="Times New Roman"/>
          <w:color w:val="000000" w:themeColor="text1"/>
        </w:rPr>
        <w:t>i</w:t>
      </w:r>
      <w:proofErr w:type="spellEnd"/>
      <w:r w:rsidRPr="00015059">
        <w:rPr>
          <w:rFonts w:cs="Times New Roman"/>
          <w:color w:val="000000" w:themeColor="text1"/>
        </w:rPr>
        <w:t xml:space="preserve">) </w:t>
      </w:r>
      <w:r w:rsidR="00D4396D" w:rsidRPr="00015059">
        <w:rPr>
          <w:rFonts w:cs="Times New Roman"/>
          <w:color w:val="000000" w:themeColor="text1"/>
        </w:rPr>
        <w:t xml:space="preserve">to generate a MSA tree </w:t>
      </w:r>
      <w:r w:rsidR="00D4396D" w:rsidRPr="00015059">
        <w:rPr>
          <w:rFonts w:cs="Times New Roman"/>
          <w:color w:val="000000" w:themeColor="text1"/>
        </w:rPr>
        <w:fldChar w:fldCharType="begin"/>
      </w:r>
      <w:r w:rsidR="00D4396D" w:rsidRPr="00015059">
        <w:rPr>
          <w:rFonts w:cs="Times New Roman"/>
          <w:color w:val="000000" w:themeColor="text1"/>
        </w:rPr>
        <w:instrText xml:space="preserve"> ADDIN ZOTERO_ITEM CSL_CITATION {"citationID":"nDdyqRPz","properties":{"formattedCitation":"(Katoh, Misawa, Kuma, &amp; Miyata, 2002; Katoh &amp; Standley, 2013)","plainCitation":"(Katoh, Misawa, Kuma, &amp; Miyata, 2002; Katoh &amp; Standley, 2013)","noteIndex":0},"citationItems":[{"id":569,"uris":["http://zotero.org/users/1401269/items/D45KJURI"],"uri":["http://zotero.org/users/1401269/items/D45KJURI"],"itemData":{"id":569,"type":"article-journal","title":"MAFFT: a novel method for rapid multiple sequence alignment based on fast Fourier transform","container-title":"Nucleic Acids Research","page":"3059-3066","volume":"30","issue":"14","source":"academic.oup.com","abstract":"Abstract.  A multiple sequence alignment program, MAFFT, has been developed. The CPU time is drastically reduced as compared with existing methods. MAFFT includ","DOI":"10.1093/nar/gkf436","ISSN":"0305-1048","shortTitle":"MAFFT","journalAbbreviation":"Nucleic Acids Res","language":"en","author":[{"family":"Katoh","given":"Kazutaka"},{"family":"Misawa","given":"Kazuharu"},{"family":"Kuma","given":"Kei-ichi"},{"family":"Miyata","given":"Takashi"}],"issued":{"date-parts":[["2002",7,15]]}}},{"id":560,"uris":["http://zotero.org/users/1401269/items/TRSEXKGK"],"uri":["http://zotero.org/users/1401269/items/TRSEXKGK"],"itemData":{"id":560,"type":"article-journal","title":"MAFFT Multiple Sequence Alignment Software Version 7: Improvements in Performance and Usability","container-title":"Molecular Biology and Evolution","page":"772-780","volume":"30","issue":"4","source":"academic.oup.com","abstract":"Abstract.  We report a major update of the MAFFT multiple sequence alignment program. This version has several new features, including options for adding unalig","DOI":"10.1093/molbev/mst010","ISSN":"0737-4038","shortTitle":"MAFFT Multiple Sequence Alignment Software Version 7","journalAbbreviation":"Mol Biol Evol","language":"en","author":[{"family":"Katoh","given":"Kazutaka"},{"family":"Standley","given":"Daron M."}],"issued":{"date-parts":[["2013",4,1]]}}}],"schema":"https://github.com/citation-style-language/schema/raw/master/csl-citation.json"} </w:instrText>
      </w:r>
      <w:r w:rsidR="00D4396D" w:rsidRPr="00015059">
        <w:rPr>
          <w:rFonts w:cs="Times New Roman"/>
          <w:color w:val="000000" w:themeColor="text1"/>
        </w:rPr>
        <w:fldChar w:fldCharType="separate"/>
      </w:r>
      <w:r w:rsidR="00D4396D" w:rsidRPr="00015059">
        <w:rPr>
          <w:rFonts w:cs="Times New Roman"/>
          <w:color w:val="000000" w:themeColor="text1"/>
        </w:rPr>
        <w:t>(Katoh, Misawa, Kuma, &amp; Miyata, 2002; Katoh &amp; Standley, 2013)</w:t>
      </w:r>
      <w:r w:rsidR="00D4396D" w:rsidRPr="00015059">
        <w:rPr>
          <w:rFonts w:cs="Times New Roman"/>
          <w:color w:val="000000" w:themeColor="text1"/>
        </w:rPr>
        <w:fldChar w:fldCharType="end"/>
      </w:r>
      <w:r w:rsidR="00D4396D" w:rsidRPr="00015059">
        <w:rPr>
          <w:rFonts w:cs="Times New Roman"/>
          <w:color w:val="000000" w:themeColor="text1"/>
        </w:rPr>
        <w:t>.</w:t>
      </w:r>
    </w:p>
    <w:p w14:paraId="00D24AC0" w14:textId="5AE29BBA" w:rsidR="006607F0" w:rsidRPr="00015059" w:rsidRDefault="00020BF0" w:rsidP="00A54954">
      <w:pPr>
        <w:spacing w:after="0"/>
        <w:jc w:val="both"/>
        <w:rPr>
          <w:rFonts w:cs="Times New Roman"/>
          <w:color w:val="000000" w:themeColor="text1"/>
        </w:rPr>
      </w:pPr>
      <w:r w:rsidRPr="00015059">
        <w:rPr>
          <w:rFonts w:cs="Times New Roman"/>
          <w:color w:val="000000" w:themeColor="text1"/>
        </w:rPr>
        <w:t xml:space="preserve">The alignment accuracy </w:t>
      </w:r>
      <w:r w:rsidR="007E445A" w:rsidRPr="00015059">
        <w:rPr>
          <w:rFonts w:cs="Times New Roman"/>
          <w:color w:val="000000" w:themeColor="text1"/>
        </w:rPr>
        <w:t>w</w:t>
      </w:r>
      <w:r w:rsidR="00D4396D" w:rsidRPr="00015059">
        <w:rPr>
          <w:rFonts w:cs="Times New Roman"/>
          <w:color w:val="000000" w:themeColor="text1"/>
        </w:rPr>
        <w:t>ill be</w:t>
      </w:r>
      <w:r w:rsidRPr="00015059">
        <w:rPr>
          <w:rFonts w:cs="Times New Roman"/>
          <w:color w:val="000000" w:themeColor="text1"/>
        </w:rPr>
        <w:t xml:space="preserve"> measured using </w:t>
      </w:r>
      <w:proofErr w:type="spellStart"/>
      <w:r w:rsidRPr="00015059">
        <w:rPr>
          <w:rFonts w:cs="Times New Roman"/>
          <w:color w:val="000000" w:themeColor="text1"/>
        </w:rPr>
        <w:t>FastSP</w:t>
      </w:r>
      <w:proofErr w:type="spellEnd"/>
      <w:r w:rsidRPr="00015059">
        <w:rPr>
          <w:rFonts w:cs="Times New Roman"/>
          <w:color w:val="000000" w:themeColor="text1"/>
        </w:rPr>
        <w:t xml:space="preserve"> based on two different systems: the SP-score and the </w:t>
      </w:r>
      <w:proofErr w:type="spellStart"/>
      <w:r w:rsidRPr="00015059">
        <w:rPr>
          <w:rFonts w:cs="Times New Roman"/>
          <w:color w:val="000000" w:themeColor="text1"/>
        </w:rPr>
        <w:t>mode</w:t>
      </w:r>
      <w:r w:rsidR="000634E2" w:rsidRPr="00015059">
        <w:rPr>
          <w:rFonts w:cs="Times New Roman"/>
          <w:color w:val="000000" w:themeColor="text1"/>
        </w:rPr>
        <w:t>l</w:t>
      </w:r>
      <w:r w:rsidRPr="00015059">
        <w:rPr>
          <w:rFonts w:cs="Times New Roman"/>
          <w:color w:val="000000" w:themeColor="text1"/>
        </w:rPr>
        <w:t>er</w:t>
      </w:r>
      <w:proofErr w:type="spellEnd"/>
      <w:r w:rsidRPr="00015059">
        <w:rPr>
          <w:rFonts w:cs="Times New Roman"/>
          <w:color w:val="000000" w:themeColor="text1"/>
        </w:rPr>
        <w:t xml:space="preserve"> score, averaged together to get one measure</w:t>
      </w:r>
      <w:r w:rsidR="007E445A" w:rsidRPr="00015059">
        <w:rPr>
          <w:rFonts w:cs="Times New Roman"/>
          <w:color w:val="000000" w:themeColor="text1"/>
        </w:rPr>
        <w:t xml:space="preserve"> </w:t>
      </w:r>
      <w:bookmarkStart w:id="100" w:name="ZOTERO_BREF_bLPxnqAiEjwP"/>
      <w:r w:rsidR="009C09CD" w:rsidRPr="00015059">
        <w:rPr>
          <w:rFonts w:cs="Times New Roman"/>
          <w:color w:val="000000" w:themeColor="text1"/>
        </w:rPr>
        <w:fldChar w:fldCharType="begin"/>
      </w:r>
      <w:r w:rsidR="00F45322" w:rsidRPr="00015059">
        <w:rPr>
          <w:rFonts w:cs="Times New Roman"/>
          <w:color w:val="000000" w:themeColor="text1"/>
        </w:rPr>
        <w:instrText xml:space="preserve"> ADDIN ZOTERO_ITEM CSL_CITATION {"citationID":"XTLbCql6","properties":{"formattedCitation":"(Mirarab et al., 2015)","plainCitation":"(Mirarab et al., 2015)","noteIndex":0},"citationItems":[{"id":64,"uris":["http://zotero.org/users/1401269/items/89AESJ7H"],"uri":["http://zotero.org/users/1401269/items/89AESJ7H"],"itemData":{"id":64,"type":"article-journal","title":"PASTA: Ultra-Large Multiple Sequence Alignment for Nucleotide and Amino-Acid Sequences","container-title":"Journal of Computational Biology","page":"377-386","volume":"22","issue":"5","source":"PubMed Central","abstract":"We introduce PASTA, a new multiple sequence alignment algorithm. PASTA uses a new technique to produce an alignment given a guide tree that enables it to be both highly scalable and very accurate. We present a study on biological and simulated data with up to 200,000 sequences, showing that PASTA produces highly accurate alignments, improving on the accuracy and scalability of the leading alignment methods (including SATé). We also show that trees estimated on PASTA alignments are highly accurate—slightly better than SATé trees, but with substantial improvements relative to other methods. Finally, PASTA is faster than SATé, highly parallelizable, and requires relatively little memory.","DOI":"10.1089/cmb.2014.0156","ISSN":"1066-5277","note":"PMID: 25549288\nPMCID: PMC4424971","shortTitle":"PASTA","journalAbbreviation":"J Comput Biol","author":[{"family":"Mirarab","given":"Siavash"},{"family":"Nguyen","given":"Nam"},{"family":"Guo","given":"Sheng"},{"family":"Wang","given":"Li-San"},{"family":"Kim","given":"Junhyong"},{"family":"Warnow","given":"Tandy"}],"issued":{"date-parts":[["2015",5,1]]}}}],"schema":"https://github.com/citation-style-language/schema/raw/master/csl-citation.json"} </w:instrText>
      </w:r>
      <w:r w:rsidR="009C09CD" w:rsidRPr="00015059">
        <w:rPr>
          <w:rFonts w:cs="Times New Roman"/>
          <w:color w:val="000000" w:themeColor="text1"/>
        </w:rPr>
        <w:fldChar w:fldCharType="separate"/>
      </w:r>
      <w:r w:rsidR="002B138E" w:rsidRPr="00015059">
        <w:rPr>
          <w:rFonts w:cs="Times New Roman"/>
          <w:color w:val="000000" w:themeColor="text1"/>
        </w:rPr>
        <w:t>(Mirarab et al., 2015)</w:t>
      </w:r>
      <w:r w:rsidR="009C09CD" w:rsidRPr="00015059">
        <w:rPr>
          <w:rFonts w:cs="Times New Roman"/>
          <w:color w:val="000000" w:themeColor="text1"/>
        </w:rPr>
        <w:fldChar w:fldCharType="end"/>
      </w:r>
      <w:bookmarkEnd w:id="100"/>
      <w:r w:rsidRPr="00015059">
        <w:rPr>
          <w:rFonts w:cs="Times New Roman"/>
          <w:color w:val="000000" w:themeColor="text1"/>
        </w:rPr>
        <w:t>.</w:t>
      </w:r>
    </w:p>
    <w:p w14:paraId="2672490A" w14:textId="04B93D10" w:rsidR="00020BF0" w:rsidRPr="00015059" w:rsidRDefault="00020BF0" w:rsidP="00A54954">
      <w:pPr>
        <w:spacing w:after="0"/>
        <w:jc w:val="both"/>
        <w:rPr>
          <w:rFonts w:cs="Times New Roman"/>
          <w:color w:val="000000" w:themeColor="text1"/>
        </w:rPr>
      </w:pPr>
      <w:r w:rsidRPr="00015059">
        <w:rPr>
          <w:rFonts w:cs="Times New Roman"/>
          <w:color w:val="000000" w:themeColor="text1"/>
        </w:rPr>
        <w:t xml:space="preserve">PASTA runs faster and analyses larger datasets than </w:t>
      </w:r>
      <w:proofErr w:type="spellStart"/>
      <w:r w:rsidRPr="00015059">
        <w:rPr>
          <w:rFonts w:cs="Times New Roman"/>
          <w:color w:val="000000" w:themeColor="text1"/>
        </w:rPr>
        <w:t>SATé</w:t>
      </w:r>
      <w:proofErr w:type="spellEnd"/>
      <w:r w:rsidRPr="00015059">
        <w:rPr>
          <w:rFonts w:cs="Times New Roman"/>
          <w:color w:val="000000" w:themeColor="text1"/>
        </w:rPr>
        <w:t>-II the overall second best MSA tool available</w:t>
      </w:r>
      <w:bookmarkStart w:id="101" w:name="ZOTERO_BREF_dGLkyfqoiEjK"/>
      <w:r w:rsidR="006607F0" w:rsidRPr="00015059">
        <w:rPr>
          <w:rFonts w:cs="Times New Roman"/>
          <w:color w:val="000000" w:themeColor="text1"/>
        </w:rPr>
        <w:t xml:space="preserve"> </w:t>
      </w:r>
      <w:r w:rsidR="009C09CD" w:rsidRPr="00015059">
        <w:rPr>
          <w:rFonts w:cs="Times New Roman"/>
          <w:color w:val="000000" w:themeColor="text1"/>
        </w:rPr>
        <w:fldChar w:fldCharType="begin"/>
      </w:r>
      <w:r w:rsidR="00F45322" w:rsidRPr="00015059">
        <w:rPr>
          <w:rFonts w:cs="Times New Roman"/>
          <w:color w:val="000000" w:themeColor="text1"/>
        </w:rPr>
        <w:instrText xml:space="preserve"> ADDIN ZOTERO_ITEM CSL_CITATION {"citationID":"nMJDZrdT","properties":{"formattedCitation":"(Mirarab et al., 2015)","plainCitation":"(Mirarab et al., 2015)","noteIndex":0},"citationItems":[{"id":64,"uris":["http://zotero.org/users/1401269/items/89AESJ7H"],"uri":["http://zotero.org/users/1401269/items/89AESJ7H"],"itemData":{"id":64,"type":"article-journal","title":"PASTA: Ultra-Large Multiple Sequence Alignment for Nucleotide and Amino-Acid Sequences","container-title":"Journal of Computational Biology","page":"377-386","volume":"22","issue":"5","source":"PubMed Central","abstract":"We introduce PASTA, a new multiple sequence alignment algorithm. PASTA uses a new technique to produce an alignment given a guide tree that enables it to be both highly scalable and very accurate. We present a study on biological and simulated data with up to 200,000 sequences, showing that PASTA produces highly accurate alignments, improving on the accuracy and scalability of the leading alignment methods (including SATé). We also show that trees estimated on PASTA alignments are highly accurate—slightly better than SATé trees, but with substantial improvements relative to other methods. Finally, PASTA is faster than SATé, highly parallelizable, and requires relatively little memory.","DOI":"10.1089/cmb.2014.0156","ISSN":"1066-5277","note":"PMID: 25549288\nPMCID: PMC4424971","shortTitle":"PASTA","journalAbbreviation":"J Comput Biol","author":[{"family":"Mirarab","given":"Siavash"},{"family":"Nguyen","given":"Nam"},{"family":"Guo","given":"Sheng"},{"family":"Wang","given":"Li-San"},{"family":"Kim","given":"Junhyong"},{"family":"Warnow","given":"Tandy"}],"issued":{"date-parts":[["2015",5,1]]}}}],"schema":"https://github.com/citation-style-language/schema/raw/master/csl-citation.json"} </w:instrText>
      </w:r>
      <w:r w:rsidR="009C09CD" w:rsidRPr="00015059">
        <w:rPr>
          <w:rFonts w:cs="Times New Roman"/>
          <w:color w:val="000000" w:themeColor="text1"/>
        </w:rPr>
        <w:fldChar w:fldCharType="separate"/>
      </w:r>
      <w:r w:rsidR="002B138E" w:rsidRPr="00015059">
        <w:rPr>
          <w:rFonts w:cs="Times New Roman"/>
          <w:color w:val="000000" w:themeColor="text1"/>
        </w:rPr>
        <w:t>(Mirarab et al., 2015)</w:t>
      </w:r>
      <w:r w:rsidR="009C09CD" w:rsidRPr="00015059">
        <w:rPr>
          <w:rFonts w:cs="Times New Roman"/>
          <w:color w:val="000000" w:themeColor="text1"/>
        </w:rPr>
        <w:fldChar w:fldCharType="end"/>
      </w:r>
      <w:bookmarkEnd w:id="101"/>
      <w:r w:rsidRPr="00015059">
        <w:rPr>
          <w:rFonts w:cs="Times New Roman"/>
          <w:color w:val="000000" w:themeColor="text1"/>
        </w:rPr>
        <w:t>.</w:t>
      </w:r>
      <w:r w:rsidR="006607F0" w:rsidRPr="00015059">
        <w:rPr>
          <w:rFonts w:cs="Times New Roman"/>
          <w:color w:val="000000" w:themeColor="text1"/>
        </w:rPr>
        <w:t xml:space="preserve"> </w:t>
      </w:r>
      <w:r w:rsidRPr="00015059">
        <w:rPr>
          <w:rFonts w:cs="Times New Roman"/>
          <w:color w:val="000000" w:themeColor="text1"/>
        </w:rPr>
        <w:t xml:space="preserve">PASTA requires much less computational resources than </w:t>
      </w:r>
      <w:proofErr w:type="spellStart"/>
      <w:r w:rsidR="00695F4F" w:rsidRPr="00015059">
        <w:rPr>
          <w:rFonts w:cs="Times New Roman"/>
          <w:color w:val="000000" w:themeColor="text1"/>
        </w:rPr>
        <w:t>SATé</w:t>
      </w:r>
      <w:proofErr w:type="spellEnd"/>
      <w:r w:rsidR="00695F4F" w:rsidRPr="00015059">
        <w:rPr>
          <w:rFonts w:cs="Times New Roman"/>
          <w:color w:val="000000" w:themeColor="text1"/>
        </w:rPr>
        <w:t xml:space="preserve">-II </w:t>
      </w:r>
      <w:r w:rsidRPr="00015059">
        <w:rPr>
          <w:rFonts w:cs="Times New Roman"/>
          <w:color w:val="000000" w:themeColor="text1"/>
        </w:rPr>
        <w:t>particularly with large datasets.</w:t>
      </w:r>
    </w:p>
    <w:p w14:paraId="0968CA78" w14:textId="77AD4A65" w:rsidR="00020BF0" w:rsidRPr="00015059" w:rsidRDefault="00F6579F" w:rsidP="004A5398">
      <w:pPr>
        <w:pStyle w:val="Heading2"/>
      </w:pPr>
      <w:bookmarkStart w:id="102" w:name="_Toc528764529"/>
      <w:r w:rsidRPr="00015059">
        <w:lastRenderedPageBreak/>
        <w:t xml:space="preserve">3.4 </w:t>
      </w:r>
      <w:r w:rsidR="00020BF0" w:rsidRPr="00015059">
        <w:t>Reconstruction of phylogenetic trees</w:t>
      </w:r>
      <w:bookmarkEnd w:id="102"/>
    </w:p>
    <w:p w14:paraId="69196F30" w14:textId="6BF7ABA3" w:rsidR="0050265D" w:rsidRPr="00015059" w:rsidRDefault="001D65F0" w:rsidP="001D65F0">
      <w:pPr>
        <w:spacing w:after="0"/>
        <w:jc w:val="both"/>
        <w:rPr>
          <w:rFonts w:cs="Times New Roman"/>
          <w:color w:val="000000" w:themeColor="text1"/>
        </w:rPr>
      </w:pPr>
      <w:r w:rsidRPr="00015059">
        <w:rPr>
          <w:rFonts w:cs="Times New Roman"/>
          <w:color w:val="000000" w:themeColor="text1"/>
        </w:rPr>
        <w:t>P</w:t>
      </w:r>
      <w:r w:rsidR="00020BF0" w:rsidRPr="00015059">
        <w:rPr>
          <w:rFonts w:cs="Times New Roman"/>
          <w:color w:val="000000" w:themeColor="text1"/>
        </w:rPr>
        <w:t xml:space="preserve">hylogenies </w:t>
      </w:r>
      <w:r w:rsidR="007E445A" w:rsidRPr="00015059">
        <w:rPr>
          <w:rFonts w:cs="Times New Roman"/>
          <w:color w:val="000000" w:themeColor="text1"/>
        </w:rPr>
        <w:t xml:space="preserve">will be </w:t>
      </w:r>
      <w:r w:rsidR="00020BF0" w:rsidRPr="00015059">
        <w:rPr>
          <w:rFonts w:cs="Times New Roman"/>
          <w:color w:val="000000" w:themeColor="text1"/>
        </w:rPr>
        <w:t>inferred for the thousands of sequences</w:t>
      </w:r>
      <w:r w:rsidRPr="00015059">
        <w:rPr>
          <w:rFonts w:cs="Times New Roman"/>
          <w:color w:val="000000" w:themeColor="text1"/>
        </w:rPr>
        <w:t xml:space="preserve"> from the MSA</w:t>
      </w:r>
      <w:r w:rsidR="00020BF0" w:rsidRPr="00015059">
        <w:rPr>
          <w:rFonts w:cs="Times New Roman"/>
          <w:color w:val="000000" w:themeColor="text1"/>
        </w:rPr>
        <w:t>. Phylogenetic inference by maximum likelihood (ML) as opposed to distance matrix based</w:t>
      </w:r>
      <w:r w:rsidR="009C09CD" w:rsidRPr="00015059">
        <w:rPr>
          <w:rFonts w:cs="Times New Roman"/>
          <w:color w:val="000000" w:themeColor="text1"/>
        </w:rPr>
        <w:t>,</w:t>
      </w:r>
      <w:r w:rsidR="00020BF0" w:rsidRPr="00015059">
        <w:rPr>
          <w:rFonts w:cs="Times New Roman"/>
          <w:color w:val="000000" w:themeColor="text1"/>
        </w:rPr>
        <w:t xml:space="preserve"> neighbo</w:t>
      </w:r>
      <w:r w:rsidR="001D369F" w:rsidRPr="00015059">
        <w:rPr>
          <w:rFonts w:cs="Times New Roman"/>
          <w:color w:val="000000" w:themeColor="text1"/>
        </w:rPr>
        <w:t>u</w:t>
      </w:r>
      <w:r w:rsidR="00020BF0" w:rsidRPr="00015059">
        <w:rPr>
          <w:rFonts w:cs="Times New Roman"/>
          <w:color w:val="000000" w:themeColor="text1"/>
        </w:rPr>
        <w:t>r-joining (NJ) or Maximum Parsimony (MP) is the most accurate and offers excellent statistical (theoretical) data</w:t>
      </w:r>
      <w:r w:rsidR="007E445A" w:rsidRPr="00015059">
        <w:rPr>
          <w:rFonts w:cs="Times New Roman"/>
          <w:color w:val="000000" w:themeColor="text1"/>
        </w:rPr>
        <w:t xml:space="preserve"> </w:t>
      </w:r>
      <w:bookmarkStart w:id="103" w:name="ZOTERO_BREF_UtD1mb55ZGze"/>
      <w:r w:rsidR="009C09CD" w:rsidRPr="00015059">
        <w:rPr>
          <w:rFonts w:cs="Times New Roman"/>
          <w:color w:val="000000" w:themeColor="text1"/>
        </w:rPr>
        <w:fldChar w:fldCharType="begin"/>
      </w:r>
      <w:r w:rsidR="00F45322" w:rsidRPr="00015059">
        <w:rPr>
          <w:rFonts w:cs="Times New Roman"/>
          <w:color w:val="000000" w:themeColor="text1"/>
        </w:rPr>
        <w:instrText xml:space="preserve"> ADDIN ZOTERO_ITEM CSL_CITATION {"citationID":"kaRO5u5P","properties":{"formattedCitation":"(Liu, Linder, &amp; Warnow, 2011)","plainCitation":"(Liu, Linder, &amp; Warnow, 2011)","noteIndex":0},"citationItems":[{"id":60,"uris":["http://zotero.org/users/1401269/items/Q9WZSVQ8"],"uri":["http://zotero.org/users/1401269/items/Q9WZSVQ8"],"itemData":{"id":60,"type":"article-journal","title":"RAxML and FastTree: Comparing Two Methods for Large-Scale Maximum Likelihood Phylogeny Estimation","container-title":"PLoS ONE","volume":"6","issue":"11","source":"PubMed Central","abstract":"Statistical methods for phylogeny estimation, especially maximum likelihood (ML), offer high accuracy with excellent theoretical properties. However, RAxML, the current leading method for large-scale ML estimation, can require weeks or longer when used on datasets with thousands of molecular sequences. Faster methods for ML estimation, among them FastTree, have also been developed, but their relative performance to RAxML is not yet fully understood. In this study, we explore the performance with respect to ML score, running time, and topological accuracy, of FastTree and RAxML on thousands of alignments (based on both simulated and biological nucleotide datasets) with up to 27,634 sequences. We find that when RAxML and FastTree are constrained to the same running time, FastTree produces topologically much more accurate trees in almost all cases. We also find that when RAxML is allowed to run to completion, it provides an advantage over FastTree in terms of the ML score, but does not produce substantially more accurate tree topologies. Interestingly, the relative accuracy of trees computed using FastTree and RAxML depends in part on the accuracy of the sequence alignment and dataset size, so that FastTree can be more accurate than RAxML on large datasets with relatively inaccurate alignments. Finally, the running times of RAxML and FastTree are dramatically different, so that when run to completion, RAxML can take several orders of magnitude longer than FastTree to complete. Thus, our study shows that very large phylogenies can be estimated very quickly using FastTree, with little (and in some cases no) degradation in tree accuracy, as compared to RAxML.","URL":"https://www.ncbi.nlm.nih.gov/pmc/articles/PMC3221724/","DOI":"10.1371/journal.pone.0027731","ISSN":"1932-6203","note":"PMID: 22132132\nPMCID: PMC3221724","shortTitle":"RAxML and FastTree","journalAbbreviation":"PLoS One","author":[{"family":"Liu","given":"Kevin"},{"family":"Linder","given":"C. Randal"},{"family":"Warnow","given":"Tandy"}],"issued":{"date-parts":[["2011",11,21]]},"accessed":{"date-parts":[["2018",1,22]]}}}],"schema":"https://github.com/citation-style-language/schema/raw/master/csl-citation.json"} </w:instrText>
      </w:r>
      <w:r w:rsidR="009C09CD" w:rsidRPr="00015059">
        <w:rPr>
          <w:rFonts w:cs="Times New Roman"/>
          <w:color w:val="000000" w:themeColor="text1"/>
        </w:rPr>
        <w:fldChar w:fldCharType="separate"/>
      </w:r>
      <w:r w:rsidR="002B138E" w:rsidRPr="00015059">
        <w:rPr>
          <w:rFonts w:cs="Times New Roman"/>
          <w:color w:val="000000" w:themeColor="text1"/>
        </w:rPr>
        <w:t>(Liu, Linder, &amp; Warnow, 2011)</w:t>
      </w:r>
      <w:r w:rsidR="009C09CD" w:rsidRPr="00015059">
        <w:rPr>
          <w:rFonts w:cs="Times New Roman"/>
          <w:color w:val="000000" w:themeColor="text1"/>
        </w:rPr>
        <w:fldChar w:fldCharType="end"/>
      </w:r>
      <w:bookmarkEnd w:id="103"/>
      <w:r w:rsidR="00020BF0" w:rsidRPr="00015059">
        <w:rPr>
          <w:rFonts w:cs="Times New Roman"/>
          <w:color w:val="000000" w:themeColor="text1"/>
        </w:rPr>
        <w:t xml:space="preserve">. </w:t>
      </w:r>
      <w:r w:rsidR="009D023B" w:rsidRPr="00015059">
        <w:rPr>
          <w:rFonts w:cs="Times New Roman"/>
          <w:color w:val="000000" w:themeColor="text1"/>
        </w:rPr>
        <w:t>In ML,</w:t>
      </w:r>
      <w:r w:rsidR="002B22C6" w:rsidRPr="00015059">
        <w:rPr>
          <w:rFonts w:cs="Times New Roman"/>
          <w:color w:val="000000" w:themeColor="text1"/>
        </w:rPr>
        <w:t xml:space="preserve"> </w:t>
      </w:r>
      <w:r w:rsidR="00801725" w:rsidRPr="00015059">
        <w:rPr>
          <w:rFonts w:cs="Times New Roman"/>
          <w:color w:val="000000" w:themeColor="text1"/>
        </w:rPr>
        <w:t xml:space="preserve">evolution divergence </w:t>
      </w:r>
      <w:r w:rsidR="00560CF1" w:rsidRPr="00015059">
        <w:rPr>
          <w:rFonts w:cs="Times New Roman"/>
          <w:color w:val="000000" w:themeColor="text1"/>
        </w:rPr>
        <w:t xml:space="preserve">is </w:t>
      </w:r>
      <w:r w:rsidR="00801725" w:rsidRPr="00015059">
        <w:rPr>
          <w:rFonts w:cs="Times New Roman"/>
          <w:color w:val="000000" w:themeColor="text1"/>
        </w:rPr>
        <w:t xml:space="preserve">first </w:t>
      </w:r>
      <w:r w:rsidR="009D023B" w:rsidRPr="00015059">
        <w:rPr>
          <w:rFonts w:cs="Times New Roman"/>
          <w:color w:val="000000" w:themeColor="text1"/>
        </w:rPr>
        <w:t>modelled with</w:t>
      </w:r>
      <w:r w:rsidR="00801725" w:rsidRPr="00015059">
        <w:rPr>
          <w:rFonts w:cs="Times New Roman"/>
          <w:color w:val="000000" w:themeColor="text1"/>
        </w:rPr>
        <w:t xml:space="preserve"> </w:t>
      </w:r>
      <w:r w:rsidR="009D023B" w:rsidRPr="00015059">
        <w:rPr>
          <w:rFonts w:cs="Times New Roman"/>
          <w:color w:val="000000" w:themeColor="text1"/>
        </w:rPr>
        <w:t>tree topology and branch length probability</w:t>
      </w:r>
      <w:r w:rsidR="00801725" w:rsidRPr="00015059">
        <w:rPr>
          <w:rFonts w:cs="Times New Roman"/>
          <w:color w:val="000000" w:themeColor="text1"/>
        </w:rPr>
        <w:t xml:space="preserve"> </w:t>
      </w:r>
      <w:r w:rsidR="00560CF1" w:rsidRPr="00015059">
        <w:rPr>
          <w:rFonts w:cs="Times New Roman"/>
          <w:color w:val="000000" w:themeColor="text1"/>
        </w:rPr>
        <w:t xml:space="preserve">parameter </w:t>
      </w:r>
      <w:r w:rsidR="00801725" w:rsidRPr="00015059">
        <w:rPr>
          <w:rFonts w:cs="Times New Roman"/>
          <w:color w:val="000000" w:themeColor="text1"/>
        </w:rPr>
        <w:t>matrix</w:t>
      </w:r>
      <w:r w:rsidR="009D023B" w:rsidRPr="00015059">
        <w:rPr>
          <w:rFonts w:cs="Times New Roman"/>
          <w:color w:val="000000" w:themeColor="text1"/>
        </w:rPr>
        <w:t>,</w:t>
      </w:r>
      <w:r w:rsidR="00801725" w:rsidRPr="00015059">
        <w:rPr>
          <w:rFonts w:cs="Times New Roman"/>
          <w:color w:val="000000" w:themeColor="text1"/>
        </w:rPr>
        <w:t xml:space="preserve"> </w:t>
      </w:r>
      <w:r w:rsidR="0050265D" w:rsidRPr="00015059">
        <w:rPr>
          <w:rFonts w:cs="Times New Roman"/>
          <w:color w:val="000000" w:themeColor="text1"/>
        </w:rPr>
        <w:t>and the best tree with the highest likelihood is chosen. ML and Bayesian methods are based on stochastic models of sequence evolution</w:t>
      </w:r>
      <w:r w:rsidR="00560CF1" w:rsidRPr="00015059">
        <w:rPr>
          <w:rFonts w:cs="Times New Roman"/>
          <w:color w:val="000000" w:themeColor="text1"/>
        </w:rPr>
        <w:t xml:space="preserve"> with</w:t>
      </w:r>
      <w:r w:rsidR="0050265D" w:rsidRPr="00015059">
        <w:rPr>
          <w:rFonts w:cs="Times New Roman"/>
          <w:color w:val="000000" w:themeColor="text1"/>
        </w:rPr>
        <w:t xml:space="preserve"> desirable statistical </w:t>
      </w:r>
      <w:r w:rsidR="00560CF1" w:rsidRPr="00015059">
        <w:rPr>
          <w:rFonts w:cs="Times New Roman"/>
          <w:color w:val="000000" w:themeColor="text1"/>
        </w:rPr>
        <w:t xml:space="preserve">inference </w:t>
      </w:r>
      <w:r w:rsidR="0050265D" w:rsidRPr="00015059">
        <w:rPr>
          <w:rFonts w:cs="Times New Roman"/>
          <w:color w:val="000000" w:themeColor="text1"/>
        </w:rPr>
        <w:t xml:space="preserve">properties but </w:t>
      </w:r>
      <w:r w:rsidR="00560CF1" w:rsidRPr="00015059">
        <w:rPr>
          <w:rFonts w:cs="Times New Roman"/>
          <w:color w:val="000000" w:themeColor="text1"/>
        </w:rPr>
        <w:t xml:space="preserve">with </w:t>
      </w:r>
      <w:r w:rsidR="0050265D" w:rsidRPr="00015059">
        <w:rPr>
          <w:rFonts w:cs="Times New Roman"/>
          <w:color w:val="000000" w:themeColor="text1"/>
        </w:rPr>
        <w:t>a high computational cost. For large sequences (hundreds to several thousands) statistical phylogeny estimation is best performed using maximum likelihood. Algorithms that use ML methods are many.</w:t>
      </w:r>
      <w:r w:rsidR="004C5EB7" w:rsidRPr="00015059">
        <w:rPr>
          <w:rFonts w:cs="Times New Roman"/>
          <w:color w:val="000000" w:themeColor="text1"/>
        </w:rPr>
        <w:t xml:space="preserve"> </w:t>
      </w:r>
    </w:p>
    <w:p w14:paraId="254F5C05" w14:textId="5BB1E5A9" w:rsidR="001D65F0" w:rsidRPr="00015059" w:rsidRDefault="001D65F0" w:rsidP="001D65F0">
      <w:pPr>
        <w:spacing w:after="0"/>
        <w:jc w:val="both"/>
        <w:rPr>
          <w:rFonts w:cs="Times New Roman"/>
          <w:color w:val="000000" w:themeColor="text1"/>
        </w:rPr>
      </w:pPr>
      <w:proofErr w:type="spellStart"/>
      <w:r w:rsidRPr="00015059">
        <w:rPr>
          <w:rFonts w:cs="Times New Roman"/>
          <w:color w:val="000000" w:themeColor="text1"/>
        </w:rPr>
        <w:t>RAxML</w:t>
      </w:r>
      <w:proofErr w:type="spellEnd"/>
      <w:r w:rsidRPr="00015059">
        <w:rPr>
          <w:rFonts w:cs="Times New Roman"/>
          <w:color w:val="000000" w:themeColor="text1"/>
        </w:rPr>
        <w:t xml:space="preserve"> (Randomized </w:t>
      </w:r>
      <w:proofErr w:type="spellStart"/>
      <w:r w:rsidRPr="00015059">
        <w:rPr>
          <w:rFonts w:cs="Times New Roman"/>
          <w:color w:val="000000" w:themeColor="text1"/>
        </w:rPr>
        <w:t>Axelerated</w:t>
      </w:r>
      <w:proofErr w:type="spellEnd"/>
      <w:r w:rsidRPr="00015059">
        <w:rPr>
          <w:rFonts w:cs="Times New Roman"/>
          <w:color w:val="000000" w:themeColor="text1"/>
        </w:rPr>
        <w:t xml:space="preserve"> Maximum Likelihood) will be used as it is the most suitable for large-scale ML estimation. It produces the best ML scores in a shorter time than other ML methods with comparable ML score accuracy</w:t>
      </w:r>
      <w:r w:rsidR="0068075F" w:rsidRPr="00015059">
        <w:rPr>
          <w:rFonts w:cs="Times New Roman"/>
          <w:color w:val="000000" w:themeColor="text1"/>
        </w:rPr>
        <w:t xml:space="preserve"> </w:t>
      </w:r>
      <w:r w:rsidR="0068075F" w:rsidRPr="00015059">
        <w:rPr>
          <w:rFonts w:cs="Times New Roman"/>
          <w:color w:val="000000" w:themeColor="text1"/>
        </w:rPr>
        <w:fldChar w:fldCharType="begin"/>
      </w:r>
      <w:r w:rsidR="0068075F" w:rsidRPr="00015059">
        <w:rPr>
          <w:rFonts w:cs="Times New Roman"/>
          <w:color w:val="000000" w:themeColor="text1"/>
        </w:rPr>
        <w:instrText xml:space="preserve"> ADDIN ZOTERO_ITEM CSL_CITATION {"citationID":"n9zHntO7","properties":{"formattedCitation":"(Liu et al., 2011)","plainCitation":"(Liu et al., 2011)","noteIndex":0},"citationItems":[{"id":60,"uris":["http://zotero.org/users/1401269/items/Q9WZSVQ8"],"uri":["http://zotero.org/users/1401269/items/Q9WZSVQ8"],"itemData":{"id":60,"type":"article-journal","title":"RAxML and FastTree: Comparing Two Methods for Large-Scale Maximum Likelihood Phylogeny Estimation","container-title":"PLoS ONE","volume":"6","issue":"11","source":"PubMed Central","abstract":"Statistical methods for phylogeny estimation, especially maximum likelihood (ML), offer high accuracy with excellent theoretical properties. However, RAxML, the current leading method for large-scale ML estimation, can require weeks or longer when used on datasets with thousands of molecular sequences. Faster methods for ML estimation, among them FastTree, have also been developed, but their relative performance to RAxML is not yet fully understood. In this study, we explore the performance with respect to ML score, running time, and topological accuracy, of FastTree and RAxML on thousands of alignments (based on both simulated and biological nucleotide datasets) with up to 27,634 sequences. We find that when RAxML and FastTree are constrained to the same running time, FastTree produces topologically much more accurate trees in almost all cases. We also find that when RAxML is allowed to run to completion, it provides an advantage over FastTree in terms of the ML score, but does not produce substantially more accurate tree topologies. Interestingly, the relative accuracy of trees computed using FastTree and RAxML depends in part on the accuracy of the sequence alignment and dataset size, so that FastTree can be more accurate than RAxML on large datasets with relatively inaccurate alignments. Finally, the running times of RAxML and FastTree are dramatically different, so that when run to completion, RAxML can take several orders of magnitude longer than FastTree to complete. Thus, our study shows that very large phylogenies can be estimated very quickly using FastTree, with little (and in some cases no) degradation in tree accuracy, as compared to RAxML.","URL":"https://www.ncbi.nlm.nih.gov/pmc/articles/PMC3221724/","DOI":"10.1371/journal.pone.0027731","ISSN":"1932-6203","note":"PMID: 22132132\nPMCID: PMC3221724","shortTitle":"RAxML and FastTree","journalAbbreviation":"PLoS One","author":[{"family":"Liu","given":"Kevin"},{"family":"Linder","given":"C. Randal"},{"family":"Warnow","given":"Tandy"}],"issued":{"date-parts":[["2011",11,21]]},"accessed":{"date-parts":[["2018",1,22]]}}}],"schema":"https://github.com/citation-style-language/schema/raw/master/csl-citation.json"} </w:instrText>
      </w:r>
      <w:r w:rsidR="0068075F" w:rsidRPr="00015059">
        <w:rPr>
          <w:rFonts w:cs="Times New Roman"/>
          <w:color w:val="000000" w:themeColor="text1"/>
        </w:rPr>
        <w:fldChar w:fldCharType="separate"/>
      </w:r>
      <w:r w:rsidR="0068075F" w:rsidRPr="00015059">
        <w:rPr>
          <w:rFonts w:cs="Times New Roman"/>
          <w:color w:val="000000" w:themeColor="text1"/>
        </w:rPr>
        <w:t>(Liu et al., 2011)</w:t>
      </w:r>
      <w:r w:rsidR="0068075F" w:rsidRPr="00015059">
        <w:rPr>
          <w:rFonts w:cs="Times New Roman"/>
          <w:color w:val="000000" w:themeColor="text1"/>
        </w:rPr>
        <w:fldChar w:fldCharType="end"/>
      </w:r>
      <w:r w:rsidRPr="00015059">
        <w:rPr>
          <w:rFonts w:cs="Times New Roman"/>
          <w:color w:val="000000" w:themeColor="text1"/>
        </w:rPr>
        <w:t xml:space="preserve">. </w:t>
      </w:r>
      <w:proofErr w:type="spellStart"/>
      <w:r w:rsidR="00273E29" w:rsidRPr="00015059">
        <w:rPr>
          <w:rFonts w:cs="Times New Roman"/>
          <w:color w:val="000000" w:themeColor="text1"/>
          <w:shd w:val="clear" w:color="auto" w:fill="FFFFFF"/>
        </w:rPr>
        <w:t>RAxML</w:t>
      </w:r>
      <w:proofErr w:type="spellEnd"/>
      <w:r w:rsidR="00273E29" w:rsidRPr="00015059">
        <w:rPr>
          <w:rFonts w:cs="Times New Roman"/>
          <w:color w:val="000000" w:themeColor="text1"/>
          <w:shd w:val="clear" w:color="auto" w:fill="FFFFFF"/>
        </w:rPr>
        <w:t xml:space="preserve"> utilizes heuristic approaches to minimize on search time </w:t>
      </w:r>
      <w:r w:rsidR="00273E29" w:rsidRPr="00015059">
        <w:rPr>
          <w:rFonts w:cs="Times New Roman"/>
          <w:color w:val="000000" w:themeColor="text1"/>
          <w:shd w:val="clear" w:color="auto" w:fill="FFFFFF"/>
        </w:rPr>
        <w:fldChar w:fldCharType="begin"/>
      </w:r>
      <w:r w:rsidR="00F45322" w:rsidRPr="00015059">
        <w:rPr>
          <w:rFonts w:cs="Times New Roman"/>
          <w:color w:val="000000" w:themeColor="text1"/>
          <w:shd w:val="clear" w:color="auto" w:fill="FFFFFF"/>
        </w:rPr>
        <w:instrText xml:space="preserve"> ADDIN ZOTERO_ITEM CSL_CITATION {"citationID":"PlaKfCaD","properties":{"formattedCitation":"(Munir, 2013)","plainCitation":"(Munir, 2013)","noteIndex":0},"citationItems":[{"id":61,"uris":["http://zotero.org/users/1401269/items/4ANYUF44"],"uri":["http://zotero.org/users/1401269/items/4ANYUF44"],"itemData":{"id":61,"type":"article-journal","title":"Bioinformatics analysis of large-scale viral sequences","container-title":"Virulence","page":"97-106","volume":"4","issue":"1","source":"PubMed Central","abstract":"Due to a significant decrease in the cost of DNA sequencing, the number of sequences submitted to the public databases has dramatically increased in recent years. Efficient analysis of these data sets may lead to a significant understanding of the nature of pathogens such as bacteria, viruses, parasites, etc. However, this has raised questions about the efficacy of currently available algorithms for the study of pathogen evolution and construction of phylogenetic trees. While the advanced algorithms and corresponding programs are being developed, it is crucial to optimize the available ones in order to cope with the current need. The protocol presented in this study is optimized using a number of strategies currently being proposed for handling large-scale DNA sequence data sets, and offers a highly efficacious and accurate method for computing phylogenetic trees with limited computer resources. The protocol may take up to 36 h for construction and annotation of a final tree of about 20,000 sequences.","DOI":"10.4161/viru.23161","ISSN":"2150-5594","note":"PMID: 23314574\nPMCID: PMC3544756","journalAbbreviation":"Virulence","author":[{"family":"Munir","given":"Muhammad"}],"issued":{"date-parts":[["2013",1,1]]}}}],"schema":"https://github.com/citation-style-language/schema/raw/master/csl-citation.json"} </w:instrText>
      </w:r>
      <w:r w:rsidR="00273E29" w:rsidRPr="00015059">
        <w:rPr>
          <w:rFonts w:cs="Times New Roman"/>
          <w:color w:val="000000" w:themeColor="text1"/>
          <w:shd w:val="clear" w:color="auto" w:fill="FFFFFF"/>
        </w:rPr>
        <w:fldChar w:fldCharType="separate"/>
      </w:r>
      <w:r w:rsidR="00273E29" w:rsidRPr="00015059">
        <w:rPr>
          <w:rFonts w:cs="Times New Roman"/>
          <w:color w:val="000000" w:themeColor="text1"/>
        </w:rPr>
        <w:t>(Munir, 2013)</w:t>
      </w:r>
      <w:r w:rsidR="00273E29" w:rsidRPr="00015059">
        <w:rPr>
          <w:rFonts w:cs="Times New Roman"/>
          <w:color w:val="000000" w:themeColor="text1"/>
          <w:shd w:val="clear" w:color="auto" w:fill="FFFFFF"/>
        </w:rPr>
        <w:fldChar w:fldCharType="end"/>
      </w:r>
      <w:r w:rsidR="00273E29" w:rsidRPr="00015059">
        <w:rPr>
          <w:rFonts w:cs="Times New Roman"/>
          <w:color w:val="000000" w:themeColor="text1"/>
          <w:shd w:val="clear" w:color="auto" w:fill="FFFFFF"/>
        </w:rPr>
        <w:t xml:space="preserve">. </w:t>
      </w:r>
      <w:proofErr w:type="spellStart"/>
      <w:r w:rsidR="00273E29" w:rsidRPr="00015059">
        <w:rPr>
          <w:rFonts w:cs="Times New Roman"/>
          <w:color w:val="000000" w:themeColor="text1"/>
          <w:shd w:val="clear" w:color="auto" w:fill="FFFFFF"/>
        </w:rPr>
        <w:t>RAxML</w:t>
      </w:r>
      <w:proofErr w:type="spellEnd"/>
      <w:r w:rsidR="00273E29" w:rsidRPr="00015059">
        <w:rPr>
          <w:rFonts w:cs="Times New Roman"/>
          <w:color w:val="000000" w:themeColor="text1"/>
          <w:shd w:val="clear" w:color="auto" w:fill="FFFFFF"/>
        </w:rPr>
        <w:t xml:space="preserve"> accepts data in </w:t>
      </w:r>
      <w:proofErr w:type="spellStart"/>
      <w:r w:rsidR="00273E29" w:rsidRPr="00015059">
        <w:rPr>
          <w:rFonts w:cs="Times New Roman"/>
          <w:color w:val="000000" w:themeColor="text1"/>
          <w:shd w:val="clear" w:color="auto" w:fill="FFFFFF"/>
        </w:rPr>
        <w:t>Phylip</w:t>
      </w:r>
      <w:proofErr w:type="spellEnd"/>
      <w:r w:rsidR="00273E29" w:rsidRPr="00015059">
        <w:rPr>
          <w:rFonts w:cs="Times New Roman"/>
          <w:color w:val="000000" w:themeColor="text1"/>
          <w:shd w:val="clear" w:color="auto" w:fill="FFFFFF"/>
        </w:rPr>
        <w:t xml:space="preserve"> format. </w:t>
      </w:r>
      <w:proofErr w:type="spellStart"/>
      <w:r w:rsidR="00273E29" w:rsidRPr="00015059">
        <w:rPr>
          <w:rFonts w:cs="Times New Roman"/>
          <w:color w:val="000000" w:themeColor="text1"/>
          <w:shd w:val="clear" w:color="auto" w:fill="FFFFFF"/>
        </w:rPr>
        <w:t>RAxML</w:t>
      </w:r>
      <w:proofErr w:type="spellEnd"/>
      <w:r w:rsidR="00273E29" w:rsidRPr="00015059">
        <w:rPr>
          <w:rFonts w:cs="Times New Roman"/>
          <w:color w:val="000000" w:themeColor="text1"/>
          <w:shd w:val="clear" w:color="auto" w:fill="FFFFFF"/>
        </w:rPr>
        <w:t xml:space="preserve"> </w:t>
      </w:r>
      <w:r w:rsidR="00F45322" w:rsidRPr="00015059">
        <w:rPr>
          <w:rFonts w:cs="Times New Roman"/>
          <w:color w:val="000000" w:themeColor="text1"/>
          <w:shd w:val="clear" w:color="auto" w:fill="FFFFFF"/>
        </w:rPr>
        <w:t xml:space="preserve">8 offers four different </w:t>
      </w:r>
      <w:r w:rsidR="00273E29" w:rsidRPr="00015059">
        <w:rPr>
          <w:rFonts w:cs="Times New Roman"/>
          <w:color w:val="000000" w:themeColor="text1"/>
          <w:shd w:val="clear" w:color="auto" w:fill="FFFFFF"/>
        </w:rPr>
        <w:t>bootstrap algorithm</w:t>
      </w:r>
      <w:r w:rsidR="00F45322" w:rsidRPr="00015059">
        <w:rPr>
          <w:rFonts w:cs="Times New Roman"/>
          <w:color w:val="000000" w:themeColor="text1"/>
          <w:shd w:val="clear" w:color="auto" w:fill="FFFFFF"/>
        </w:rPr>
        <w:t>s</w:t>
      </w:r>
      <w:r w:rsidR="00273E29" w:rsidRPr="00015059">
        <w:rPr>
          <w:rFonts w:cs="Times New Roman"/>
          <w:color w:val="000000" w:themeColor="text1"/>
          <w:shd w:val="clear" w:color="auto" w:fill="FFFFFF"/>
        </w:rPr>
        <w:t xml:space="preserve"> </w:t>
      </w:r>
      <w:r w:rsidR="00F45322" w:rsidRPr="00015059">
        <w:rPr>
          <w:rFonts w:cs="Times New Roman"/>
          <w:color w:val="000000" w:themeColor="text1"/>
          <w:shd w:val="clear" w:color="auto" w:fill="FFFFFF"/>
        </w:rPr>
        <w:t xml:space="preserve">and parallelization options for relatively different running times </w:t>
      </w:r>
      <w:r w:rsidR="00F45322" w:rsidRPr="00015059">
        <w:rPr>
          <w:rFonts w:cs="Times New Roman"/>
          <w:color w:val="000000" w:themeColor="text1"/>
          <w:shd w:val="clear" w:color="auto" w:fill="FFFFFF"/>
        </w:rPr>
        <w:fldChar w:fldCharType="begin"/>
      </w:r>
      <w:r w:rsidR="00F45322" w:rsidRPr="00015059">
        <w:rPr>
          <w:rFonts w:cs="Times New Roman"/>
          <w:color w:val="000000" w:themeColor="text1"/>
          <w:shd w:val="clear" w:color="auto" w:fill="FFFFFF"/>
        </w:rPr>
        <w:instrText xml:space="preserve"> ADDIN ZOTERO_ITEM CSL_CITATION {"citationID":"RJWyP6gf","properties":{"formattedCitation":"(Stamatakis, 2014)","plainCitation":"(Stamatakis, 2014)","noteIndex":0},"citationItems":[{"id":177,"uris":["http://zotero.org/users/1401269/items/PSMA6D6S"],"uri":["http://zotero.org/users/1401269/items/PSMA6D6S"],"itemData":{"id":177,"type":"article-journal","title":"RAxML version 8: a tool for phylogenetic analysis and post-analysis of large phylogenies","container-title":"Bioinformatics","page":"1312-1313","volume":"30","issue":"9","source":"academic.oup.com","abstract":"Motivation: Phylogenies are increasingly used in all fields of medical and biological research. Moreover, because of the next-generation sequencing revolution, datasets used for conducting phylogenetic analyses grow at an unprecedented pace. RAxML (Randomized Axelerated Maximum Likelihood) is a popular program for phylogenetic analyses of large datasets under maximum likelihood. Since the last RAxML paper in 2006, it has been continuously maintained and extended to accommodate the increasingly growing input datasets and to serve the needs of the user community.Results: I present some of the most notable new features and extensions of RAxML, such as a substantial extension of substitution models and supported data types, the introduction of SSE3, AVX and AVX2 vector intrinsics, techniques for reducing the memory requirements of the code and a plethora of operations for conducting post-analyses on sets of trees. In addition, an up-to-date 50-page user manual covering all new RAxML options is available.Availability and implementation: The code is available under GNU GPL at https://github.com/stamatak/standard-RAxML.Contact:alexandros.stamatakis@h-its.orgSupplementary information:Supplementary data are available at Bioinformatics online.","DOI":"10.1093/bioinformatics/btu033","ISSN":"1367-4803","shortTitle":"RAxML version 8","journalAbbreviation":"Bioinformatics","language":"en","author":[{"family":"Stamatakis","given":"Alexandros"}],"issued":{"date-parts":[["2014",5,1]]}}}],"schema":"https://github.com/citation-style-language/schema/raw/master/csl-citation.json"} </w:instrText>
      </w:r>
      <w:r w:rsidR="00F45322" w:rsidRPr="00015059">
        <w:rPr>
          <w:rFonts w:cs="Times New Roman"/>
          <w:color w:val="000000" w:themeColor="text1"/>
          <w:shd w:val="clear" w:color="auto" w:fill="FFFFFF"/>
        </w:rPr>
        <w:fldChar w:fldCharType="separate"/>
      </w:r>
      <w:r w:rsidR="00F45322" w:rsidRPr="00015059">
        <w:rPr>
          <w:rFonts w:cs="Times New Roman"/>
          <w:color w:val="000000" w:themeColor="text1"/>
        </w:rPr>
        <w:t>(Stamatakis, 2014)</w:t>
      </w:r>
      <w:r w:rsidR="00F45322" w:rsidRPr="00015059">
        <w:rPr>
          <w:rFonts w:cs="Times New Roman"/>
          <w:color w:val="000000" w:themeColor="text1"/>
          <w:shd w:val="clear" w:color="auto" w:fill="FFFFFF"/>
        </w:rPr>
        <w:fldChar w:fldCharType="end"/>
      </w:r>
      <w:r w:rsidR="00F45322" w:rsidRPr="00015059">
        <w:rPr>
          <w:rFonts w:cs="Times New Roman"/>
          <w:color w:val="000000" w:themeColor="text1"/>
          <w:shd w:val="clear" w:color="auto" w:fill="FFFFFF"/>
        </w:rPr>
        <w:t>.</w:t>
      </w:r>
    </w:p>
    <w:p w14:paraId="4AC0EA02" w14:textId="758EA9EA" w:rsidR="001D65F0" w:rsidRPr="00015059" w:rsidRDefault="004C5EB7" w:rsidP="001D65F0">
      <w:pPr>
        <w:spacing w:after="0"/>
        <w:jc w:val="both"/>
        <w:rPr>
          <w:rFonts w:cs="Times New Roman"/>
          <w:color w:val="000000" w:themeColor="text1"/>
        </w:rPr>
      </w:pPr>
      <w:proofErr w:type="spellStart"/>
      <w:r w:rsidRPr="00015059">
        <w:rPr>
          <w:rFonts w:cs="Times New Roman"/>
          <w:color w:val="000000" w:themeColor="text1"/>
        </w:rPr>
        <w:t>FastTree</w:t>
      </w:r>
      <w:proofErr w:type="spellEnd"/>
      <w:r w:rsidRPr="00015059">
        <w:rPr>
          <w:rFonts w:cs="Times New Roman"/>
          <w:color w:val="000000" w:themeColor="text1"/>
        </w:rPr>
        <w:t xml:space="preserve"> will be used as a comparison to </w:t>
      </w:r>
      <w:proofErr w:type="spellStart"/>
      <w:r w:rsidRPr="00015059">
        <w:rPr>
          <w:rFonts w:cs="Times New Roman"/>
          <w:color w:val="000000" w:themeColor="text1"/>
        </w:rPr>
        <w:t>RAxML</w:t>
      </w:r>
      <w:proofErr w:type="spellEnd"/>
      <w:r w:rsidRPr="00015059">
        <w:rPr>
          <w:rFonts w:cs="Times New Roman"/>
          <w:color w:val="000000" w:themeColor="text1"/>
        </w:rPr>
        <w:t>.</w:t>
      </w:r>
      <w:r w:rsidR="001D65F0" w:rsidRPr="00015059">
        <w:rPr>
          <w:rFonts w:cs="Times New Roman"/>
          <w:color w:val="000000" w:themeColor="text1"/>
        </w:rPr>
        <w:t xml:space="preserve"> </w:t>
      </w:r>
      <w:proofErr w:type="spellStart"/>
      <w:r w:rsidR="001D65F0" w:rsidRPr="00015059">
        <w:rPr>
          <w:rFonts w:cs="Times New Roman"/>
          <w:color w:val="000000" w:themeColor="text1"/>
        </w:rPr>
        <w:t>FastTree</w:t>
      </w:r>
      <w:proofErr w:type="spellEnd"/>
      <w:r w:rsidR="001D65F0" w:rsidRPr="00015059">
        <w:rPr>
          <w:rFonts w:cs="Times New Roman"/>
          <w:color w:val="000000" w:themeColor="text1"/>
        </w:rPr>
        <w:t xml:space="preserve"> is faster but with lower ML score </w:t>
      </w:r>
      <w:r w:rsidR="0068075F" w:rsidRPr="00015059">
        <w:rPr>
          <w:rFonts w:cs="Times New Roman"/>
          <w:color w:val="000000" w:themeColor="text1"/>
        </w:rPr>
        <w:t xml:space="preserve">and topological </w:t>
      </w:r>
      <w:r w:rsidR="001D65F0" w:rsidRPr="00015059">
        <w:rPr>
          <w:rFonts w:cs="Times New Roman"/>
          <w:color w:val="000000" w:themeColor="text1"/>
        </w:rPr>
        <w:t>accuracy</w:t>
      </w:r>
      <w:r w:rsidR="00171A36" w:rsidRPr="00015059">
        <w:rPr>
          <w:rFonts w:cs="Times New Roman"/>
          <w:color w:val="000000" w:themeColor="text1"/>
        </w:rPr>
        <w:t>.</w:t>
      </w:r>
      <w:r w:rsidR="00560CF1" w:rsidRPr="00015059">
        <w:rPr>
          <w:rFonts w:cs="Times New Roman"/>
          <w:color w:val="000000" w:themeColor="text1"/>
        </w:rPr>
        <w:t xml:space="preserve"> However, </w:t>
      </w:r>
      <w:proofErr w:type="spellStart"/>
      <w:r w:rsidR="00560CF1" w:rsidRPr="00015059">
        <w:rPr>
          <w:rFonts w:cs="Times New Roman"/>
          <w:color w:val="000000" w:themeColor="text1"/>
        </w:rPr>
        <w:t>FastTree</w:t>
      </w:r>
      <w:proofErr w:type="spellEnd"/>
      <w:r w:rsidR="00560CF1" w:rsidRPr="00015059">
        <w:rPr>
          <w:rFonts w:cs="Times New Roman"/>
          <w:color w:val="000000" w:themeColor="text1"/>
        </w:rPr>
        <w:t xml:space="preserve"> can give better topology if the sequences are of poor alignments</w:t>
      </w:r>
      <w:r w:rsidR="00171A36" w:rsidRPr="00015059">
        <w:rPr>
          <w:rFonts w:cs="Times New Roman"/>
          <w:color w:val="000000" w:themeColor="text1"/>
        </w:rPr>
        <w:t xml:space="preserve"> </w:t>
      </w:r>
      <w:r w:rsidR="00E752CD" w:rsidRPr="00015059">
        <w:rPr>
          <w:rFonts w:cs="Times New Roman"/>
          <w:color w:val="000000" w:themeColor="text1"/>
        </w:rPr>
        <w:fldChar w:fldCharType="begin"/>
      </w:r>
      <w:r w:rsidR="00E752CD" w:rsidRPr="00015059">
        <w:rPr>
          <w:rFonts w:cs="Times New Roman"/>
          <w:color w:val="000000" w:themeColor="text1"/>
        </w:rPr>
        <w:instrText xml:space="preserve"> ADDIN ZOTERO_ITEM CSL_CITATION {"citationID":"GyecVnbR","properties":{"formattedCitation":"(Liu et al., 2011)","plainCitation":"(Liu et al., 2011)","noteIndex":0},"citationItems":[{"id":60,"uris":["http://zotero.org/users/1401269/items/Q9WZSVQ8"],"uri":["http://zotero.org/users/1401269/items/Q9WZSVQ8"],"itemData":{"id":60,"type":"article-journal","title":"RAxML and FastTree: Comparing Two Methods for Large-Scale Maximum Likelihood Phylogeny Estimation","container-title":"PLoS ONE","volume":"6","issue":"11","source":"PubMed Central","abstract":"Statistical methods for phylogeny estimation, especially maximum likelihood (ML), offer high accuracy with excellent theoretical properties. However, RAxML, the current leading method for large-scale ML estimation, can require weeks or longer when used on datasets with thousands of molecular sequences. Faster methods for ML estimation, among them FastTree, have also been developed, but their relative performance to RAxML is not yet fully understood. In this study, we explore the performance with respect to ML score, running time, and topological accuracy, of FastTree and RAxML on thousands of alignments (based on both simulated and biological nucleotide datasets) with up to 27,634 sequences. We find that when RAxML and FastTree are constrained to the same running time, FastTree produces topologically much more accurate trees in almost all cases. We also find that when RAxML is allowed to run to completion, it provides an advantage over FastTree in terms of the ML score, but does not produce substantially more accurate tree topologies. Interestingly, the relative accuracy of trees computed using FastTree and RAxML depends in part on the accuracy of the sequence alignment and dataset size, so that FastTree can be more accurate than RAxML on large datasets with relatively inaccurate alignments. Finally, the running times of RAxML and FastTree are dramatically different, so that when run to completion, RAxML can take several orders of magnitude longer than FastTree to complete. Thus, our study shows that very large phylogenies can be estimated very quickly using FastTree, with little (and in some cases no) degradation in tree accuracy, as compared to RAxML.","URL":"https://www.ncbi.nlm.nih.gov/pmc/articles/PMC3221724/","DOI":"10.1371/journal.pone.0027731","ISSN":"1932-6203","note":"PMID: 22132132\nPMCID: PMC3221724","shortTitle":"RAxML and FastTree","journalAbbreviation":"PLoS One","author":[{"family":"Liu","given":"Kevin"},{"family":"Linder","given":"C. Randal"},{"family":"Warnow","given":"Tandy"}],"issued":{"date-parts":[["2011",11,21]]},"accessed":{"date-parts":[["2018",1,22]]}}}],"schema":"https://github.com/citation-style-language/schema/raw/master/csl-citation.json"} </w:instrText>
      </w:r>
      <w:r w:rsidR="00E752CD" w:rsidRPr="00015059">
        <w:rPr>
          <w:rFonts w:cs="Times New Roman"/>
          <w:color w:val="000000" w:themeColor="text1"/>
        </w:rPr>
        <w:fldChar w:fldCharType="separate"/>
      </w:r>
      <w:r w:rsidR="00E752CD" w:rsidRPr="00015059">
        <w:rPr>
          <w:rFonts w:cs="Times New Roman"/>
          <w:color w:val="000000" w:themeColor="text1"/>
        </w:rPr>
        <w:t>(Liu et al., 2011)</w:t>
      </w:r>
      <w:r w:rsidR="00E752CD" w:rsidRPr="00015059">
        <w:rPr>
          <w:rFonts w:cs="Times New Roman"/>
          <w:color w:val="000000" w:themeColor="text1"/>
        </w:rPr>
        <w:fldChar w:fldCharType="end"/>
      </w:r>
      <w:r w:rsidR="00E752CD" w:rsidRPr="00015059">
        <w:rPr>
          <w:rFonts w:cs="Times New Roman"/>
          <w:color w:val="000000" w:themeColor="text1"/>
        </w:rPr>
        <w:t xml:space="preserve">. </w:t>
      </w:r>
      <w:proofErr w:type="spellStart"/>
      <w:r w:rsidR="00171A36" w:rsidRPr="00015059">
        <w:rPr>
          <w:rFonts w:cs="Times New Roman"/>
          <w:color w:val="000000" w:themeColor="text1"/>
        </w:rPr>
        <w:t>FastTree</w:t>
      </w:r>
      <w:proofErr w:type="spellEnd"/>
      <w:r w:rsidR="00171A36" w:rsidRPr="00015059">
        <w:rPr>
          <w:rFonts w:cs="Times New Roman"/>
          <w:color w:val="000000" w:themeColor="text1"/>
        </w:rPr>
        <w:t xml:space="preserve"> 2 estimates the starting tree using neighbour joining and partially refine it using </w:t>
      </w:r>
      <w:r w:rsidR="00E73E61" w:rsidRPr="00015059">
        <w:rPr>
          <w:rFonts w:cs="Times New Roman"/>
          <w:color w:val="000000" w:themeColor="text1"/>
        </w:rPr>
        <w:t>minimum-evolution nearest-neighbour interchanges (NNIs). It then further improves the tree using minimum-evolution subtree-pruning-</w:t>
      </w:r>
      <w:proofErr w:type="spellStart"/>
      <w:r w:rsidR="00E73E61" w:rsidRPr="00015059">
        <w:rPr>
          <w:rFonts w:cs="Times New Roman"/>
          <w:color w:val="000000" w:themeColor="text1"/>
        </w:rPr>
        <w:t>regrafting</w:t>
      </w:r>
      <w:proofErr w:type="spellEnd"/>
      <w:r w:rsidR="00E73E61" w:rsidRPr="00015059">
        <w:rPr>
          <w:rFonts w:cs="Times New Roman"/>
          <w:color w:val="000000" w:themeColor="text1"/>
        </w:rPr>
        <w:t xml:space="preserve"> (SPRs) and ML NNIs </w:t>
      </w:r>
      <w:r w:rsidR="00E73E61" w:rsidRPr="00015059">
        <w:rPr>
          <w:rFonts w:cs="Times New Roman"/>
          <w:color w:val="000000" w:themeColor="text1"/>
        </w:rPr>
        <w:fldChar w:fldCharType="begin"/>
      </w:r>
      <w:r w:rsidR="00E73E61" w:rsidRPr="00015059">
        <w:rPr>
          <w:rFonts w:cs="Times New Roman"/>
          <w:color w:val="000000" w:themeColor="text1"/>
        </w:rPr>
        <w:instrText xml:space="preserve"> ADDIN ZOTERO_ITEM CSL_CITATION {"citationID":"6MQtYOrW","properties":{"formattedCitation":"(Price, Dehal, &amp; Arkin, 2010)","plainCitation":"(Price, Dehal, &amp; Arkin, 2010)","noteIndex":0},"citationItems":[{"id":59,"uris":["http://zotero.org/users/1401269/items/J3H4EVBG"],"uri":["http://zotero.org/users/1401269/items/J3H4EVBG"],"itemData":{"id":59,"type":"article-journal","title":"FastTree 2 – Approximately Maximum-Likelihood Trees for Large Alignments","container-title":"PLoS ONE","volume":"5","issue":"3","source":"PubMed Central","abstract":"Background\nWe recently described FastTree, a tool for inferring phylogenies for alignments with up to hundreds of thousands of sequences. Here, we describe improvements to FastTree that improve its accuracy without sacrificing scalability.\n\nMethodology/Principal Findings\nWhere FastTree 1 used nearest-neighbor interchanges (NNIs) and the minimum-evolution criterion to improve the tree, FastTree 2 adds minimum-evolution subtree-pruning-regrafting (SPRs) and maximum-likelihood NNIs. FastTree 2 uses heuristics to restrict the search for better trees and estimates a rate of evolution for each site (the “CAT” approximation). Nevertheless, for both simulated and genuine alignments, FastTree 2 is slightly more accurate than a standard implementation of maximum-likelihood NNIs (PhyML 3 with default settings). Although FastTree 2 is not quite as accurate as methods that use maximum-likelihood SPRs, most of the splits that disagree are poorly supported, and for large alignments, FastTree 2 is 100–1,000 times faster. FastTree 2 inferred a topology and likelihood-based local support values for 237,882 distinct 16S ribosomal RNAs on a desktop computer in 22 hours and 5.8 gigabytes of memory.\n\nConclusions/Significance\nFastTree 2 allows the inference of maximum-likelihood phylogenies for huge alignments. FastTree 2 is freely available at http://www.microbesonline.org/fasttree.","URL":"https://www.ncbi.nlm.nih.gov/pmc/articles/PMC2835736/","DOI":"10.1371/journal.pone.0009490","ISSN":"1932-6203","note":"PMID: 20224823\nPMCID: PMC2835736","journalAbbreviation":"PLoS One","author":[{"family":"Price","given":"Morgan N."},{"family":"Dehal","given":"Paramvir S."},{"family":"Arkin","given":"Adam P."}],"issued":{"date-parts":[["2010",3,10]]},"accessed":{"date-parts":[["2018",1,22]]}}}],"schema":"https://github.com/citation-style-language/schema/raw/master/csl-citation.json"} </w:instrText>
      </w:r>
      <w:r w:rsidR="00E73E61" w:rsidRPr="00015059">
        <w:rPr>
          <w:rFonts w:cs="Times New Roman"/>
          <w:color w:val="000000" w:themeColor="text1"/>
        </w:rPr>
        <w:fldChar w:fldCharType="separate"/>
      </w:r>
      <w:r w:rsidR="00E73E61" w:rsidRPr="00015059">
        <w:rPr>
          <w:rFonts w:cs="Times New Roman"/>
          <w:color w:val="000000" w:themeColor="text1"/>
        </w:rPr>
        <w:t>(Price, Dehal, &amp; Arkin, 2010)</w:t>
      </w:r>
      <w:r w:rsidR="00E73E61" w:rsidRPr="00015059">
        <w:rPr>
          <w:rFonts w:cs="Times New Roman"/>
          <w:color w:val="000000" w:themeColor="text1"/>
        </w:rPr>
        <w:fldChar w:fldCharType="end"/>
      </w:r>
      <w:r w:rsidR="001D65F0" w:rsidRPr="00015059">
        <w:rPr>
          <w:rFonts w:cs="Times New Roman"/>
          <w:color w:val="000000" w:themeColor="text1"/>
        </w:rPr>
        <w:t>.</w:t>
      </w:r>
    </w:p>
    <w:p w14:paraId="5626A5E2" w14:textId="4CF777E4" w:rsidR="00893851" w:rsidRPr="00015059" w:rsidRDefault="00AE27BF" w:rsidP="00B822F6">
      <w:pPr>
        <w:spacing w:after="0"/>
        <w:jc w:val="both"/>
        <w:rPr>
          <w:rFonts w:cs="Times New Roman"/>
          <w:color w:val="000000" w:themeColor="text1"/>
          <w:shd w:val="clear" w:color="auto" w:fill="FFFFFF"/>
        </w:rPr>
      </w:pPr>
      <w:r w:rsidRPr="00015059">
        <w:rPr>
          <w:rFonts w:cs="Times New Roman"/>
          <w:color w:val="000000" w:themeColor="text1"/>
          <w:shd w:val="clear" w:color="auto" w:fill="FFFFFF"/>
        </w:rPr>
        <w:t xml:space="preserve">Phylogenetic </w:t>
      </w:r>
      <w:proofErr w:type="spellStart"/>
      <w:r w:rsidRPr="00015059">
        <w:rPr>
          <w:rFonts w:cs="Times New Roman"/>
          <w:color w:val="000000" w:themeColor="text1"/>
          <w:shd w:val="clear" w:color="auto" w:fill="FFFFFF"/>
        </w:rPr>
        <w:t>informativeness</w:t>
      </w:r>
      <w:proofErr w:type="spellEnd"/>
      <w:r w:rsidRPr="00015059">
        <w:rPr>
          <w:rFonts w:cs="Times New Roman"/>
          <w:color w:val="000000" w:themeColor="text1"/>
          <w:shd w:val="clear" w:color="auto" w:fill="FFFFFF"/>
        </w:rPr>
        <w:t xml:space="preserve"> of the COI barcodes for various clades will be calculated. </w:t>
      </w:r>
      <w:r w:rsidR="00F94443" w:rsidRPr="00015059">
        <w:rPr>
          <w:rFonts w:cs="Times New Roman"/>
          <w:color w:val="000000" w:themeColor="text1"/>
          <w:shd w:val="clear" w:color="auto" w:fill="FFFFFF"/>
        </w:rPr>
        <w:t xml:space="preserve">As lineages diverge phylogenetic </w:t>
      </w:r>
      <w:proofErr w:type="spellStart"/>
      <w:r w:rsidR="00F94443" w:rsidRPr="00015059">
        <w:rPr>
          <w:rFonts w:cs="Times New Roman"/>
          <w:color w:val="000000" w:themeColor="text1"/>
          <w:shd w:val="clear" w:color="auto" w:fill="FFFFFF"/>
        </w:rPr>
        <w:t>informativeness</w:t>
      </w:r>
      <w:proofErr w:type="spellEnd"/>
      <w:r w:rsidR="00F94443" w:rsidRPr="00015059">
        <w:rPr>
          <w:rFonts w:cs="Times New Roman"/>
          <w:color w:val="000000" w:themeColor="text1"/>
          <w:shd w:val="clear" w:color="auto" w:fill="FFFFFF"/>
        </w:rPr>
        <w:t xml:space="preserve"> amass as mutations, however, saturation at a given site also increases significantly</w:t>
      </w:r>
      <w:r w:rsidR="003E760C" w:rsidRPr="00015059">
        <w:rPr>
          <w:rFonts w:cs="Times New Roman"/>
          <w:color w:val="000000" w:themeColor="text1"/>
          <w:shd w:val="clear" w:color="auto" w:fill="FFFFFF"/>
        </w:rPr>
        <w:t>,</w:t>
      </w:r>
      <w:r w:rsidR="00F94443" w:rsidRPr="00015059">
        <w:rPr>
          <w:rFonts w:cs="Times New Roman"/>
          <w:color w:val="000000" w:themeColor="text1"/>
          <w:shd w:val="clear" w:color="auto" w:fill="FFFFFF"/>
        </w:rPr>
        <w:t xml:space="preserve"> especially with base bias</w:t>
      </w:r>
      <w:r w:rsidR="003E760C" w:rsidRPr="00015059">
        <w:rPr>
          <w:rFonts w:cs="Times New Roman"/>
          <w:color w:val="000000" w:themeColor="text1"/>
          <w:shd w:val="clear" w:color="auto" w:fill="FFFFFF"/>
        </w:rPr>
        <w:t>,</w:t>
      </w:r>
      <w:r w:rsidR="00F94443" w:rsidRPr="00015059">
        <w:rPr>
          <w:rFonts w:cs="Times New Roman"/>
          <w:color w:val="000000" w:themeColor="text1"/>
          <w:shd w:val="clear" w:color="auto" w:fill="FFFFFF"/>
        </w:rPr>
        <w:t xml:space="preserve"> hence loss of phylogenetic </w:t>
      </w:r>
      <w:proofErr w:type="spellStart"/>
      <w:r w:rsidR="00F94443" w:rsidRPr="00015059">
        <w:rPr>
          <w:rFonts w:cs="Times New Roman"/>
          <w:color w:val="000000" w:themeColor="text1"/>
          <w:shd w:val="clear" w:color="auto" w:fill="FFFFFF"/>
        </w:rPr>
        <w:t>informativeness</w:t>
      </w:r>
      <w:proofErr w:type="spellEnd"/>
      <w:r w:rsidR="003E760C" w:rsidRPr="00015059">
        <w:rPr>
          <w:rFonts w:cs="Times New Roman"/>
          <w:color w:val="000000" w:themeColor="text1"/>
          <w:shd w:val="clear" w:color="auto" w:fill="FFFFFF"/>
        </w:rPr>
        <w:t xml:space="preserve"> </w:t>
      </w:r>
      <w:bookmarkStart w:id="104" w:name="ZOTERO_BREF_gRomfZ0sjmgM"/>
      <w:r w:rsidR="00803E74" w:rsidRPr="00015059">
        <w:rPr>
          <w:rFonts w:cs="Times New Roman"/>
          <w:color w:val="000000" w:themeColor="text1"/>
          <w:shd w:val="clear" w:color="auto" w:fill="FFFFFF"/>
        </w:rPr>
        <w:fldChar w:fldCharType="begin"/>
      </w:r>
      <w:r w:rsidR="00F45322" w:rsidRPr="00015059">
        <w:rPr>
          <w:rFonts w:cs="Times New Roman"/>
          <w:color w:val="000000" w:themeColor="text1"/>
          <w:shd w:val="clear" w:color="auto" w:fill="FFFFFF"/>
        </w:rPr>
        <w:instrText xml:space="preserve"> ADDIN ZOTERO_ITEM CSL_CITATION {"citationID":"o0qNWjD2","properties":{"formattedCitation":"(Roe &amp; Sperling, 2007)","plainCitation":"(Roe &amp; Sperling, 2007)","noteIndex":0},"citationItems":[{"id":143,"uris":["http://zotero.org/users/1401269/items/5BSYWCUT"],"uri":["http://zotero.org/users/1401269/items/5BSYWCUT"],"itemData":{"id":143,"type":"article-journal","title":"Patterns of evolution of mitochondrial cytochrome c oxidase I and II DNA and implications for DNA barcoding","container-title":"Molecular Phylogenetics and Evolution","page":"325-345","volume":"44","issue":"1","source":"ScienceDirect","abstract":"DNA barcoding has focused increasing attention on the use of specific regions of mitochondrial cytochrome c oxidase I and II genes (COI–COII) to diagnose and delimit species. However, our understanding of patterns of molecular evolution within these genes is limited. Here we examine patterns of nucleotide divergence in COI–COII within species and between species pairs of Lepidoptera and Diptera using a sliding window analysis. We found that: (1) locations of maximum divergence within COI–COII were highly variable among taxa surveyed in this study; (2) there was major overlap in divergence within versus between species, including within individual COI–COII profiles; (3) graphical DNA saturation analysis showed variation in percent nucleotide transitions throughout COI–COII and only limited association with levels of DNA divergence. Ultimately, no single optimally informative 600 bp location was found within the 2.3kb of COI–COII, and the DNA barcoding region was no better than other regions downstream in COI. Consequently, we recommend that researchers should maximize sequence length to increase the probability of sampling regions of high phylogenetic informativeness, and to minimize stochastic variation in estimating total divergence.","DOI":"10.1016/j.ympev.2006.12.005","ISSN":"1055-7903","journalAbbreviation":"Molecular Phylogenetics and Evolution","author":[{"family":"Roe","given":"Amanda D."},{"family":"Sperling","given":"Felix A. H."}],"issued":{"date-parts":[["2007",7,1]]}}}],"schema":"https://github.com/citation-style-language/schema/raw/master/csl-citation.json"} </w:instrText>
      </w:r>
      <w:r w:rsidR="00803E74" w:rsidRPr="00015059">
        <w:rPr>
          <w:rFonts w:cs="Times New Roman"/>
          <w:color w:val="000000" w:themeColor="text1"/>
          <w:shd w:val="clear" w:color="auto" w:fill="FFFFFF"/>
        </w:rPr>
        <w:fldChar w:fldCharType="separate"/>
      </w:r>
      <w:r w:rsidR="002B138E" w:rsidRPr="00015059">
        <w:rPr>
          <w:rFonts w:cs="Times New Roman"/>
          <w:color w:val="000000" w:themeColor="text1"/>
        </w:rPr>
        <w:t>(Roe &amp; Sperling, 2007)</w:t>
      </w:r>
      <w:r w:rsidR="00803E74" w:rsidRPr="00015059">
        <w:rPr>
          <w:rFonts w:cs="Times New Roman"/>
          <w:color w:val="000000" w:themeColor="text1"/>
          <w:shd w:val="clear" w:color="auto" w:fill="FFFFFF"/>
        </w:rPr>
        <w:fldChar w:fldCharType="end"/>
      </w:r>
      <w:bookmarkEnd w:id="104"/>
      <w:r w:rsidR="00F94443" w:rsidRPr="00015059">
        <w:rPr>
          <w:rFonts w:cs="Times New Roman"/>
          <w:color w:val="000000" w:themeColor="text1"/>
          <w:shd w:val="clear" w:color="auto" w:fill="FFFFFF"/>
        </w:rPr>
        <w:t xml:space="preserve">. </w:t>
      </w:r>
      <w:r w:rsidR="00557DE4" w:rsidRPr="00015059">
        <w:rPr>
          <w:rFonts w:cs="Times New Roman"/>
          <w:color w:val="000000" w:themeColor="text1"/>
          <w:shd w:val="clear" w:color="auto" w:fill="FFFFFF"/>
        </w:rPr>
        <w:t>Transition/</w:t>
      </w:r>
      <w:proofErr w:type="spellStart"/>
      <w:r w:rsidR="00557DE4" w:rsidRPr="00015059">
        <w:rPr>
          <w:rFonts w:cs="Times New Roman"/>
          <w:color w:val="000000" w:themeColor="text1"/>
          <w:shd w:val="clear" w:color="auto" w:fill="FFFFFF"/>
        </w:rPr>
        <w:t>Transversion</w:t>
      </w:r>
      <w:proofErr w:type="spellEnd"/>
      <w:r w:rsidR="00557DE4" w:rsidRPr="00015059">
        <w:rPr>
          <w:rFonts w:cs="Times New Roman"/>
          <w:color w:val="000000" w:themeColor="text1"/>
          <w:shd w:val="clear" w:color="auto" w:fill="FFFFFF"/>
        </w:rPr>
        <w:t xml:space="preserve"> ratio differ in direct proportion with saturation particularly in mitochondrial genes </w:t>
      </w:r>
      <w:bookmarkStart w:id="105" w:name="ZOTERO_BREF_08HA8BG3aOIr"/>
      <w:r w:rsidR="00803E74" w:rsidRPr="00015059">
        <w:rPr>
          <w:rFonts w:cs="Times New Roman"/>
          <w:color w:val="000000" w:themeColor="text1"/>
          <w:shd w:val="clear" w:color="auto" w:fill="FFFFFF"/>
        </w:rPr>
        <w:fldChar w:fldCharType="begin"/>
      </w:r>
      <w:r w:rsidR="00F45322" w:rsidRPr="00015059">
        <w:rPr>
          <w:rFonts w:cs="Times New Roman"/>
          <w:color w:val="000000" w:themeColor="text1"/>
          <w:shd w:val="clear" w:color="auto" w:fill="FFFFFF"/>
        </w:rPr>
        <w:instrText xml:space="preserve"> ADDIN ZOTERO_ITEM CSL_CITATION {"citationID":"qIFhcq34","properties":{"formattedCitation":"(Galtier, Enard, Radondy, Bazin, &amp; Belkhir, 2006)","plainCitation":"(Galtier, Enard, Radondy, Bazin, &amp; Belkhir, 2006)","noteIndex":0},"citationItems":[{"id":139,"uris":["http://zotero.org/users/1401269/items/UA8RUGXG"],"uri":["http://zotero.org/users/1401269/items/UA8RUGXG"],"itemData":{"id":139,"type":"article-journal","title":"Mutation hot spots in mammalian mitochondrial DNA","container-title":"Genome Research","page":"215-222","volume":"16","issue":"2","source":"PubMed Central","abstract":"Animal mitochondrial DNA is characterized by a remarkably high level of within-species homoplasy, that is, phylogenetic incongruence between sites of the molecule. Several investigators have invoked recombination to explain it, challenging the dogma of maternal, clonal mitochondrial inheritance in animals. Alternatively, a high level of homoplasy could be explained by the existence of mutation hot spots. By using an exhaustive mammalian data set, we test the hot spot hypothesis by comparing patterns of site-specific polymorphism and divergence in several groups of closely related species, including hominids. We detect significant co-occurrence of synonymous polymorphisms among closely related species in various mammalian groups, and a correlation between the site-specific levels of variability within humans (on one hand) and between Hominoidea species (on the other hand), indicating that mutation hot spots actually exist in mammalian mitochondrial coding regions. The whole data, however, cannot be explained by a simple mutation hot spots model. Rather, we show that the site-specific mutation rate quickly varies in time, so that the same sites are not hypermutable in distinct lineages. This study provides a plausible mutation model that potentially accounts for the peculiar distribution of mitochondrial sequence variation in mammals without the need for invoking recombination. It also gives hints about the proximal causes of mitochondrial site-specific hypermutability in humans.","DOI":"10.1101/gr.4305906","ISSN":"1088-9051","note":"PMID: 16354751\nPMCID: PMC1361717","journalAbbreviation":"Genome Res","author":[{"family":"Galtier","given":"Nicolas"},{"family":"Enard","given":"David"},{"family":"Radondy","given":"Yoan"},{"family":"Bazin","given":"Eric"},{"family":"Belkhir","given":"Khalid"}],"issued":{"date-parts":[["2006",2]]}}}],"schema":"https://github.com/citation-style-language/schema/raw/master/csl-citation.json"} </w:instrText>
      </w:r>
      <w:r w:rsidR="00803E74" w:rsidRPr="00015059">
        <w:rPr>
          <w:rFonts w:cs="Times New Roman"/>
          <w:color w:val="000000" w:themeColor="text1"/>
          <w:shd w:val="clear" w:color="auto" w:fill="FFFFFF"/>
        </w:rPr>
        <w:fldChar w:fldCharType="separate"/>
      </w:r>
      <w:r w:rsidR="002B138E" w:rsidRPr="00015059">
        <w:rPr>
          <w:rFonts w:cs="Times New Roman"/>
          <w:color w:val="000000" w:themeColor="text1"/>
        </w:rPr>
        <w:t>(Galtier, Enard, Radondy, Bazin, &amp; Belkhir, 2006)</w:t>
      </w:r>
      <w:r w:rsidR="00803E74" w:rsidRPr="00015059">
        <w:rPr>
          <w:rFonts w:cs="Times New Roman"/>
          <w:color w:val="000000" w:themeColor="text1"/>
          <w:shd w:val="clear" w:color="auto" w:fill="FFFFFF"/>
        </w:rPr>
        <w:fldChar w:fldCharType="end"/>
      </w:r>
      <w:bookmarkEnd w:id="105"/>
      <w:r w:rsidR="00557DE4" w:rsidRPr="00015059">
        <w:rPr>
          <w:rFonts w:cs="Times New Roman"/>
          <w:color w:val="000000" w:themeColor="text1"/>
          <w:shd w:val="clear" w:color="auto" w:fill="FFFFFF"/>
        </w:rPr>
        <w:t xml:space="preserve"> and can be used </w:t>
      </w:r>
      <w:r w:rsidR="0046481C" w:rsidRPr="00015059">
        <w:rPr>
          <w:rFonts w:cs="Times New Roman"/>
          <w:color w:val="000000" w:themeColor="text1"/>
          <w:shd w:val="clear" w:color="auto" w:fill="FFFFFF"/>
        </w:rPr>
        <w:t xml:space="preserve">to indirectly quantify saturation </w:t>
      </w:r>
      <w:bookmarkStart w:id="106" w:name="ZOTERO_BREF_yCcaANDqLmo0"/>
      <w:r w:rsidR="00803E74" w:rsidRPr="00015059">
        <w:rPr>
          <w:rFonts w:cs="Times New Roman"/>
          <w:color w:val="000000" w:themeColor="text1"/>
          <w:shd w:val="clear" w:color="auto" w:fill="FFFFFF"/>
        </w:rPr>
        <w:fldChar w:fldCharType="begin"/>
      </w:r>
      <w:r w:rsidR="00F45322" w:rsidRPr="00015059">
        <w:rPr>
          <w:rFonts w:cs="Times New Roman"/>
          <w:color w:val="000000" w:themeColor="text1"/>
          <w:shd w:val="clear" w:color="auto" w:fill="FFFFFF"/>
        </w:rPr>
        <w:instrText xml:space="preserve"> ADDIN ZOTERO_ITEM CSL_CITATION {"citationID":"5a8cdeC2","properties":{"formattedCitation":"(Roe &amp; Sperling, 2007)","plainCitation":"(Roe &amp; Sperling, 2007)","noteIndex":0},"citationItems":[{"id":143,"uris":["http://zotero.org/users/1401269/items/5BSYWCUT"],"uri":["http://zotero.org/users/1401269/items/5BSYWCUT"],"itemData":{"id":143,"type":"article-journal","title":"Patterns of evolution of mitochondrial cytochrome c oxidase I and II DNA and implications for DNA barcoding","container-title":"Molecular Phylogenetics and Evolution","page":"325-345","volume":"44","issue":"1","source":"ScienceDirect","abstract":"DNA barcoding has focused increasing attention on the use of specific regions of mitochondrial cytochrome c oxidase I and II genes (COI–COII) to diagnose and delimit species. However, our understanding of patterns of molecular evolution within these genes is limited. Here we examine patterns of nucleotide divergence in COI–COII within species and between species pairs of Lepidoptera and Diptera using a sliding window analysis. We found that: (1) locations of maximum divergence within COI–COII were highly variable among taxa surveyed in this study; (2) there was major overlap in divergence within versus between species, including within individual COI–COII profiles; (3) graphical DNA saturation analysis showed variation in percent nucleotide transitions throughout COI–COII and only limited association with levels of DNA divergence. Ultimately, no single optimally informative 600 bp location was found within the 2.3kb of COI–COII, and the DNA barcoding region was no better than other regions downstream in COI. Consequently, we recommend that researchers should maximize sequence length to increase the probability of sampling regions of high phylogenetic informativeness, and to minimize stochastic variation in estimating total divergence.","DOI":"10.1016/j.ympev.2006.12.005","ISSN":"1055-7903","journalAbbreviation":"Molecular Phylogenetics and Evolution","author":[{"family":"Roe","given":"Amanda D."},{"family":"Sperling","given":"Felix A. H."}],"issued":{"date-parts":[["2007",7,1]]}}}],"schema":"https://github.com/citation-style-language/schema/raw/master/csl-citation.json"} </w:instrText>
      </w:r>
      <w:r w:rsidR="00803E74" w:rsidRPr="00015059">
        <w:rPr>
          <w:rFonts w:cs="Times New Roman"/>
          <w:color w:val="000000" w:themeColor="text1"/>
          <w:shd w:val="clear" w:color="auto" w:fill="FFFFFF"/>
        </w:rPr>
        <w:fldChar w:fldCharType="separate"/>
      </w:r>
      <w:r w:rsidR="002B138E" w:rsidRPr="00015059">
        <w:rPr>
          <w:rFonts w:cs="Times New Roman"/>
          <w:color w:val="000000" w:themeColor="text1"/>
        </w:rPr>
        <w:t>(Roe &amp; Sperling, 2007)</w:t>
      </w:r>
      <w:r w:rsidR="00803E74" w:rsidRPr="00015059">
        <w:rPr>
          <w:rFonts w:cs="Times New Roman"/>
          <w:color w:val="000000" w:themeColor="text1"/>
          <w:shd w:val="clear" w:color="auto" w:fill="FFFFFF"/>
        </w:rPr>
        <w:fldChar w:fldCharType="end"/>
      </w:r>
      <w:bookmarkEnd w:id="106"/>
      <w:r w:rsidR="0046481C" w:rsidRPr="00015059">
        <w:rPr>
          <w:rFonts w:cs="Times New Roman"/>
          <w:color w:val="000000" w:themeColor="text1"/>
          <w:shd w:val="clear" w:color="auto" w:fill="FFFFFF"/>
        </w:rPr>
        <w:t>.</w:t>
      </w:r>
      <w:r w:rsidR="00893851" w:rsidRPr="00015059">
        <w:rPr>
          <w:rFonts w:cs="Times New Roman"/>
          <w:color w:val="000000" w:themeColor="text1"/>
          <w:shd w:val="clear" w:color="auto" w:fill="FFFFFF"/>
        </w:rPr>
        <w:t xml:space="preserve"> The Transition/</w:t>
      </w:r>
      <w:proofErr w:type="spellStart"/>
      <w:r w:rsidR="00893851" w:rsidRPr="00015059">
        <w:rPr>
          <w:rFonts w:cs="Times New Roman"/>
          <w:color w:val="000000" w:themeColor="text1"/>
          <w:shd w:val="clear" w:color="auto" w:fill="FFFFFF"/>
        </w:rPr>
        <w:t>Transversion</w:t>
      </w:r>
      <w:proofErr w:type="spellEnd"/>
      <w:r w:rsidR="00893851" w:rsidRPr="00015059">
        <w:rPr>
          <w:rFonts w:cs="Times New Roman"/>
          <w:color w:val="000000" w:themeColor="text1"/>
          <w:shd w:val="clear" w:color="auto" w:fill="FFFFFF"/>
        </w:rPr>
        <w:t xml:space="preserve"> ratio will be calculated from the alignment and </w:t>
      </w:r>
      <w:r w:rsidR="007014D6" w:rsidRPr="00015059">
        <w:rPr>
          <w:rFonts w:cs="Times New Roman"/>
          <w:color w:val="000000" w:themeColor="text1"/>
          <w:shd w:val="clear" w:color="auto" w:fill="FFFFFF"/>
        </w:rPr>
        <w:t xml:space="preserve">population diversity </w:t>
      </w:r>
      <w:r w:rsidR="00803E74" w:rsidRPr="00015059">
        <w:rPr>
          <w:rFonts w:cs="Times New Roman"/>
          <w:color w:val="000000" w:themeColor="text1"/>
          <w:shd w:val="clear" w:color="auto" w:fill="FFFFFF"/>
        </w:rPr>
        <w:t>of</w:t>
      </w:r>
      <w:r w:rsidR="007014D6" w:rsidRPr="00015059">
        <w:rPr>
          <w:rFonts w:cs="Times New Roman"/>
          <w:color w:val="000000" w:themeColor="text1"/>
          <w:shd w:val="clear" w:color="auto" w:fill="FFFFFF"/>
        </w:rPr>
        <w:t xml:space="preserve"> the phylogenies </w:t>
      </w:r>
      <w:bookmarkStart w:id="107" w:name="ZOTERO_BREF_BwRLzV9BpQhv"/>
      <w:r w:rsidR="00803E74" w:rsidRPr="00015059">
        <w:rPr>
          <w:rFonts w:cs="Times New Roman"/>
          <w:color w:val="000000" w:themeColor="text1"/>
          <w:shd w:val="clear" w:color="auto" w:fill="FFFFFF"/>
        </w:rPr>
        <w:fldChar w:fldCharType="begin"/>
      </w:r>
      <w:r w:rsidR="00F45322" w:rsidRPr="00015059">
        <w:rPr>
          <w:rFonts w:cs="Times New Roman"/>
          <w:color w:val="000000" w:themeColor="text1"/>
          <w:shd w:val="clear" w:color="auto" w:fill="FFFFFF"/>
        </w:rPr>
        <w:instrText xml:space="preserve"> ADDIN ZOTERO_ITEM CSL_CITATION {"citationID":"ENmCdjjX","properties":{"formattedCitation":"(Fang et al., 2018)","plainCitation":"(Fang et al., 2018)","noteIndex":0},"citationItems":[{"id":122,"uris":["http://zotero.org/users/1401269/items/XY435E8H"],"uri":["http://zotero.org/users/1401269/items/XY435E8H"],"itemData":{"id":122,"type":"article-journal","title":"Genetic Polymorphism Study on Aedes albopictus of Different Geographical Regions Based on DNA Barcoding","container-title":"BioMed Research International","volume":"2018","source":"PubMed Central","abstract":"Aedes albopictus is a very important vector for pathogens of many infectious diseases including dengue fever. In this study, we explored the genetic polymorphism of Aedes albopictus strains in different geographical regions using DNA barcoding of mitochondrial COI (MT-COI) gene. We collected MT-COI sequence of 106 Aedes albopictus mosquitos from 6 provinces in China including Fujian, Guangdong, Hainan, Yunnan, and Taiwan. The length of the sequences is 709bp with the content of A+T (67.7%) greater than that of G+C (32.3%). We identified mutations in 90 (13.68%) loci, of which 57 (63.33%) are transitions, 28 (31.11%) are transversions, and 5 (5.56%) are hypervariable loci. In addition, we obtained 42 haplotypes, 4 (9.52%) of which are shared among different populations. The haplotype diversity of Aedes albopictus is 0.882 and nucleotide diversity is 0.01017. Moreover, the pedigree network diagram shows that most haplotypes are under parallel evolution, suggesting a local expansion of Aedes albopictus in history. Finally, the Neighbor-Joining tree of MT-COI haplotypes reveals a certain correlation between haplotype clusters and geographical distribution, and there are differences among Aedes albopictus in different geographical regions. In conclusion, DNA barcoding of MT-COI gene is an effective method to study the genetic structure of Aedes albopictus.","URL":"https://www.ncbi.nlm.nih.gov/pmc/articles/PMC5996416/","DOI":"10.1155/2018/1501430","ISSN":"2314-6133","note":"PMID: 30003088\nPMCID: PMC5996416","journalAbbreviation":"Biomed Res Int","author":[{"family":"Fang","given":"Yiliang"},{"family":"Zhang","given":"Jianqing"},{"family":"Wu","given":"Rongquan"},{"family":"Xue","given":"Baohai"},{"family":"Qian","given":"Qianqian"},{"family":"Gao","given":"Bo"}],"issued":{"date-parts":[["2018",5,29]]},"accessed":{"date-parts":[["2018",7,19]]}}}],"schema":"https://github.com/citation-style-language/schema/raw/master/csl-citation.json"} </w:instrText>
      </w:r>
      <w:r w:rsidR="00803E74" w:rsidRPr="00015059">
        <w:rPr>
          <w:rFonts w:cs="Times New Roman"/>
          <w:color w:val="000000" w:themeColor="text1"/>
          <w:shd w:val="clear" w:color="auto" w:fill="FFFFFF"/>
        </w:rPr>
        <w:fldChar w:fldCharType="separate"/>
      </w:r>
      <w:r w:rsidR="002B138E" w:rsidRPr="00015059">
        <w:rPr>
          <w:rFonts w:cs="Times New Roman"/>
          <w:color w:val="000000" w:themeColor="text1"/>
        </w:rPr>
        <w:t>(Fang et al., 2018)</w:t>
      </w:r>
      <w:r w:rsidR="00803E74" w:rsidRPr="00015059">
        <w:rPr>
          <w:rFonts w:cs="Times New Roman"/>
          <w:color w:val="000000" w:themeColor="text1"/>
          <w:shd w:val="clear" w:color="auto" w:fill="FFFFFF"/>
        </w:rPr>
        <w:fldChar w:fldCharType="end"/>
      </w:r>
      <w:bookmarkEnd w:id="107"/>
      <w:r w:rsidR="007014D6" w:rsidRPr="00015059">
        <w:rPr>
          <w:rFonts w:cs="Times New Roman"/>
          <w:color w:val="000000" w:themeColor="text1"/>
          <w:shd w:val="clear" w:color="auto" w:fill="FFFFFF"/>
        </w:rPr>
        <w:t>.</w:t>
      </w:r>
    </w:p>
    <w:p w14:paraId="53A4BA11" w14:textId="3E957E84" w:rsidR="00020BF0" w:rsidRPr="00015059" w:rsidRDefault="00020BF0" w:rsidP="00B822F6">
      <w:pPr>
        <w:spacing w:after="0"/>
        <w:jc w:val="both"/>
        <w:rPr>
          <w:rFonts w:cs="Times New Roman"/>
          <w:color w:val="000000" w:themeColor="text1"/>
          <w:shd w:val="clear" w:color="auto" w:fill="FFFFFF"/>
        </w:rPr>
      </w:pPr>
      <w:r w:rsidRPr="00015059">
        <w:rPr>
          <w:rFonts w:cs="Times New Roman"/>
          <w:color w:val="000000" w:themeColor="text1"/>
          <w:shd w:val="clear" w:color="auto" w:fill="FFFFFF"/>
        </w:rPr>
        <w:lastRenderedPageBreak/>
        <w:t xml:space="preserve">There are a number of programs that can be used to visualize the phylogenetic trees. </w:t>
      </w:r>
      <w:proofErr w:type="spellStart"/>
      <w:r w:rsidRPr="00015059">
        <w:rPr>
          <w:rFonts w:cs="Times New Roman"/>
          <w:color w:val="000000" w:themeColor="text1"/>
          <w:shd w:val="clear" w:color="auto" w:fill="FFFFFF"/>
        </w:rPr>
        <w:t>FigTree</w:t>
      </w:r>
      <w:proofErr w:type="spellEnd"/>
      <w:r w:rsidR="000634E2" w:rsidRPr="00015059">
        <w:rPr>
          <w:rFonts w:cs="Times New Roman"/>
          <w:color w:val="000000" w:themeColor="text1"/>
          <w:shd w:val="clear" w:color="auto" w:fill="FFFFFF"/>
        </w:rPr>
        <w:t>,</w:t>
      </w:r>
      <w:r w:rsidR="00AD0376" w:rsidRPr="00015059">
        <w:rPr>
          <w:rFonts w:cs="Times New Roman"/>
          <w:color w:val="000000" w:themeColor="text1"/>
          <w:shd w:val="clear" w:color="auto" w:fill="FFFFFF"/>
        </w:rPr>
        <w:t xml:space="preserve"> </w:t>
      </w:r>
      <w:r w:rsidR="00172DEC" w:rsidRPr="00015059">
        <w:rPr>
          <w:rFonts w:cs="Times New Roman"/>
          <w:color w:val="000000" w:themeColor="text1"/>
          <w:shd w:val="clear" w:color="auto" w:fill="FFFFFF"/>
        </w:rPr>
        <w:t xml:space="preserve">will be used as it </w:t>
      </w:r>
      <w:r w:rsidRPr="00015059">
        <w:rPr>
          <w:rFonts w:cs="Times New Roman"/>
          <w:color w:val="000000" w:themeColor="text1"/>
          <w:shd w:val="clear" w:color="auto" w:fill="FFFFFF"/>
        </w:rPr>
        <w:t xml:space="preserve">is the most suitable for large sequences. Others are Archaeopteryx, </w:t>
      </w:r>
      <w:proofErr w:type="spellStart"/>
      <w:r w:rsidRPr="00015059">
        <w:rPr>
          <w:rFonts w:cs="Times New Roman"/>
          <w:color w:val="000000" w:themeColor="text1"/>
          <w:shd w:val="clear" w:color="auto" w:fill="FFFFFF"/>
        </w:rPr>
        <w:t>Dendroscope</w:t>
      </w:r>
      <w:proofErr w:type="spellEnd"/>
      <w:r w:rsidRPr="00015059">
        <w:rPr>
          <w:rFonts w:cs="Times New Roman"/>
          <w:color w:val="000000" w:themeColor="text1"/>
          <w:shd w:val="clear" w:color="auto" w:fill="FFFFFF"/>
        </w:rPr>
        <w:t xml:space="preserve">, </w:t>
      </w:r>
      <w:proofErr w:type="spellStart"/>
      <w:r w:rsidRPr="00015059">
        <w:rPr>
          <w:rFonts w:cs="Times New Roman"/>
          <w:color w:val="000000" w:themeColor="text1"/>
          <w:shd w:val="clear" w:color="auto" w:fill="FFFFFF"/>
        </w:rPr>
        <w:t>Jstree</w:t>
      </w:r>
      <w:proofErr w:type="spellEnd"/>
      <w:r w:rsidRPr="00015059">
        <w:rPr>
          <w:rFonts w:cs="Times New Roman"/>
          <w:color w:val="000000" w:themeColor="text1"/>
          <w:shd w:val="clear" w:color="auto" w:fill="FFFFFF"/>
        </w:rPr>
        <w:t xml:space="preserve"> or </w:t>
      </w:r>
      <w:proofErr w:type="spellStart"/>
      <w:r w:rsidRPr="00015059">
        <w:rPr>
          <w:rFonts w:cs="Times New Roman"/>
          <w:color w:val="000000" w:themeColor="text1"/>
          <w:shd w:val="clear" w:color="auto" w:fill="FFFFFF"/>
        </w:rPr>
        <w:t>PhyloWidget</w:t>
      </w:r>
      <w:proofErr w:type="spellEnd"/>
      <w:r w:rsidR="00172DEC" w:rsidRPr="00015059">
        <w:rPr>
          <w:rFonts w:cs="Times New Roman"/>
          <w:color w:val="000000" w:themeColor="text1"/>
          <w:shd w:val="clear" w:color="auto" w:fill="FFFFFF"/>
        </w:rPr>
        <w:t xml:space="preserve"> </w:t>
      </w:r>
      <w:bookmarkStart w:id="108" w:name="ZOTERO_BREF_Kd0GxJ3jT7wU"/>
      <w:r w:rsidR="00803E74" w:rsidRPr="00015059">
        <w:rPr>
          <w:rFonts w:cs="Times New Roman"/>
          <w:color w:val="000000" w:themeColor="text1"/>
          <w:shd w:val="clear" w:color="auto" w:fill="FFFFFF"/>
        </w:rPr>
        <w:fldChar w:fldCharType="begin"/>
      </w:r>
      <w:r w:rsidR="00F45322" w:rsidRPr="00015059">
        <w:rPr>
          <w:rFonts w:cs="Times New Roman"/>
          <w:color w:val="000000" w:themeColor="text1"/>
          <w:shd w:val="clear" w:color="auto" w:fill="FFFFFF"/>
        </w:rPr>
        <w:instrText xml:space="preserve"> ADDIN ZOTERO_ITEM CSL_CITATION {"citationID":"wmaEIJM6","properties":{"formattedCitation":"(Munir, 2013)","plainCitation":"(Munir, 2013)","noteIndex":0},"citationItems":[{"id":61,"uris":["http://zotero.org/users/1401269/items/4ANYUF44"],"uri":["http://zotero.org/users/1401269/items/4ANYUF44"],"itemData":{"id":61,"type":"article-journal","title":"Bioinformatics analysis of large-scale viral sequences","container-title":"Virulence","page":"97-106","volume":"4","issue":"1","source":"PubMed Central","abstract":"Due to a significant decrease in the cost of DNA sequencing, the number of sequences submitted to the public databases has dramatically increased in recent years. Efficient analysis of these data sets may lead to a significant understanding of the nature of pathogens such as bacteria, viruses, parasites, etc. However, this has raised questions about the efficacy of currently available algorithms for the study of pathogen evolution and construction of phylogenetic trees. While the advanced algorithms and corresponding programs are being developed, it is crucial to optimize the available ones in order to cope with the current need. The protocol presented in this study is optimized using a number of strategies currently being proposed for handling large-scale DNA sequence data sets, and offers a highly efficacious and accurate method for computing phylogenetic trees with limited computer resources. The protocol may take up to 36 h for construction and annotation of a final tree of about 20,000 sequences.","DOI":"10.4161/viru.23161","ISSN":"2150-5594","note":"PMID: 23314574\nPMCID: PMC3544756","journalAbbreviation":"Virulence","author":[{"family":"Munir","given":"Muhammad"}],"issued":{"date-parts":[["2013",1,1]]}}}],"schema":"https://github.com/citation-style-language/schema/raw/master/csl-citation.json"} </w:instrText>
      </w:r>
      <w:r w:rsidR="00803E74" w:rsidRPr="00015059">
        <w:rPr>
          <w:rFonts w:cs="Times New Roman"/>
          <w:color w:val="000000" w:themeColor="text1"/>
          <w:shd w:val="clear" w:color="auto" w:fill="FFFFFF"/>
        </w:rPr>
        <w:fldChar w:fldCharType="separate"/>
      </w:r>
      <w:r w:rsidR="002B138E" w:rsidRPr="00015059">
        <w:rPr>
          <w:rFonts w:cs="Times New Roman"/>
          <w:color w:val="000000" w:themeColor="text1"/>
        </w:rPr>
        <w:t>(Munir, 2013)</w:t>
      </w:r>
      <w:r w:rsidR="00803E74" w:rsidRPr="00015059">
        <w:rPr>
          <w:rFonts w:cs="Times New Roman"/>
          <w:color w:val="000000" w:themeColor="text1"/>
          <w:shd w:val="clear" w:color="auto" w:fill="FFFFFF"/>
        </w:rPr>
        <w:fldChar w:fldCharType="end"/>
      </w:r>
      <w:bookmarkEnd w:id="108"/>
      <w:r w:rsidRPr="00015059">
        <w:rPr>
          <w:rFonts w:cs="Times New Roman"/>
          <w:color w:val="000000" w:themeColor="text1"/>
          <w:shd w:val="clear" w:color="auto" w:fill="FFFFFF"/>
        </w:rPr>
        <w:t>.</w:t>
      </w:r>
    </w:p>
    <w:p w14:paraId="7182F1DE" w14:textId="41BF9293" w:rsidR="00020BF0" w:rsidRPr="00015059" w:rsidRDefault="00F6579F" w:rsidP="00B822F6">
      <w:pPr>
        <w:spacing w:after="0"/>
        <w:jc w:val="both"/>
        <w:rPr>
          <w:rStyle w:val="Heading2Char"/>
        </w:rPr>
      </w:pPr>
      <w:bookmarkStart w:id="109" w:name="_Toc528764530"/>
      <w:r w:rsidRPr="00015059">
        <w:rPr>
          <w:rStyle w:val="Heading2Char"/>
        </w:rPr>
        <w:t xml:space="preserve">3.5 </w:t>
      </w:r>
      <w:proofErr w:type="spellStart"/>
      <w:r w:rsidR="00020BF0" w:rsidRPr="00015059">
        <w:rPr>
          <w:rStyle w:val="Heading2Char"/>
        </w:rPr>
        <w:t>Phylogeographic</w:t>
      </w:r>
      <w:proofErr w:type="spellEnd"/>
      <w:r w:rsidR="00020BF0" w:rsidRPr="00015059">
        <w:rPr>
          <w:rStyle w:val="Heading2Char"/>
        </w:rPr>
        <w:t xml:space="preserve"> Distribution Analysis</w:t>
      </w:r>
      <w:bookmarkEnd w:id="109"/>
    </w:p>
    <w:p w14:paraId="36065C27" w14:textId="5D477DE6" w:rsidR="00FF4213" w:rsidRPr="00015059" w:rsidRDefault="00CD553D" w:rsidP="00416B74">
      <w:pPr>
        <w:spacing w:after="0"/>
        <w:jc w:val="both"/>
        <w:rPr>
          <w:rFonts w:cs="Times New Roman"/>
          <w:color w:val="000000" w:themeColor="text1"/>
          <w:shd w:val="clear" w:color="auto" w:fill="FFFFFF"/>
        </w:rPr>
      </w:pPr>
      <w:r w:rsidRPr="00015059">
        <w:rPr>
          <w:rFonts w:cs="Times New Roman"/>
          <w:color w:val="000000" w:themeColor="text1"/>
          <w:shd w:val="clear" w:color="auto" w:fill="FFFFFF"/>
        </w:rPr>
        <w:t>Phylogeography enhances phylogenetic trees with geographical locations to permit interpretation of species evolution through space and time</w:t>
      </w:r>
      <w:r w:rsidR="00E2262D" w:rsidRPr="00015059">
        <w:rPr>
          <w:rFonts w:cs="Times New Roman"/>
          <w:color w:val="000000" w:themeColor="text1"/>
          <w:shd w:val="clear" w:color="auto" w:fill="FFFFFF"/>
        </w:rPr>
        <w:t xml:space="preserve"> </w:t>
      </w:r>
      <w:bookmarkStart w:id="110" w:name="ZOTERO_BREF_WsO9OTJ51yDr"/>
      <w:r w:rsidR="00803E74" w:rsidRPr="00015059">
        <w:rPr>
          <w:rFonts w:cs="Times New Roman"/>
          <w:color w:val="000000" w:themeColor="text1"/>
          <w:shd w:val="clear" w:color="auto" w:fill="FFFFFF"/>
        </w:rPr>
        <w:fldChar w:fldCharType="begin"/>
      </w:r>
      <w:r w:rsidR="00F45322" w:rsidRPr="00015059">
        <w:rPr>
          <w:rFonts w:cs="Times New Roman"/>
          <w:color w:val="000000" w:themeColor="text1"/>
          <w:shd w:val="clear" w:color="auto" w:fill="FFFFFF"/>
        </w:rPr>
        <w:instrText xml:space="preserve"> ADDIN ZOTERO_ITEM CSL_CITATION {"citationID":"NT9Pn2nT","properties":{"formattedCitation":"(Bouckaert, 2016)","plainCitation":"(Bouckaert, 2016)","noteIndex":0},"citationItems":[{"id":8,"uris":["http://zotero.org/users/1401269/items/RZZEVJFI"],"uri":["http://zotero.org/users/1401269/items/RZZEVJFI"],"itemData":{"id":8,"type":"article-journal","title":"Phylogeography by diffusion on a sphere: whole world phylogeography","container-title":"PeerJ","volume":"4","source":"PubMed Central","abstract":"Background\nTechniques for reconstructing geographical history along a phylogeny can answer many questions of interest about the geographical origins of species. Bayesian models based on the assumption that taxa move through a diffusion process have found many applications. However, these methods rely on diffusion processes on a plane, and do not take the spherical nature of our planet in account. Performing an analysis that covers the whole world thus does not take in account the distortions caused by projections like the Mercator projection.\n\nResults\nIn this paper, we introduce a Bayesian phylogeographical method based on diffusion on a sphere. When the area where taxa are sampled from is small, a sphere can be approximated by a plane and the model results in the same inferences as with models using diffusion on a plane. For taxa sampled from the whole world, we obtain substantial differences. We present an efficient algorithm for performing inference in a Markov Chain Monte Carlo (MCMC) algorithm, and show applications to small and large samples areas. We compare results between planar and spherical diffusion in a simulation study and apply the method by inferring the origin of Hepatitis B based on sequences sampled from Eurasia and Africa.\n\nConclusions\nWe describe a framework for performing phylogeographical inference, which is suitable when the distortion introduced by map projections is large, but works well on a smaller scale as well. The framework allows sampling tips from regions, which is useful when the exact sample location is unknown, and placing prior information on locations of clades in the tree. The method is implemented in the GEO_SPHERE package in BEAST 2, which is open source licensed under LGPL and allows joint tree and geography inference under a wide range of models.","URL":"https://www.ncbi.nlm.nih.gov/pmc/articles/PMC5018680/","DOI":"10.7717/peerj.2406","ISSN":"2167-8359","note":"PMID: 27651992\nPMCID: PMC5018680","shortTitle":"Phylogeography by diffusion on a sphere","journalAbbreviation":"PeerJ","author":[{"family":"Bouckaert","given":"Remco"}],"issued":{"date-parts":[["2016",9,6]]},"accessed":{"date-parts":[["2018",4,19]]}}}],"schema":"https://github.com/citation-style-language/schema/raw/master/csl-citation.json"} </w:instrText>
      </w:r>
      <w:r w:rsidR="00803E74" w:rsidRPr="00015059">
        <w:rPr>
          <w:rFonts w:cs="Times New Roman"/>
          <w:color w:val="000000" w:themeColor="text1"/>
          <w:shd w:val="clear" w:color="auto" w:fill="FFFFFF"/>
        </w:rPr>
        <w:fldChar w:fldCharType="separate"/>
      </w:r>
      <w:r w:rsidR="002B138E" w:rsidRPr="00015059">
        <w:rPr>
          <w:rFonts w:cs="Times New Roman"/>
          <w:color w:val="000000" w:themeColor="text1"/>
        </w:rPr>
        <w:t>(Bouckaert, 2016)</w:t>
      </w:r>
      <w:r w:rsidR="00803E74" w:rsidRPr="00015059">
        <w:rPr>
          <w:rFonts w:cs="Times New Roman"/>
          <w:color w:val="000000" w:themeColor="text1"/>
          <w:shd w:val="clear" w:color="auto" w:fill="FFFFFF"/>
        </w:rPr>
        <w:fldChar w:fldCharType="end"/>
      </w:r>
      <w:bookmarkEnd w:id="110"/>
      <w:r w:rsidRPr="00015059">
        <w:rPr>
          <w:rFonts w:cs="Times New Roman"/>
          <w:color w:val="000000" w:themeColor="text1"/>
          <w:shd w:val="clear" w:color="auto" w:fill="FFFFFF"/>
        </w:rPr>
        <w:t xml:space="preserve">. </w:t>
      </w:r>
      <w:r w:rsidR="008B0B6D" w:rsidRPr="00015059">
        <w:rPr>
          <w:rFonts w:cs="Times New Roman"/>
          <w:color w:val="000000" w:themeColor="text1"/>
          <w:shd w:val="clear" w:color="auto" w:fill="FFFFFF"/>
        </w:rPr>
        <w:t>Comparative phylogeography has a two</w:t>
      </w:r>
      <w:r w:rsidR="00174B11" w:rsidRPr="00015059">
        <w:rPr>
          <w:rFonts w:cs="Times New Roman"/>
          <w:color w:val="000000" w:themeColor="text1"/>
          <w:shd w:val="clear" w:color="auto" w:fill="FFFFFF"/>
        </w:rPr>
        <w:t>-</w:t>
      </w:r>
      <w:r w:rsidR="008B0B6D" w:rsidRPr="00015059">
        <w:rPr>
          <w:rFonts w:cs="Times New Roman"/>
          <w:color w:val="000000" w:themeColor="text1"/>
          <w:shd w:val="clear" w:color="auto" w:fill="FFFFFF"/>
        </w:rPr>
        <w:t xml:space="preserve">phased approach, first being phylogenetic analysis of genetic data and second being comparative analyses for congruence in evolutionary and </w:t>
      </w:r>
      <w:r w:rsidR="00AF01C5" w:rsidRPr="00015059">
        <w:rPr>
          <w:rFonts w:cs="Times New Roman"/>
          <w:color w:val="000000" w:themeColor="text1"/>
          <w:shd w:val="clear" w:color="auto" w:fill="FFFFFF"/>
        </w:rPr>
        <w:t xml:space="preserve">biogeographical </w:t>
      </w:r>
      <w:r w:rsidR="008B0B6D" w:rsidRPr="00015059">
        <w:rPr>
          <w:rFonts w:cs="Times New Roman"/>
          <w:color w:val="000000" w:themeColor="text1"/>
          <w:shd w:val="clear" w:color="auto" w:fill="FFFFFF"/>
        </w:rPr>
        <w:t xml:space="preserve">histories between species </w:t>
      </w:r>
      <w:r w:rsidR="008B0B6D" w:rsidRPr="00015059">
        <w:rPr>
          <w:rFonts w:cs="Times New Roman"/>
          <w:color w:val="000000" w:themeColor="text1"/>
          <w:shd w:val="clear" w:color="auto" w:fill="FFFFFF"/>
        </w:rPr>
        <w:fldChar w:fldCharType="begin"/>
      </w:r>
      <w:r w:rsidR="00F45322" w:rsidRPr="00015059">
        <w:rPr>
          <w:rFonts w:cs="Times New Roman"/>
          <w:color w:val="000000" w:themeColor="text1"/>
          <w:shd w:val="clear" w:color="auto" w:fill="FFFFFF"/>
        </w:rPr>
        <w:instrText xml:space="preserve"> ADDIN ZOTERO_ITEM CSL_CITATION {"citationID":"uuP7MrJM","properties":{"formattedCitation":"(Guti\\uc0\\u233{}rrez-Garc\\uc0\\u237{}a &amp; V\\uc0\\u225{}zquez-Dom\\uc0\\u237{}nguez, 2011)","plainCitation":"(Gutiérrez-García &amp; Vázquez-Domínguez, 2011)","noteIndex":0},"citationItems":[{"id":132,"uris":["http://zotero.org/users/1401269/items/WBPC8DGQ"],"uri":["http://zotero.org/users/1401269/items/WBPC8DGQ"],"itemData":{"id":132,"type":"article-journal","title":"Comparative Phylogeography: Designing Studies while Surviving the Process","container-title":"BioScience","page":"857-868","volume":"61","issue":"11","source":"academic.oup.com","abstract":"Abstract.  Comparative phylogeography (CP) can be defined as the study of the effects of evolutionary history and biogeography on the distribution of genetic va","DOI":"10.1525/bio.2011.61.11.5","ISSN":"0006-3568","shortTitle":"Comparative Phylogeography","journalAbbreviation":"BioScience","language":"en","author":[{"family":"Gutiérrez-García","given":"Tania A."},{"family":"Vázquez-Domínguez","given":"Ella"}],"issued":{"date-parts":[["2011",11,1]]}}}],"schema":"https://github.com/citation-style-language/schema/raw/master/csl-citation.json"} </w:instrText>
      </w:r>
      <w:r w:rsidR="008B0B6D" w:rsidRPr="00015059">
        <w:rPr>
          <w:rFonts w:cs="Times New Roman"/>
          <w:color w:val="000000" w:themeColor="text1"/>
          <w:shd w:val="clear" w:color="auto" w:fill="FFFFFF"/>
        </w:rPr>
        <w:fldChar w:fldCharType="separate"/>
      </w:r>
      <w:r w:rsidR="002B138E" w:rsidRPr="00015059">
        <w:rPr>
          <w:rFonts w:cs="Times New Roman"/>
          <w:color w:val="000000" w:themeColor="text1"/>
          <w:szCs w:val="24"/>
        </w:rPr>
        <w:t>(Gutiérrez-García &amp; Vázquez-Domínguez, 2011)</w:t>
      </w:r>
      <w:r w:rsidR="008B0B6D" w:rsidRPr="00015059">
        <w:rPr>
          <w:rFonts w:cs="Times New Roman"/>
          <w:color w:val="000000" w:themeColor="text1"/>
          <w:shd w:val="clear" w:color="auto" w:fill="FFFFFF"/>
        </w:rPr>
        <w:fldChar w:fldCharType="end"/>
      </w:r>
      <w:r w:rsidR="008B0B6D" w:rsidRPr="00015059">
        <w:rPr>
          <w:rFonts w:cs="Times New Roman"/>
          <w:color w:val="000000" w:themeColor="text1"/>
          <w:shd w:val="clear" w:color="auto" w:fill="FFFFFF"/>
        </w:rPr>
        <w:t xml:space="preserve">. </w:t>
      </w:r>
      <w:r w:rsidR="007A1A33" w:rsidRPr="00015059">
        <w:rPr>
          <w:rFonts w:cs="Times New Roman"/>
          <w:color w:val="000000" w:themeColor="text1"/>
          <w:shd w:val="clear" w:color="auto" w:fill="FFFFFF"/>
        </w:rPr>
        <w:t xml:space="preserve">This analysis can detect dispersal, </w:t>
      </w:r>
      <w:proofErr w:type="spellStart"/>
      <w:r w:rsidR="007A1A33" w:rsidRPr="00015059">
        <w:rPr>
          <w:rFonts w:cs="Times New Roman"/>
          <w:color w:val="000000" w:themeColor="text1"/>
          <w:shd w:val="clear" w:color="auto" w:fill="FFFFFF"/>
        </w:rPr>
        <w:t>vicariance</w:t>
      </w:r>
      <w:proofErr w:type="spellEnd"/>
      <w:r w:rsidR="007A1A33" w:rsidRPr="00015059">
        <w:rPr>
          <w:rFonts w:cs="Times New Roman"/>
          <w:color w:val="000000" w:themeColor="text1"/>
          <w:shd w:val="clear" w:color="auto" w:fill="FFFFFF"/>
        </w:rPr>
        <w:t>, population and demographic dynamics and hybridization and secondary contact cases</w:t>
      </w:r>
      <w:r w:rsidR="00174B11" w:rsidRPr="00015059">
        <w:rPr>
          <w:rFonts w:cs="Times New Roman"/>
          <w:color w:val="000000" w:themeColor="text1"/>
          <w:shd w:val="clear" w:color="auto" w:fill="FFFFFF"/>
        </w:rPr>
        <w:t>,</w:t>
      </w:r>
      <w:r w:rsidR="007A1A33" w:rsidRPr="00015059">
        <w:rPr>
          <w:rFonts w:cs="Times New Roman"/>
          <w:color w:val="000000" w:themeColor="text1"/>
          <w:shd w:val="clear" w:color="auto" w:fill="FFFFFF"/>
        </w:rPr>
        <w:t xml:space="preserve"> among others. </w:t>
      </w:r>
      <w:r w:rsidR="00074B5A" w:rsidRPr="00015059">
        <w:rPr>
          <w:rFonts w:cs="Times New Roman"/>
          <w:color w:val="000000" w:themeColor="text1"/>
          <w:shd w:val="clear" w:color="auto" w:fill="FFFFFF"/>
        </w:rPr>
        <w:t>From these findings</w:t>
      </w:r>
      <w:r w:rsidR="00BF038B" w:rsidRPr="00015059">
        <w:rPr>
          <w:rFonts w:cs="Times New Roman"/>
          <w:color w:val="000000" w:themeColor="text1"/>
          <w:shd w:val="clear" w:color="auto" w:fill="FFFFFF"/>
        </w:rPr>
        <w:t>,</w:t>
      </w:r>
      <w:r w:rsidR="007A1A33" w:rsidRPr="00015059">
        <w:rPr>
          <w:rFonts w:cs="Times New Roman"/>
          <w:color w:val="000000" w:themeColor="text1"/>
          <w:shd w:val="clear" w:color="auto" w:fill="FFFFFF"/>
        </w:rPr>
        <w:t xml:space="preserve"> geographical, ecological</w:t>
      </w:r>
      <w:r w:rsidR="00BF038B" w:rsidRPr="00015059">
        <w:rPr>
          <w:rFonts w:cs="Times New Roman"/>
          <w:color w:val="000000" w:themeColor="text1"/>
          <w:shd w:val="clear" w:color="auto" w:fill="FFFFFF"/>
        </w:rPr>
        <w:t>,</w:t>
      </w:r>
      <w:r w:rsidR="007A1A33" w:rsidRPr="00015059">
        <w:rPr>
          <w:rFonts w:cs="Times New Roman"/>
          <w:color w:val="000000" w:themeColor="text1"/>
          <w:shd w:val="clear" w:color="auto" w:fill="FFFFFF"/>
        </w:rPr>
        <w:t xml:space="preserve"> and biological hypotheses, inferred from biotic and abiotic factors influencing evolution, are evaluated</w:t>
      </w:r>
      <w:r w:rsidR="00FF4213" w:rsidRPr="00015059">
        <w:rPr>
          <w:rFonts w:cs="Times New Roman"/>
          <w:color w:val="000000" w:themeColor="text1"/>
          <w:shd w:val="clear" w:color="auto" w:fill="FFFFFF"/>
        </w:rPr>
        <w:t xml:space="preserve"> within species and between species for congruence </w:t>
      </w:r>
      <w:r w:rsidR="00FF4213" w:rsidRPr="00015059">
        <w:rPr>
          <w:rFonts w:cs="Times New Roman"/>
          <w:color w:val="000000" w:themeColor="text1"/>
          <w:shd w:val="clear" w:color="auto" w:fill="FFFFFF"/>
        </w:rPr>
        <w:fldChar w:fldCharType="begin"/>
      </w:r>
      <w:r w:rsidR="00F45322" w:rsidRPr="00015059">
        <w:rPr>
          <w:rFonts w:cs="Times New Roman"/>
          <w:color w:val="000000" w:themeColor="text1"/>
          <w:shd w:val="clear" w:color="auto" w:fill="FFFFFF"/>
        </w:rPr>
        <w:instrText xml:space="preserve"> ADDIN ZOTERO_ITEM CSL_CITATION {"citationID":"n4RuVJgy","properties":{"formattedCitation":"(Guti\\uc0\\u233{}rrez-Garc\\uc0\\u237{}a &amp; V\\uc0\\u225{}zquez-Dom\\uc0\\u237{}nguez, 2011)","plainCitation":"(Gutiérrez-García &amp; Vázquez-Domínguez, 2011)","noteIndex":0},"citationItems":[{"id":132,"uris":["http://zotero.org/users/1401269/items/WBPC8DGQ"],"uri":["http://zotero.org/users/1401269/items/WBPC8DGQ"],"itemData":{"id":132,"type":"article-journal","title":"Comparative Phylogeography: Designing Studies while Surviving the Process","container-title":"BioScience","page":"857-868","volume":"61","issue":"11","source":"academic.oup.com","abstract":"Abstract.  Comparative phylogeography (CP) can be defined as the study of the effects of evolutionary history and biogeography on the distribution of genetic va","DOI":"10.1525/bio.2011.61.11.5","ISSN":"0006-3568","shortTitle":"Comparative Phylogeography","journalAbbreviation":"BioScience","language":"en","author":[{"family":"Gutiérrez-García","given":"Tania A."},{"family":"Vázquez-Domínguez","given":"Ella"}],"issued":{"date-parts":[["2011",11,1]]}}}],"schema":"https://github.com/citation-style-language/schema/raw/master/csl-citation.json"} </w:instrText>
      </w:r>
      <w:r w:rsidR="00FF4213" w:rsidRPr="00015059">
        <w:rPr>
          <w:rFonts w:cs="Times New Roman"/>
          <w:color w:val="000000" w:themeColor="text1"/>
          <w:shd w:val="clear" w:color="auto" w:fill="FFFFFF"/>
        </w:rPr>
        <w:fldChar w:fldCharType="separate"/>
      </w:r>
      <w:r w:rsidR="002B138E" w:rsidRPr="00015059">
        <w:rPr>
          <w:rFonts w:cs="Times New Roman"/>
          <w:color w:val="000000" w:themeColor="text1"/>
          <w:szCs w:val="24"/>
        </w:rPr>
        <w:t>(Gutiérrez-García &amp; Vázquez-Domínguez, 2011)</w:t>
      </w:r>
      <w:r w:rsidR="00FF4213" w:rsidRPr="00015059">
        <w:rPr>
          <w:rFonts w:cs="Times New Roman"/>
          <w:color w:val="000000" w:themeColor="text1"/>
          <w:shd w:val="clear" w:color="auto" w:fill="FFFFFF"/>
        </w:rPr>
        <w:fldChar w:fldCharType="end"/>
      </w:r>
      <w:r w:rsidR="00FF4213" w:rsidRPr="00015059">
        <w:rPr>
          <w:rFonts w:cs="Times New Roman"/>
          <w:color w:val="000000" w:themeColor="text1"/>
          <w:shd w:val="clear" w:color="auto" w:fill="FFFFFF"/>
        </w:rPr>
        <w:t>.</w:t>
      </w:r>
      <w:r w:rsidR="00416B74" w:rsidRPr="00015059">
        <w:rPr>
          <w:rFonts w:cs="Times New Roman"/>
          <w:color w:val="000000" w:themeColor="text1"/>
          <w:shd w:val="clear" w:color="auto" w:fill="FFFFFF"/>
        </w:rPr>
        <w:t xml:space="preserve"> One main factor that may influence their phylogeography is historical climatic (precipitation) cycling patterns.</w:t>
      </w:r>
    </w:p>
    <w:p w14:paraId="7B9D4BDE" w14:textId="77777777" w:rsidR="00FC5343" w:rsidRPr="00015059" w:rsidRDefault="00FF4213" w:rsidP="00B822F6">
      <w:pPr>
        <w:widowControl w:val="0"/>
        <w:autoSpaceDE w:val="0"/>
        <w:autoSpaceDN w:val="0"/>
        <w:adjustRightInd w:val="0"/>
        <w:spacing w:after="0"/>
        <w:jc w:val="both"/>
        <w:rPr>
          <w:rFonts w:cs="Times New Roman"/>
          <w:color w:val="000000" w:themeColor="text1"/>
          <w:shd w:val="clear" w:color="auto" w:fill="FFFFFF"/>
        </w:rPr>
      </w:pPr>
      <w:r w:rsidRPr="00015059">
        <w:rPr>
          <w:rFonts w:cs="Times New Roman"/>
          <w:color w:val="000000" w:themeColor="text1"/>
          <w:shd w:val="clear" w:color="auto" w:fill="FFFFFF"/>
        </w:rPr>
        <w:t xml:space="preserve">In </w:t>
      </w:r>
      <w:r w:rsidR="00BF038B" w:rsidRPr="00015059">
        <w:rPr>
          <w:rFonts w:cs="Times New Roman"/>
          <w:color w:val="000000" w:themeColor="text1"/>
          <w:shd w:val="clear" w:color="auto" w:fill="FFFFFF"/>
        </w:rPr>
        <w:t xml:space="preserve">this study, </w:t>
      </w:r>
      <w:r w:rsidRPr="00015059">
        <w:rPr>
          <w:rFonts w:cs="Times New Roman"/>
          <w:color w:val="000000" w:themeColor="text1"/>
          <w:shd w:val="clear" w:color="auto" w:fill="FFFFFF"/>
        </w:rPr>
        <w:t xml:space="preserve">a general comparative phylogeography will be conducted to assess all the available data </w:t>
      </w:r>
      <w:r w:rsidR="009D6F97" w:rsidRPr="00015059">
        <w:rPr>
          <w:rFonts w:cs="Times New Roman"/>
          <w:color w:val="000000" w:themeColor="text1"/>
          <w:shd w:val="clear" w:color="auto" w:fill="FFFFFF"/>
        </w:rPr>
        <w:t xml:space="preserve">based on </w:t>
      </w:r>
      <w:r w:rsidR="00065FFA" w:rsidRPr="00015059">
        <w:rPr>
          <w:rFonts w:cs="Times New Roman"/>
          <w:color w:val="000000" w:themeColor="text1"/>
          <w:shd w:val="clear" w:color="auto" w:fill="FFFFFF"/>
        </w:rPr>
        <w:t xml:space="preserve">their </w:t>
      </w:r>
      <w:r w:rsidR="009D6F97" w:rsidRPr="00015059">
        <w:rPr>
          <w:rFonts w:cs="Times New Roman"/>
          <w:color w:val="000000" w:themeColor="text1"/>
          <w:shd w:val="clear" w:color="auto" w:fill="FFFFFF"/>
        </w:rPr>
        <w:t xml:space="preserve">geographical </w:t>
      </w:r>
      <w:r w:rsidR="00065FFA" w:rsidRPr="00015059">
        <w:rPr>
          <w:rFonts w:cs="Times New Roman"/>
          <w:color w:val="000000" w:themeColor="text1"/>
          <w:shd w:val="clear" w:color="auto" w:fill="FFFFFF"/>
        </w:rPr>
        <w:t>co-</w:t>
      </w:r>
      <w:r w:rsidR="009D6F97" w:rsidRPr="00015059">
        <w:rPr>
          <w:rFonts w:cs="Times New Roman"/>
          <w:color w:val="000000" w:themeColor="text1"/>
          <w:shd w:val="clear" w:color="auto" w:fill="FFFFFF"/>
        </w:rPr>
        <w:t>distribution</w:t>
      </w:r>
      <w:r w:rsidR="00685D83" w:rsidRPr="00015059">
        <w:rPr>
          <w:rFonts w:cs="Times New Roman"/>
          <w:color w:val="000000" w:themeColor="text1"/>
          <w:shd w:val="clear" w:color="auto" w:fill="FFFFFF"/>
        </w:rPr>
        <w:t>.</w:t>
      </w:r>
      <w:r w:rsidR="00065FFA" w:rsidRPr="00015059">
        <w:rPr>
          <w:rFonts w:cs="Times New Roman"/>
          <w:color w:val="000000" w:themeColor="text1"/>
          <w:shd w:val="clear" w:color="auto" w:fill="FFFFFF"/>
        </w:rPr>
        <w:t xml:space="preserve"> </w:t>
      </w:r>
      <w:r w:rsidR="00893A7E" w:rsidRPr="00015059">
        <w:rPr>
          <w:rFonts w:cs="Times New Roman"/>
          <w:color w:val="000000" w:themeColor="text1"/>
          <w:shd w:val="clear" w:color="auto" w:fill="FFFFFF"/>
        </w:rPr>
        <w:t xml:space="preserve">To account for the implications of the randomness of gene trees a result of stochastic population level process, coalescent-based </w:t>
      </w:r>
      <w:r w:rsidR="007A266A" w:rsidRPr="00015059">
        <w:rPr>
          <w:rFonts w:cs="Times New Roman"/>
          <w:color w:val="000000" w:themeColor="text1"/>
          <w:shd w:val="clear" w:color="auto" w:fill="FFFFFF"/>
        </w:rPr>
        <w:t>population genetic model will</w:t>
      </w:r>
      <w:r w:rsidR="00893A7E" w:rsidRPr="00015059">
        <w:rPr>
          <w:rFonts w:cs="Times New Roman"/>
          <w:color w:val="000000" w:themeColor="text1"/>
          <w:shd w:val="clear" w:color="auto" w:fill="FFFFFF"/>
        </w:rPr>
        <w:t xml:space="preserve"> be implemented</w:t>
      </w:r>
      <w:r w:rsidR="007A266A" w:rsidRPr="00015059">
        <w:rPr>
          <w:rFonts w:cs="Times New Roman"/>
          <w:color w:val="000000" w:themeColor="text1"/>
          <w:shd w:val="clear" w:color="auto" w:fill="FFFFFF"/>
        </w:rPr>
        <w:t xml:space="preserve"> </w:t>
      </w:r>
      <w:r w:rsidR="00FC5343" w:rsidRPr="00015059">
        <w:rPr>
          <w:rFonts w:cs="Times New Roman"/>
          <w:color w:val="000000" w:themeColor="text1"/>
          <w:shd w:val="clear" w:color="auto" w:fill="FFFFFF"/>
        </w:rPr>
        <w:fldChar w:fldCharType="begin"/>
      </w:r>
      <w:r w:rsidR="00FC5343" w:rsidRPr="00015059">
        <w:rPr>
          <w:rFonts w:cs="Times New Roman"/>
          <w:color w:val="000000" w:themeColor="text1"/>
          <w:shd w:val="clear" w:color="auto" w:fill="FFFFFF"/>
        </w:rPr>
        <w:instrText xml:space="preserve"> ADDIN ZOTERO_ITEM CSL_CITATION {"citationID":"4OUiSJF2","properties":{"formattedCitation":"(Guti\\uc0\\u233{}rrez-Garc\\uc0\\u237{}a &amp; V\\uc0\\u225{}zquez-Dom\\uc0\\u237{}nguez, 2011)","plainCitation":"(Gutiérrez-García &amp; Vázquez-Domínguez, 2011)","noteIndex":0},"citationItems":[{"id":132,"uris":["http://zotero.org/users/1401269/items/WBPC8DGQ"],"uri":["http://zotero.org/users/1401269/items/WBPC8DGQ"],"itemData":{"id":132,"type":"article-journal","title":"Comparative Phylogeography: Designing Studies while Surviving the Process","container-title":"BioScience","page":"857-868","volume":"61","issue":"11","source":"academic.oup.com","abstract":"Abstract.  Comparative phylogeography (CP) can be defined as the study of the effects of evolutionary history and biogeography on the distribution of genetic va","DOI":"10.1525/bio.2011.61.11.5","ISSN":"0006-3568","shortTitle":"Comparative Phylogeography","journalAbbreviation":"BioScience","language":"en","author":[{"family":"Gutiérrez-García","given":"Tania A."},{"family":"Vázquez-Domínguez","given":"Ella"}],"issued":{"date-parts":[["2011",11,1]]}}}],"schema":"https://github.com/citation-style-language/schema/raw/master/csl-citation.json"} </w:instrText>
      </w:r>
      <w:r w:rsidR="00FC5343" w:rsidRPr="00015059">
        <w:rPr>
          <w:rFonts w:cs="Times New Roman"/>
          <w:color w:val="000000" w:themeColor="text1"/>
          <w:shd w:val="clear" w:color="auto" w:fill="FFFFFF"/>
        </w:rPr>
        <w:fldChar w:fldCharType="separate"/>
      </w:r>
      <w:r w:rsidR="00FC5343" w:rsidRPr="00015059">
        <w:rPr>
          <w:rFonts w:cs="Times New Roman"/>
          <w:color w:val="000000" w:themeColor="text1"/>
          <w:szCs w:val="24"/>
        </w:rPr>
        <w:t>(Gutiérrez-García &amp; Vázquez-Domínguez, 2011)</w:t>
      </w:r>
      <w:r w:rsidR="00FC5343" w:rsidRPr="00015059">
        <w:rPr>
          <w:rFonts w:cs="Times New Roman"/>
          <w:color w:val="000000" w:themeColor="text1"/>
          <w:shd w:val="clear" w:color="auto" w:fill="FFFFFF"/>
        </w:rPr>
        <w:fldChar w:fldCharType="end"/>
      </w:r>
      <w:r w:rsidR="00893A7E" w:rsidRPr="00015059">
        <w:rPr>
          <w:rFonts w:cs="Times New Roman"/>
          <w:color w:val="000000" w:themeColor="text1"/>
          <w:shd w:val="clear" w:color="auto" w:fill="FFFFFF"/>
        </w:rPr>
        <w:t>.</w:t>
      </w:r>
    </w:p>
    <w:p w14:paraId="5DAEA9E8" w14:textId="66E1BBE6" w:rsidR="00074B5A" w:rsidRPr="00015059" w:rsidRDefault="00685D83" w:rsidP="00B822F6">
      <w:pPr>
        <w:widowControl w:val="0"/>
        <w:autoSpaceDE w:val="0"/>
        <w:autoSpaceDN w:val="0"/>
        <w:adjustRightInd w:val="0"/>
        <w:spacing w:after="0"/>
        <w:jc w:val="both"/>
        <w:rPr>
          <w:rFonts w:cs="Times New Roman"/>
          <w:color w:val="000000" w:themeColor="text1"/>
          <w:szCs w:val="24"/>
          <w:shd w:val="clear" w:color="auto" w:fill="FFFFFF"/>
        </w:rPr>
      </w:pPr>
      <w:r w:rsidRPr="00015059">
        <w:rPr>
          <w:rFonts w:cs="Times New Roman"/>
          <w:color w:val="000000" w:themeColor="text1"/>
          <w:shd w:val="clear" w:color="auto" w:fill="FFFFFF"/>
        </w:rPr>
        <w:t>S</w:t>
      </w:r>
      <w:r w:rsidR="00FF4213" w:rsidRPr="00015059">
        <w:rPr>
          <w:rFonts w:cs="Times New Roman"/>
          <w:color w:val="000000" w:themeColor="text1"/>
          <w:shd w:val="clear" w:color="auto" w:fill="FFFFFF"/>
        </w:rPr>
        <w:t>pecific focus will be on fruit flies and biting flies</w:t>
      </w:r>
      <w:r w:rsidR="00BF038B" w:rsidRPr="00015059">
        <w:rPr>
          <w:rFonts w:cs="Times New Roman"/>
          <w:color w:val="000000" w:themeColor="text1"/>
          <w:shd w:val="clear" w:color="auto" w:fill="FFFFFF"/>
        </w:rPr>
        <w:t>,</w:t>
      </w:r>
      <w:r w:rsidR="00FF4213" w:rsidRPr="00015059">
        <w:rPr>
          <w:rFonts w:cs="Times New Roman"/>
          <w:color w:val="000000" w:themeColor="text1"/>
          <w:shd w:val="clear" w:color="auto" w:fill="FFFFFF"/>
        </w:rPr>
        <w:t xml:space="preserve"> which are linked by their </w:t>
      </w:r>
      <w:r w:rsidR="009D6F97" w:rsidRPr="00015059">
        <w:rPr>
          <w:rFonts w:cs="Times New Roman"/>
          <w:color w:val="000000" w:themeColor="text1"/>
          <w:shd w:val="clear" w:color="auto" w:fill="FFFFFF"/>
        </w:rPr>
        <w:t>host-parasite (biological/ecological)</w:t>
      </w:r>
      <w:r w:rsidR="00FF4213" w:rsidRPr="00015059">
        <w:rPr>
          <w:rFonts w:cs="Times New Roman"/>
          <w:color w:val="000000" w:themeColor="text1"/>
          <w:shd w:val="clear" w:color="auto" w:fill="FFFFFF"/>
        </w:rPr>
        <w:t xml:space="preserve"> </w:t>
      </w:r>
      <w:r w:rsidR="009D6F97" w:rsidRPr="00015059">
        <w:rPr>
          <w:rFonts w:cs="Times New Roman"/>
          <w:color w:val="000000" w:themeColor="text1"/>
          <w:shd w:val="clear" w:color="auto" w:fill="FFFFFF"/>
        </w:rPr>
        <w:t xml:space="preserve">shared </w:t>
      </w:r>
      <w:r w:rsidR="00FF4213" w:rsidRPr="00015059">
        <w:rPr>
          <w:rFonts w:cs="Times New Roman"/>
          <w:color w:val="000000" w:themeColor="text1"/>
          <w:shd w:val="clear" w:color="auto" w:fill="FFFFFF"/>
        </w:rPr>
        <w:t xml:space="preserve">attributes. </w:t>
      </w:r>
      <w:r w:rsidR="00074B5A" w:rsidRPr="00015059">
        <w:rPr>
          <w:rFonts w:cs="Times New Roman"/>
          <w:color w:val="000000" w:themeColor="text1"/>
          <w:szCs w:val="24"/>
          <w:shd w:val="clear" w:color="auto" w:fill="FFFFFF"/>
        </w:rPr>
        <w:t>Not much is known yet about the genetic diversity and geographical distribution of most of the taxa that we will study</w:t>
      </w:r>
      <w:r w:rsidR="00BF038B" w:rsidRPr="00015059">
        <w:rPr>
          <w:rFonts w:cs="Times New Roman"/>
          <w:color w:val="000000" w:themeColor="text1"/>
          <w:szCs w:val="24"/>
          <w:shd w:val="clear" w:color="auto" w:fill="FFFFFF"/>
        </w:rPr>
        <w:t>.</w:t>
      </w:r>
      <w:r w:rsidR="00074B5A" w:rsidRPr="00015059">
        <w:rPr>
          <w:rFonts w:cs="Times New Roman"/>
          <w:color w:val="000000" w:themeColor="text1"/>
          <w:szCs w:val="24"/>
          <w:shd w:val="clear" w:color="auto" w:fill="FFFFFF"/>
        </w:rPr>
        <w:t xml:space="preserve"> </w:t>
      </w:r>
      <w:r w:rsidR="00BF038B" w:rsidRPr="00015059">
        <w:rPr>
          <w:rFonts w:cs="Times New Roman"/>
          <w:color w:val="000000" w:themeColor="text1"/>
          <w:szCs w:val="24"/>
          <w:shd w:val="clear" w:color="auto" w:fill="FFFFFF"/>
        </w:rPr>
        <w:t>T</w:t>
      </w:r>
      <w:r w:rsidR="00074B5A" w:rsidRPr="00015059">
        <w:rPr>
          <w:rFonts w:cs="Times New Roman"/>
          <w:color w:val="000000" w:themeColor="text1"/>
          <w:szCs w:val="24"/>
          <w:shd w:val="clear" w:color="auto" w:fill="FFFFFF"/>
        </w:rPr>
        <w:t>herefor</w:t>
      </w:r>
      <w:r w:rsidR="00BF038B" w:rsidRPr="00015059">
        <w:rPr>
          <w:rFonts w:cs="Times New Roman"/>
          <w:color w:val="000000" w:themeColor="text1"/>
          <w:szCs w:val="24"/>
          <w:shd w:val="clear" w:color="auto" w:fill="FFFFFF"/>
        </w:rPr>
        <w:t>e,</w:t>
      </w:r>
      <w:r w:rsidR="00074B5A" w:rsidRPr="00015059">
        <w:rPr>
          <w:rFonts w:cs="Times New Roman"/>
          <w:color w:val="000000" w:themeColor="text1"/>
          <w:szCs w:val="24"/>
          <w:shd w:val="clear" w:color="auto" w:fill="FFFFFF"/>
        </w:rPr>
        <w:t xml:space="preserve"> we will use all the samples available to us for our study </w:t>
      </w:r>
      <w:r w:rsidR="00074B5A" w:rsidRPr="00015059">
        <w:rPr>
          <w:rFonts w:cs="Times New Roman"/>
          <w:color w:val="000000" w:themeColor="text1"/>
          <w:szCs w:val="24"/>
          <w:shd w:val="clear" w:color="auto" w:fill="FFFFFF"/>
        </w:rPr>
        <w:fldChar w:fldCharType="begin"/>
      </w:r>
      <w:r w:rsidR="00F45322" w:rsidRPr="00015059">
        <w:rPr>
          <w:rFonts w:cs="Times New Roman"/>
          <w:color w:val="000000" w:themeColor="text1"/>
          <w:szCs w:val="24"/>
          <w:shd w:val="clear" w:color="auto" w:fill="FFFFFF"/>
        </w:rPr>
        <w:instrText xml:space="preserve"> ADDIN ZOTERO_ITEM CSL_CITATION {"citationID":"AFZ4PLDc","properties":{"formattedCitation":"(Guti\\uc0\\u233{}rrez-Garc\\uc0\\u237{}a &amp; V\\uc0\\u225{}zquez-Dom\\uc0\\u237{}nguez, 2011)","plainCitation":"(Gutiérrez-García &amp; Vázquez-Domínguez, 2011)","noteIndex":0},"citationItems":[{"id":132,"uris":["http://zotero.org/users/1401269/items/WBPC8DGQ"],"uri":["http://zotero.org/users/1401269/items/WBPC8DGQ"],"itemData":{"id":132,"type":"article-journal","title":"Comparative Phylogeography: Designing Studies while Surviving the Process","container-title":"BioScience","page":"857-868","volume":"61","issue":"11","source":"academic.oup.com","abstract":"Abstract.  Comparative phylogeography (CP) can be defined as the study of the effects of evolutionary history and biogeography on the distribution of genetic va","DOI":"10.1525/bio.2011.61.11.5","ISSN":"0006-3568","shortTitle":"Comparative Phylogeography","journalAbbreviation":"BioScience","language":"en","author":[{"family":"Gutiérrez-García","given":"Tania A."},{"family":"Vázquez-Domínguez","given":"Ella"}],"issued":{"date-parts":[["2011",11,1]]}}}],"schema":"https://github.com/citation-style-language/schema/raw/master/csl-citation.json"} </w:instrText>
      </w:r>
      <w:r w:rsidR="00074B5A" w:rsidRPr="00015059">
        <w:rPr>
          <w:rFonts w:cs="Times New Roman"/>
          <w:color w:val="000000" w:themeColor="text1"/>
          <w:szCs w:val="24"/>
          <w:shd w:val="clear" w:color="auto" w:fill="FFFFFF"/>
        </w:rPr>
        <w:fldChar w:fldCharType="separate"/>
      </w:r>
      <w:r w:rsidR="002B138E" w:rsidRPr="00015059">
        <w:rPr>
          <w:rFonts w:cs="Times New Roman"/>
          <w:color w:val="000000" w:themeColor="text1"/>
          <w:szCs w:val="24"/>
        </w:rPr>
        <w:t>(Gutiérrez-García &amp; Vázquez-Domínguez, 2011)</w:t>
      </w:r>
      <w:r w:rsidR="00074B5A" w:rsidRPr="00015059">
        <w:rPr>
          <w:rFonts w:cs="Times New Roman"/>
          <w:color w:val="000000" w:themeColor="text1"/>
          <w:szCs w:val="24"/>
          <w:shd w:val="clear" w:color="auto" w:fill="FFFFFF"/>
        </w:rPr>
        <w:fldChar w:fldCharType="end"/>
      </w:r>
      <w:r w:rsidR="00074B5A" w:rsidRPr="00015059">
        <w:rPr>
          <w:rFonts w:cs="Times New Roman"/>
          <w:color w:val="000000" w:themeColor="text1"/>
          <w:szCs w:val="24"/>
          <w:shd w:val="clear" w:color="auto" w:fill="FFFFFF"/>
        </w:rPr>
        <w:t>.</w:t>
      </w:r>
    </w:p>
    <w:p w14:paraId="733250FA" w14:textId="1AF66B93" w:rsidR="00020BF0" w:rsidRPr="00015059" w:rsidRDefault="00CD553D" w:rsidP="00992CBC">
      <w:pPr>
        <w:spacing w:after="0"/>
        <w:jc w:val="both"/>
        <w:rPr>
          <w:rStyle w:val="Heading2Char"/>
          <w:rFonts w:eastAsiaTheme="minorEastAsia"/>
          <w:b w:val="0"/>
          <w:szCs w:val="21"/>
          <w:shd w:val="clear" w:color="auto" w:fill="FFFFFF"/>
        </w:rPr>
      </w:pPr>
      <w:r w:rsidRPr="00015059">
        <w:rPr>
          <w:rFonts w:cs="Times New Roman"/>
          <w:color w:val="000000" w:themeColor="text1"/>
          <w:shd w:val="clear" w:color="auto" w:fill="FFFFFF"/>
        </w:rPr>
        <w:t xml:space="preserve">A number of Bayesian </w:t>
      </w:r>
      <w:proofErr w:type="spellStart"/>
      <w:r w:rsidRPr="00015059">
        <w:rPr>
          <w:rFonts w:cs="Times New Roman"/>
          <w:color w:val="000000" w:themeColor="text1"/>
          <w:shd w:val="clear" w:color="auto" w:fill="FFFFFF"/>
        </w:rPr>
        <w:t>phylogeographical</w:t>
      </w:r>
      <w:proofErr w:type="spellEnd"/>
      <w:r w:rsidR="00F105CC" w:rsidRPr="00015059">
        <w:rPr>
          <w:rFonts w:cs="Times New Roman"/>
          <w:color w:val="000000" w:themeColor="text1"/>
          <w:shd w:val="clear" w:color="auto" w:fill="FFFFFF"/>
        </w:rPr>
        <w:t xml:space="preserve"> methods so far developed can merge phylogenetic analysis with geographical extrapolation</w:t>
      </w:r>
      <w:r w:rsidR="00E2262D" w:rsidRPr="00015059">
        <w:rPr>
          <w:rFonts w:cs="Times New Roman"/>
          <w:color w:val="000000" w:themeColor="text1"/>
          <w:shd w:val="clear" w:color="auto" w:fill="FFFFFF"/>
        </w:rPr>
        <w:t xml:space="preserve"> </w:t>
      </w:r>
      <w:bookmarkStart w:id="111" w:name="ZOTERO_BREF_Fvb3g6kfS2tv"/>
      <w:r w:rsidR="00803E74" w:rsidRPr="00015059">
        <w:rPr>
          <w:rFonts w:cs="Times New Roman"/>
          <w:color w:val="000000" w:themeColor="text1"/>
          <w:shd w:val="clear" w:color="auto" w:fill="FFFFFF"/>
        </w:rPr>
        <w:fldChar w:fldCharType="begin"/>
      </w:r>
      <w:r w:rsidR="00F45322" w:rsidRPr="00015059">
        <w:rPr>
          <w:rFonts w:cs="Times New Roman"/>
          <w:color w:val="000000" w:themeColor="text1"/>
          <w:shd w:val="clear" w:color="auto" w:fill="FFFFFF"/>
        </w:rPr>
        <w:instrText xml:space="preserve"> ADDIN ZOTERO_ITEM CSL_CITATION {"citationID":"DodQrx42","properties":{"formattedCitation":"(Bouckaert, 2016; Bouckaert et al., 2014; Maio, Wu, O\\uc0\\u8217{}Reilly, &amp; Wilson, 2015)","plainCitation":"(Bouckaert, 2016; Bouckaert et al., 2014; Maio, Wu, O’Reilly, &amp; Wilson, 2015)","noteIndex":0},"citationItems":[{"id":8,"uris":["http://zotero.org/users/1401269/items/RZZEVJFI"],"uri":["http://zotero.org/users/1401269/items/RZZEVJFI"],"itemData":{"id":8,"type":"article-journal","title":"Phylogeography by diffusion on a sphere: whole world phylogeography","container-title":"PeerJ","volume":"4","source":"PubMed Central","abstract":"Background\nTechniques for reconstructing geographical history along a phylogeny can answer many questions of interest about the geographical origins of species. Bayesian models based on the assumption that taxa move through a diffusion process have found many applications. However, these methods rely on diffusion processes on a plane, and do not take the spherical nature of our planet in account. Performing an analysis that covers the whole world thus does not take in account the distortions caused by projections like the Mercator projection.\n\nResults\nIn this paper, we introduce a Bayesian phylogeographical method based on diffusion on a sphere. When the area where taxa are sampled from is small, a sphere can be approximated by a plane and the model results in the same inferences as with models using diffusion on a plane. For taxa sampled from the whole world, we obtain substantial differences. We present an efficient algorithm for performing inference in a Markov Chain Monte Carlo (MCMC) algorithm, and show applications to small and large samples areas. We compare results between planar and spherical diffusion in a simulation study and apply the method by inferring the origin of Hepatitis B based on sequences sampled from Eurasia and Africa.\n\nConclusions\nWe describe a framework for performing phylogeographical inference, which is suitable when the distortion introduced by map projections is large, but works well on a smaller scale as well. The framework allows sampling tips from regions, which is useful when the exact sample location is unknown, and placing prior information on locations of clades in the tree. The method is implemented in the GEO_SPHERE package in BEAST 2, which is open source licensed under LGPL and allows joint tree and geography inference under a wide range of models.","URL":"https://www.ncbi.nlm.nih.gov/pmc/articles/PMC5018680/","DOI":"10.7717/peerj.2406","ISSN":"2167-8359","note":"PMID: 27651992\nPMCID: PMC5018680","shortTitle":"Phylogeography by diffusion on a sphere","journalAbbreviation":"PeerJ","author":[{"family":"Bouckaert","given":"Remco"}],"issued":{"date-parts":[["2016",9,6]]},"accessed":{"date-parts":[["2018",4,19]]}}},{"id":183,"uris":["http://zotero.org/users/1401269/items/MXHU52BP"],"uri":["http://zotero.org/users/1401269/items/MXHU52BP"],"itemData":{"id":183,"type":"article-journal","title":"BEAST 2: A Software Platform for Bayesian Evolutionary Analysis","container-title":"PLoS Computational Biology","volume":"10","issue":"4","source":"PubMed Central","abstract":"We present a new open source, extensible and flexible software platform for Bayesian evolutionary analysis called BEAST 2. This software platform is a re-design of the popular BEAST 1 platform to correct structural deficiencies that became evident as the BEAST 1 software evolved. Key among those deficiencies was the lack of post-deployment extensibility. BEAST 2 now has a fully developed package management system that allows third party developers to write additional functionality that can be directly installed to the BEAST 2 analysis platform via a package manager without requiring a new software release of the platform. This package architecture is showcased with a number of recently published new models encompassing birth-death-sampling tree priors, phylodynamics and model averaging for substitution models and site partitioning. A second major improvement is the ability to read/write the entire state of the MCMC chain to/from disk allowing it to be easily shared between multiple instances of the BEAST software. This facilitates checkpointing and better support for multi-processor and high-end computing extensions. Finally, the functionality in new packages can be easily added to the user interface (BEAUti 2) by a simple XML template-based mechanism because BEAST 2 has been re-designed to provide greater integration between the analysis engine and the user interface so that, for example BEAST and BEAUti use exactly the same XML file format.","URL":"https://www.ncbi.nlm.nih.gov/pmc/articles/PMC3985171/","DOI":"10.1371/journal.pcbi.1003537","ISSN":"1553-734X","note":"PMID: 24722319\nPMCID: PMC3985171","shortTitle":"BEAST 2","journalAbbreviation":"PLoS Comput Biol","author":[{"family":"Bouckaert","given":"Remco"},{"family":"Heled","given":"Joseph"},{"family":"Kühnert","given":"Denise"},{"family":"Vaughan","given":"Tim"},{"family":"Wu","given":"Chieh-Hsi"},{"family":"Xie","given":"Dong"},{"family":"Suchard","given":"Marc A."},{"family":"Rambaut","given":"Andrew"},{"family":"Drummond","given":"Alexei J."}],"issued":{"date-parts":[["2014",4,10]]},"accessed":{"date-parts":[["2018",4,21]]}}},{"id":7,"uris":["http://zotero.org/users/1401269/items/PXZFYF2R"],"uri":["http://zotero.org/users/1401269/items/PXZFYF2R"],"itemData":{"id":7,"type":"article-journal","title":"New Routes to Phylogeography: A Bayesian Structured Coalescent Approximation","container-title":"PLOS Genetics","page":"e1005421","volume":"11","issue":"8","source":"PLoS Journals","abstract":"Phylogeographic methods aim to infer migration trends and the history of sampled lineages from genetic data. Applications of phylogeography are broad, and in the context of pathogens include the reconstruction of transmission histories and the origin and emergence of outbreaks. Phylogeographic inference based on bottom-up population genetics models is computationally expensive, and as a result faster alternatives based on the evolution of discrete traits have become popular. In this paper, we show that inference of migration rates and root locations based on discrete trait models is extremely unreliable and sensitive to biased sampling. To address this problem, we introduce BASTA (BAyesian STructured coalescent Approximation), a new approach implemented in BEAST2 that combines the accuracy of methods based on the structured coalescent with the computational efficiency required to handle more than just few populations. We illustrate the potentially severe implications of poor model choice for phylogeographic analyses by investigating the zoonotic transmission of Ebola virus. Whereas the structured coalescent analysis correctly infers that successive human Ebola outbreaks have been seeded by a large unsampled non-human reservoir population, the discrete trait analysis implausibly concludes that undetected human-to-human transmission has allowed the virus to persist over the past four decades. As genomics takes on an increasingly prominent role informing the control and prevention of infectious diseases, it will be vital that phylogeographic inference provides robust insights into transmission history.","DOI":"10.1371/journal.pgen.1005421","ISSN":"1553-7404","shortTitle":"New Routes to Phylogeography","journalAbbreviation":"PLOS Genetics","language":"en","author":[{"family":"Maio","given":"Nicola De"},{"family":"Wu","given":"Chieh-Hsi"},{"family":"O’Reilly","given":"Kathleen M."},{"family":"Wilson","given":"Daniel"}],"issued":{"date-parts":[["2015",8,12]]}}}],"schema":"https://github.com/citation-style-language/schema/raw/master/csl-citation.json"} </w:instrText>
      </w:r>
      <w:r w:rsidR="00803E74" w:rsidRPr="00015059">
        <w:rPr>
          <w:rFonts w:cs="Times New Roman"/>
          <w:color w:val="000000" w:themeColor="text1"/>
          <w:shd w:val="clear" w:color="auto" w:fill="FFFFFF"/>
        </w:rPr>
        <w:fldChar w:fldCharType="separate"/>
      </w:r>
      <w:r w:rsidR="002B138E" w:rsidRPr="00015059">
        <w:rPr>
          <w:rFonts w:cs="Times New Roman"/>
          <w:color w:val="000000" w:themeColor="text1"/>
          <w:szCs w:val="24"/>
        </w:rPr>
        <w:t>(Bouckaert, 2016; Bouckaert et al., 2014; Maio, Wu, O’Reilly, &amp; Wilson, 2015)</w:t>
      </w:r>
      <w:r w:rsidR="00803E74" w:rsidRPr="00015059">
        <w:rPr>
          <w:rFonts w:cs="Times New Roman"/>
          <w:color w:val="000000" w:themeColor="text1"/>
          <w:shd w:val="clear" w:color="auto" w:fill="FFFFFF"/>
        </w:rPr>
        <w:fldChar w:fldCharType="end"/>
      </w:r>
      <w:bookmarkEnd w:id="111"/>
      <w:r w:rsidR="00F105CC" w:rsidRPr="00015059">
        <w:rPr>
          <w:rFonts w:cs="Times New Roman"/>
          <w:color w:val="000000" w:themeColor="text1"/>
          <w:shd w:val="clear" w:color="auto" w:fill="FFFFFF"/>
        </w:rPr>
        <w:t xml:space="preserve">. </w:t>
      </w:r>
      <w:r w:rsidR="00A56017" w:rsidRPr="00015059">
        <w:rPr>
          <w:rFonts w:cs="Times New Roman"/>
          <w:color w:val="000000" w:themeColor="text1"/>
          <w:shd w:val="clear" w:color="auto" w:fill="FFFFFF"/>
        </w:rPr>
        <w:t>BASTA (</w:t>
      </w:r>
      <w:proofErr w:type="spellStart"/>
      <w:r w:rsidR="00A56017" w:rsidRPr="00015059">
        <w:rPr>
          <w:rFonts w:cs="Times New Roman"/>
          <w:color w:val="000000" w:themeColor="text1"/>
          <w:shd w:val="clear" w:color="auto" w:fill="FFFFFF"/>
        </w:rPr>
        <w:t>BAyesian</w:t>
      </w:r>
      <w:proofErr w:type="spellEnd"/>
      <w:r w:rsidR="00A56017" w:rsidRPr="00015059">
        <w:rPr>
          <w:rFonts w:cs="Times New Roman"/>
          <w:color w:val="000000" w:themeColor="text1"/>
          <w:shd w:val="clear" w:color="auto" w:fill="FFFFFF"/>
        </w:rPr>
        <w:t xml:space="preserve"> </w:t>
      </w:r>
      <w:proofErr w:type="spellStart"/>
      <w:r w:rsidR="00A56017" w:rsidRPr="00015059">
        <w:rPr>
          <w:rFonts w:cs="Times New Roman"/>
          <w:color w:val="000000" w:themeColor="text1"/>
          <w:shd w:val="clear" w:color="auto" w:fill="FFFFFF"/>
        </w:rPr>
        <w:t>STructured</w:t>
      </w:r>
      <w:proofErr w:type="spellEnd"/>
      <w:r w:rsidR="00A56017" w:rsidRPr="00015059">
        <w:rPr>
          <w:rFonts w:cs="Times New Roman"/>
          <w:color w:val="000000" w:themeColor="text1"/>
          <w:shd w:val="clear" w:color="auto" w:fill="FFFFFF"/>
        </w:rPr>
        <w:t xml:space="preserve"> coalescent Approximation)</w:t>
      </w:r>
      <w:r w:rsidR="00C12166" w:rsidRPr="00015059">
        <w:rPr>
          <w:rFonts w:cs="Times New Roman"/>
          <w:color w:val="000000" w:themeColor="text1"/>
          <w:shd w:val="clear" w:color="auto" w:fill="FFFFFF"/>
        </w:rPr>
        <w:t xml:space="preserve"> </w:t>
      </w:r>
      <w:bookmarkStart w:id="112" w:name="ZOTERO_BREF_BjCglJXt1WtF"/>
      <w:r w:rsidR="00803E74" w:rsidRPr="00015059">
        <w:rPr>
          <w:rFonts w:cs="Times New Roman"/>
          <w:color w:val="000000" w:themeColor="text1"/>
          <w:shd w:val="clear" w:color="auto" w:fill="FFFFFF"/>
        </w:rPr>
        <w:fldChar w:fldCharType="begin"/>
      </w:r>
      <w:r w:rsidR="00F45322" w:rsidRPr="00015059">
        <w:rPr>
          <w:rFonts w:cs="Times New Roman"/>
          <w:color w:val="000000" w:themeColor="text1"/>
          <w:shd w:val="clear" w:color="auto" w:fill="FFFFFF"/>
        </w:rPr>
        <w:instrText xml:space="preserve"> ADDIN ZOTERO_ITEM CSL_CITATION {"citationID":"oy4Llky8","properties":{"formattedCitation":"(Maio et al., 2015)","plainCitation":"(Maio et al., 2015)","noteIndex":0},"citationItems":[{"id":7,"uris":["http://zotero.org/users/1401269/items/PXZFYF2R"],"uri":["http://zotero.org/users/1401269/items/PXZFYF2R"],"itemData":{"id":7,"type":"article-journal","title":"New Routes to Phylogeography: A Bayesian Structured Coalescent Approximation","container-title":"PLOS Genetics","page":"e1005421","volume":"11","issue":"8","source":"PLoS Journals","abstract":"Phylogeographic methods aim to infer migration trends and the history of sampled lineages from genetic data. Applications of phylogeography are broad, and in the context of pathogens include the reconstruction of transmission histories and the origin and emergence of outbreaks. Phylogeographic inference based on bottom-up population genetics models is computationally expensive, and as a result faster alternatives based on the evolution of discrete traits have become popular. In this paper, we show that inference of migration rates and root locations based on discrete trait models is extremely unreliable and sensitive to biased sampling. To address this problem, we introduce BASTA (BAyesian STructured coalescent Approximation), a new approach implemented in BEAST2 that combines the accuracy of methods based on the structured coalescent with the computational efficiency required to handle more than just few populations. We illustrate the potentially severe implications of poor model choice for phylogeographic analyses by investigating the zoonotic transmission of Ebola virus. Whereas the structured coalescent analysis correctly infers that successive human Ebola outbreaks have been seeded by a large unsampled non-human reservoir population, the discrete trait analysis implausibly concludes that undetected human-to-human transmission has allowed the virus to persist over the past four decades. As genomics takes on an increasingly prominent role informing the control and prevention of infectious diseases, it will be vital that phylogeographic inference provides robust insights into transmission history.","DOI":"10.1371/journal.pgen.1005421","ISSN":"1553-7404","shortTitle":"New Routes to Phylogeography","journalAbbreviation":"PLOS Genetics","language":"en","author":[{"family":"Maio","given":"Nicola De"},{"family":"Wu","given":"Chieh-Hsi"},{"family":"O’Reilly","given":"Kathleen M."},{"family":"Wilson","given":"Daniel"}],"issued":{"date-parts":[["2015",8,12]]}}}],"schema":"https://github.com/citation-style-language/schema/raw/master/csl-citation.json"} </w:instrText>
      </w:r>
      <w:r w:rsidR="00803E74" w:rsidRPr="00015059">
        <w:rPr>
          <w:rFonts w:cs="Times New Roman"/>
          <w:color w:val="000000" w:themeColor="text1"/>
          <w:shd w:val="clear" w:color="auto" w:fill="FFFFFF"/>
        </w:rPr>
        <w:fldChar w:fldCharType="separate"/>
      </w:r>
      <w:r w:rsidR="002B138E" w:rsidRPr="00015059">
        <w:rPr>
          <w:rFonts w:cs="Times New Roman"/>
          <w:color w:val="000000" w:themeColor="text1"/>
        </w:rPr>
        <w:t>(Maio et al., 2015)</w:t>
      </w:r>
      <w:r w:rsidR="00803E74" w:rsidRPr="00015059">
        <w:rPr>
          <w:rFonts w:cs="Times New Roman"/>
          <w:color w:val="000000" w:themeColor="text1"/>
          <w:shd w:val="clear" w:color="auto" w:fill="FFFFFF"/>
        </w:rPr>
        <w:fldChar w:fldCharType="end"/>
      </w:r>
      <w:bookmarkEnd w:id="112"/>
      <w:r w:rsidR="00A56017" w:rsidRPr="00015059">
        <w:rPr>
          <w:rFonts w:cs="Times New Roman"/>
          <w:color w:val="000000" w:themeColor="text1"/>
          <w:shd w:val="clear" w:color="auto" w:fill="FFFFFF"/>
        </w:rPr>
        <w:t xml:space="preserve">, </w:t>
      </w:r>
      <w:r w:rsidR="00A62E32" w:rsidRPr="00015059">
        <w:rPr>
          <w:rFonts w:cs="Times New Roman"/>
          <w:color w:val="000000" w:themeColor="text1"/>
          <w:shd w:val="clear" w:color="auto" w:fill="FFFFFF"/>
        </w:rPr>
        <w:t xml:space="preserve">is </w:t>
      </w:r>
      <w:proofErr w:type="spellStart"/>
      <w:r w:rsidR="00A62E32" w:rsidRPr="00015059">
        <w:rPr>
          <w:rFonts w:cs="Times New Roman"/>
          <w:color w:val="000000" w:themeColor="text1"/>
          <w:shd w:val="clear" w:color="auto" w:fill="FFFFFF"/>
        </w:rPr>
        <w:t>phylogeographic</w:t>
      </w:r>
      <w:proofErr w:type="spellEnd"/>
      <w:r w:rsidR="00A62E32" w:rsidRPr="00015059">
        <w:rPr>
          <w:rFonts w:cs="Times New Roman"/>
          <w:color w:val="000000" w:themeColor="text1"/>
          <w:shd w:val="clear" w:color="auto" w:fill="FFFFFF"/>
        </w:rPr>
        <w:t xml:space="preserve"> inference technique </w:t>
      </w:r>
      <w:r w:rsidR="00B41274" w:rsidRPr="00015059">
        <w:rPr>
          <w:rFonts w:cs="Times New Roman"/>
          <w:color w:val="000000" w:themeColor="text1"/>
          <w:shd w:val="clear" w:color="auto" w:fill="FFFFFF"/>
        </w:rPr>
        <w:t>implemented</w:t>
      </w:r>
      <w:r w:rsidR="00A62E32" w:rsidRPr="00015059">
        <w:rPr>
          <w:rFonts w:cs="Times New Roman"/>
          <w:color w:val="000000" w:themeColor="text1"/>
          <w:shd w:val="clear" w:color="auto" w:fill="FFFFFF"/>
        </w:rPr>
        <w:t xml:space="preserve"> in </w:t>
      </w:r>
      <w:r w:rsidR="00B41274" w:rsidRPr="00015059">
        <w:rPr>
          <w:rFonts w:cs="Times New Roman"/>
          <w:color w:val="000000" w:themeColor="text1"/>
          <w:shd w:val="clear" w:color="auto" w:fill="FFFFFF"/>
        </w:rPr>
        <w:t xml:space="preserve">Bayesian phylogenetic package </w:t>
      </w:r>
      <w:r w:rsidR="00A62E32" w:rsidRPr="00015059">
        <w:rPr>
          <w:rFonts w:cs="Times New Roman"/>
          <w:color w:val="000000" w:themeColor="text1"/>
          <w:shd w:val="clear" w:color="auto" w:fill="FFFFFF"/>
        </w:rPr>
        <w:t xml:space="preserve">BEAST2 </w:t>
      </w:r>
      <w:r w:rsidR="00B41274" w:rsidRPr="00015059">
        <w:rPr>
          <w:rFonts w:cs="Times New Roman"/>
          <w:color w:val="000000" w:themeColor="text1"/>
          <w:shd w:val="clear" w:color="auto" w:fill="FFFFFF"/>
        </w:rPr>
        <w:t xml:space="preserve">(Bayesian Evolutionary Analysis by Sampling Trees) </w:t>
      </w:r>
      <w:r w:rsidR="00A62E32" w:rsidRPr="00015059">
        <w:rPr>
          <w:rFonts w:cs="Times New Roman"/>
          <w:color w:val="000000" w:themeColor="text1"/>
          <w:shd w:val="clear" w:color="auto" w:fill="FFFFFF"/>
        </w:rPr>
        <w:t>and</w:t>
      </w:r>
      <w:r w:rsidR="00F33579" w:rsidRPr="00015059">
        <w:rPr>
          <w:rFonts w:cs="Times New Roman"/>
          <w:color w:val="000000" w:themeColor="text1"/>
          <w:shd w:val="clear" w:color="auto" w:fill="FFFFFF"/>
        </w:rPr>
        <w:t xml:space="preserve"> it</w:t>
      </w:r>
      <w:r w:rsidR="00A62E32" w:rsidRPr="00015059">
        <w:rPr>
          <w:rFonts w:cs="Times New Roman"/>
          <w:color w:val="000000" w:themeColor="text1"/>
          <w:shd w:val="clear" w:color="auto" w:fill="FFFFFF"/>
        </w:rPr>
        <w:t xml:space="preserve"> </w:t>
      </w:r>
      <w:r w:rsidR="0049404C" w:rsidRPr="00015059">
        <w:rPr>
          <w:rFonts w:cs="Times New Roman"/>
          <w:color w:val="000000" w:themeColor="text1"/>
          <w:shd w:val="clear" w:color="auto" w:fill="FFFFFF"/>
        </w:rPr>
        <w:t>takes advantage of</w:t>
      </w:r>
      <w:r w:rsidR="0049404C" w:rsidRPr="00015059" w:rsidDel="0049404C">
        <w:rPr>
          <w:rFonts w:cs="Times New Roman"/>
          <w:color w:val="000000" w:themeColor="text1"/>
          <w:shd w:val="clear" w:color="auto" w:fill="FFFFFF"/>
        </w:rPr>
        <w:t xml:space="preserve"> </w:t>
      </w:r>
      <w:r w:rsidR="00A62E32" w:rsidRPr="00015059">
        <w:rPr>
          <w:rFonts w:cs="Times New Roman"/>
          <w:color w:val="000000" w:themeColor="text1"/>
          <w:shd w:val="clear" w:color="auto" w:fill="FFFFFF"/>
        </w:rPr>
        <w:t xml:space="preserve">the accuracy of structured-coalescent based methods </w:t>
      </w:r>
      <w:r w:rsidR="00F33579" w:rsidRPr="00015059">
        <w:rPr>
          <w:rFonts w:cs="Times New Roman"/>
          <w:color w:val="000000" w:themeColor="text1"/>
          <w:shd w:val="clear" w:color="auto" w:fill="FFFFFF"/>
        </w:rPr>
        <w:t>at</w:t>
      </w:r>
      <w:r w:rsidR="00A62E32" w:rsidRPr="00015059">
        <w:rPr>
          <w:rFonts w:cs="Times New Roman"/>
          <w:color w:val="000000" w:themeColor="text1"/>
          <w:shd w:val="clear" w:color="auto" w:fill="FFFFFF"/>
        </w:rPr>
        <w:t xml:space="preserve"> </w:t>
      </w:r>
      <w:r w:rsidR="00F33579" w:rsidRPr="00015059">
        <w:rPr>
          <w:rFonts w:cs="Times New Roman"/>
          <w:color w:val="000000" w:themeColor="text1"/>
          <w:shd w:val="clear" w:color="auto" w:fill="FFFFFF"/>
        </w:rPr>
        <w:t>a</w:t>
      </w:r>
      <w:r w:rsidR="00A62E32" w:rsidRPr="00015059">
        <w:rPr>
          <w:rFonts w:cs="Times New Roman"/>
          <w:color w:val="000000" w:themeColor="text1"/>
          <w:shd w:val="clear" w:color="auto" w:fill="FFFFFF"/>
        </w:rPr>
        <w:t xml:space="preserve"> computational efficiency </w:t>
      </w:r>
      <w:r w:rsidR="00F33579" w:rsidRPr="00015059">
        <w:rPr>
          <w:rFonts w:cs="Times New Roman"/>
          <w:color w:val="000000" w:themeColor="text1"/>
          <w:shd w:val="clear" w:color="auto" w:fill="FFFFFF"/>
        </w:rPr>
        <w:t>needed</w:t>
      </w:r>
      <w:r w:rsidR="00A62E32" w:rsidRPr="00015059">
        <w:rPr>
          <w:rFonts w:cs="Times New Roman"/>
          <w:color w:val="000000" w:themeColor="text1"/>
          <w:shd w:val="clear" w:color="auto" w:fill="FFFFFF"/>
        </w:rPr>
        <w:t xml:space="preserve"> to handle </w:t>
      </w:r>
      <w:r w:rsidR="00F33579" w:rsidRPr="00015059">
        <w:rPr>
          <w:rFonts w:cs="Times New Roman"/>
          <w:color w:val="000000" w:themeColor="text1"/>
          <w:shd w:val="clear" w:color="auto" w:fill="FFFFFF"/>
        </w:rPr>
        <w:t>larger molecular data</w:t>
      </w:r>
      <w:r w:rsidR="00E2262D" w:rsidRPr="00015059">
        <w:rPr>
          <w:rFonts w:cs="Times New Roman"/>
          <w:color w:val="000000" w:themeColor="text1"/>
          <w:shd w:val="clear" w:color="auto" w:fill="FFFFFF"/>
        </w:rPr>
        <w:t xml:space="preserve"> </w:t>
      </w:r>
      <w:bookmarkStart w:id="113" w:name="ZOTERO_BREF_B1qP4WoU57Ol"/>
      <w:r w:rsidR="00803E74" w:rsidRPr="00015059">
        <w:rPr>
          <w:rFonts w:cs="Times New Roman"/>
          <w:color w:val="000000" w:themeColor="text1"/>
          <w:shd w:val="clear" w:color="auto" w:fill="FFFFFF"/>
        </w:rPr>
        <w:fldChar w:fldCharType="begin"/>
      </w:r>
      <w:r w:rsidR="00F45322" w:rsidRPr="00015059">
        <w:rPr>
          <w:rFonts w:cs="Times New Roman"/>
          <w:color w:val="000000" w:themeColor="text1"/>
          <w:shd w:val="clear" w:color="auto" w:fill="FFFFFF"/>
        </w:rPr>
        <w:instrText xml:space="preserve"> ADDIN ZOTERO_ITEM CSL_CITATION {"citationID":"3AXi70UE","properties":{"formattedCitation":"(Maio et al., 2015)","plainCitation":"(Maio et al., 2015)","noteIndex":0},"citationItems":[{"id":7,"uris":["http://zotero.org/users/1401269/items/PXZFYF2R"],"uri":["http://zotero.org/users/1401269/items/PXZFYF2R"],"itemData":{"id":7,"type":"article-journal","title":"New Routes to Phylogeography: A Bayesian Structured Coalescent Approximation","container-title":"PLOS Genetics","page":"e1005421","volume":"11","issue":"8","source":"PLoS Journals","abstract":"Phylogeographic methods aim to infer migration trends and the history of sampled lineages from genetic data. Applications of phylogeography are broad, and in the context of pathogens include the reconstruction of transmission histories and the origin and emergence of outbreaks. Phylogeographic inference based on bottom-up population genetics models is computationally expensive, and as a result faster alternatives based on the evolution of discrete traits have become popular. In this paper, we show that inference of migration rates and root locations based on discrete trait models is extremely unreliable and sensitive to biased sampling. To address this problem, we introduce BASTA (BAyesian STructured coalescent Approximation), a new approach implemented in BEAST2 that combines the accuracy of methods based on the structured coalescent with the computational efficiency required to handle more than just few populations. We illustrate the potentially severe implications of poor model choice for phylogeographic analyses by investigating the zoonotic transmission of Ebola virus. Whereas the structured coalescent analysis correctly infers that successive human Ebola outbreaks have been seeded by a large unsampled non-human reservoir population, the discrete trait analysis implausibly concludes that undetected human-to-human transmission has allowed the virus to persist over the past four decades. As genomics takes on an increasingly prominent role informing the control and prevention of infectious diseases, it will be vital that phylogeographic inference provides robust insights into transmission history.","DOI":"10.1371/journal.pgen.1005421","ISSN":"1553-7404","shortTitle":"New Routes to Phylogeography","journalAbbreviation":"PLOS Genetics","language":"en","author":[{"family":"Maio","given":"Nicola De"},{"family":"Wu","given":"Chieh-Hsi"},{"family":"O’Reilly","given":"Kathleen M."},{"family":"Wilson","given":"Daniel"}],"issued":{"date-parts":[["2015",8,12]]}}}],"schema":"https://github.com/citation-style-language/schema/raw/master/csl-citation.json"} </w:instrText>
      </w:r>
      <w:r w:rsidR="00803E74" w:rsidRPr="00015059">
        <w:rPr>
          <w:rFonts w:cs="Times New Roman"/>
          <w:color w:val="000000" w:themeColor="text1"/>
          <w:shd w:val="clear" w:color="auto" w:fill="FFFFFF"/>
        </w:rPr>
        <w:fldChar w:fldCharType="separate"/>
      </w:r>
      <w:r w:rsidR="002B138E" w:rsidRPr="00015059">
        <w:rPr>
          <w:rFonts w:cs="Times New Roman"/>
          <w:color w:val="000000" w:themeColor="text1"/>
        </w:rPr>
        <w:t>(Maio et al., 2015)</w:t>
      </w:r>
      <w:r w:rsidR="00803E74" w:rsidRPr="00015059">
        <w:rPr>
          <w:rFonts w:cs="Times New Roman"/>
          <w:color w:val="000000" w:themeColor="text1"/>
          <w:shd w:val="clear" w:color="auto" w:fill="FFFFFF"/>
        </w:rPr>
        <w:fldChar w:fldCharType="end"/>
      </w:r>
      <w:bookmarkEnd w:id="113"/>
      <w:r w:rsidR="00F33579" w:rsidRPr="00015059">
        <w:rPr>
          <w:rFonts w:cs="Times New Roman"/>
          <w:color w:val="000000" w:themeColor="text1"/>
          <w:shd w:val="clear" w:color="auto" w:fill="FFFFFF"/>
        </w:rPr>
        <w:t xml:space="preserve">. </w:t>
      </w:r>
      <w:r w:rsidR="000744E1" w:rsidRPr="00015059">
        <w:rPr>
          <w:rFonts w:cs="Times New Roman"/>
          <w:color w:val="000000" w:themeColor="text1"/>
          <w:shd w:val="clear" w:color="auto" w:fill="FFFFFF"/>
        </w:rPr>
        <w:t>BEAST 2 and its pa</w:t>
      </w:r>
      <w:r w:rsidR="00301B2D" w:rsidRPr="00015059">
        <w:rPr>
          <w:rFonts w:cs="Times New Roman"/>
          <w:color w:val="000000" w:themeColor="text1"/>
          <w:shd w:val="clear" w:color="auto" w:fill="FFFFFF"/>
        </w:rPr>
        <w:t>ckages are open source</w:t>
      </w:r>
      <w:r w:rsidR="000744E1" w:rsidRPr="00015059">
        <w:rPr>
          <w:rFonts w:cs="Times New Roman"/>
          <w:color w:val="000000" w:themeColor="text1"/>
          <w:shd w:val="clear" w:color="auto" w:fill="FFFFFF"/>
        </w:rPr>
        <w:t>.</w:t>
      </w:r>
      <w:r w:rsidR="00677D5A">
        <w:rPr>
          <w:rFonts w:cs="Times New Roman"/>
          <w:color w:val="000000" w:themeColor="text1"/>
          <w:shd w:val="clear" w:color="auto" w:fill="FFFFFF"/>
        </w:rPr>
        <w:t xml:space="preserve"> </w:t>
      </w:r>
      <w:r w:rsidR="004B7027" w:rsidRPr="00015059">
        <w:rPr>
          <w:rFonts w:cs="Times New Roman"/>
          <w:color w:val="000000" w:themeColor="text1"/>
          <w:shd w:val="clear" w:color="auto" w:fill="FFFFFF"/>
        </w:rPr>
        <w:t xml:space="preserve">All the tools and applications except very few will be available on </w:t>
      </w:r>
      <w:proofErr w:type="spellStart"/>
      <w:r w:rsidR="004B7027" w:rsidRPr="00015059">
        <w:rPr>
          <w:rFonts w:cs="Times New Roman"/>
          <w:color w:val="000000" w:themeColor="text1"/>
          <w:shd w:val="clear" w:color="auto" w:fill="FFFFFF"/>
        </w:rPr>
        <w:t>OMICStools</w:t>
      </w:r>
      <w:proofErr w:type="spellEnd"/>
      <w:r w:rsidR="004B7027" w:rsidRPr="00015059">
        <w:rPr>
          <w:rFonts w:cs="Times New Roman"/>
          <w:color w:val="000000" w:themeColor="text1"/>
          <w:shd w:val="clear" w:color="auto" w:fill="FFFFFF"/>
        </w:rPr>
        <w:t xml:space="preserve"> website, </w:t>
      </w:r>
      <w:bookmarkStart w:id="114" w:name="ZOTERO_BREF_5zY0uLESRGIt"/>
      <w:r w:rsidR="00803E74" w:rsidRPr="00015059">
        <w:rPr>
          <w:rFonts w:cs="Times New Roman"/>
          <w:color w:val="000000" w:themeColor="text1"/>
          <w:shd w:val="clear" w:color="auto" w:fill="FFFFFF"/>
        </w:rPr>
        <w:fldChar w:fldCharType="begin"/>
      </w:r>
      <w:r w:rsidR="00F45322" w:rsidRPr="00015059">
        <w:rPr>
          <w:rFonts w:cs="Times New Roman"/>
          <w:color w:val="000000" w:themeColor="text1"/>
          <w:shd w:val="clear" w:color="auto" w:fill="FFFFFF"/>
        </w:rPr>
        <w:instrText xml:space="preserve"> ADDIN ZOTERO_ITEM CSL_CITATION {"citationID":"VJvgXpko","properties":{"formattedCitation":"(Henry, Bandrowski, Pepin, Gonzalez, &amp; Desfeux, 2014)","plainCitation":"(Henry, Bandrowski, Pepin, Gonzalez, &amp; Desfeux, 2014)","noteIndex":0},"citationItems":[{"id":167,"uris":["http://zotero.org/users/1401269/items/RALPK3RA"],"uri":["http://zotero.org/users/1401269/items/RALPK3RA"],"itemData":{"id":167,"type":"article-journal","title":"OMICtools: an informative directory for multi-omic data analysis","container-title":"Database: The Journal of Biological Databases and Curation","volume":"2014","source":"PubMed Central","abstract":"Recent advances in ‘omic’ technologies have created unprecedented opportunities for biological research, but current software and database resources are extremely fragmented. OMICtools is a manually curated metadatabase that provides an overview of more than 4400 web-accessible tools related to genomics, transcriptomics, proteomics and metabolomics. All tools have been classified by omic technologies (next-generation sequencing, microarray, mass spectrometry and nuclear magnetic resonance) associated with published evaluations of tool performance. Information about each tool is derived either from a diverse set of developers, the scientific literature or from spontaneous submissions. OMICtools is expected to serve as a useful didactic resource not only for bioinformaticians but also for experimental researchers and clinicians., Database URL:\nhttp://omictools.com/","URL":"https://www.ncbi.nlm.nih.gov/pmc/articles/PMC4095679/","DOI":"10.1093/database/bau069","ISSN":"1758-0463","note":"PMID: 25024350\nPMCID: PMC4095679","shortTitle":"OMICtools","journalAbbreviation":"Database (Oxford)","author":[{"family":"Henry","given":"Vincent J."},{"family":"Bandrowski","given":"Anita E."},{"family":"Pepin","given":"Anne-Sophie"},{"family":"Gonzalez","given":"Bruno J."},{"family":"Desfeux","given":"Arnaud"}],"issued":{"date-parts":[["2014",7,14]]},"accessed":{"date-parts":[["2018",5,14]]}}}],"schema":"https://github.com/citation-style-language/schema/raw/master/csl-citation.json"} </w:instrText>
      </w:r>
      <w:r w:rsidR="00803E74" w:rsidRPr="00015059">
        <w:rPr>
          <w:rFonts w:cs="Times New Roman"/>
          <w:color w:val="000000" w:themeColor="text1"/>
          <w:shd w:val="clear" w:color="auto" w:fill="FFFFFF"/>
        </w:rPr>
        <w:fldChar w:fldCharType="separate"/>
      </w:r>
      <w:r w:rsidR="002B138E" w:rsidRPr="00015059">
        <w:rPr>
          <w:rFonts w:cs="Times New Roman"/>
          <w:color w:val="000000" w:themeColor="text1"/>
        </w:rPr>
        <w:t>(Henry, Bandrowski, Pepin, Gonzalez, &amp; Desfeux, 2014)</w:t>
      </w:r>
      <w:r w:rsidR="00803E74" w:rsidRPr="00015059">
        <w:rPr>
          <w:rFonts w:cs="Times New Roman"/>
          <w:color w:val="000000" w:themeColor="text1"/>
          <w:shd w:val="clear" w:color="auto" w:fill="FFFFFF"/>
        </w:rPr>
        <w:fldChar w:fldCharType="end"/>
      </w:r>
      <w:bookmarkEnd w:id="114"/>
      <w:r w:rsidR="004B7027" w:rsidRPr="00015059">
        <w:rPr>
          <w:rFonts w:cs="Times New Roman"/>
          <w:color w:val="000000" w:themeColor="text1"/>
          <w:shd w:val="clear" w:color="auto" w:fill="FFFFFF"/>
        </w:rPr>
        <w:t>.</w:t>
      </w:r>
      <w:r w:rsidR="00020BF0" w:rsidRPr="00015059">
        <w:rPr>
          <w:rStyle w:val="Heading2Char"/>
        </w:rPr>
        <w:br w:type="page"/>
      </w:r>
    </w:p>
    <w:p w14:paraId="450EBB32" w14:textId="322BCF77" w:rsidR="00BC055B" w:rsidRPr="00015059" w:rsidRDefault="00BC055B" w:rsidP="00D5481B">
      <w:pPr>
        <w:pStyle w:val="Heading1"/>
      </w:pPr>
      <w:bookmarkStart w:id="115" w:name="_Toc528764531"/>
      <w:r w:rsidRPr="00015059">
        <w:lastRenderedPageBreak/>
        <w:t>WORK FLOW</w:t>
      </w:r>
      <w:bookmarkEnd w:id="115"/>
    </w:p>
    <w:p w14:paraId="7998515B" w14:textId="7AF74DBE" w:rsidR="009D1632" w:rsidRPr="00015059" w:rsidRDefault="006F7966" w:rsidP="009D1632">
      <w:pPr>
        <w:pStyle w:val="Caption"/>
        <w:keepNext/>
        <w:rPr>
          <w:color w:val="000000" w:themeColor="text1"/>
          <w:sz w:val="24"/>
          <w:szCs w:val="24"/>
        </w:rPr>
      </w:pPr>
      <w:r>
        <w:rPr>
          <w:color w:val="000000" w:themeColor="text1"/>
          <w:sz w:val="24"/>
          <w:szCs w:val="24"/>
        </w:rPr>
        <w:t>T</w:t>
      </w:r>
      <w:r w:rsidR="009D1632" w:rsidRPr="00015059">
        <w:rPr>
          <w:color w:val="000000" w:themeColor="text1"/>
          <w:sz w:val="24"/>
          <w:szCs w:val="24"/>
        </w:rPr>
        <w:t xml:space="preserve">he project </w:t>
      </w:r>
      <w:r>
        <w:rPr>
          <w:color w:val="000000" w:themeColor="text1"/>
          <w:sz w:val="24"/>
          <w:szCs w:val="24"/>
        </w:rPr>
        <w:t>time plan</w:t>
      </w:r>
      <w:r w:rsidR="009D1632" w:rsidRPr="00015059">
        <w:rPr>
          <w:color w:val="000000" w:themeColor="text1"/>
          <w:sz w:val="24"/>
          <w:szCs w:val="24"/>
        </w:rPr>
        <w:t>.</w:t>
      </w:r>
    </w:p>
    <w:tbl>
      <w:tblPr>
        <w:tblStyle w:val="TableGrid"/>
        <w:tblW w:w="9752" w:type="dxa"/>
        <w:tblLook w:val="04A0" w:firstRow="1" w:lastRow="0" w:firstColumn="1" w:lastColumn="0" w:noHBand="0" w:noVBand="1"/>
      </w:tblPr>
      <w:tblGrid>
        <w:gridCol w:w="1656"/>
        <w:gridCol w:w="617"/>
        <w:gridCol w:w="690"/>
        <w:gridCol w:w="703"/>
        <w:gridCol w:w="623"/>
        <w:gridCol w:w="690"/>
        <w:gridCol w:w="663"/>
        <w:gridCol w:w="596"/>
        <w:gridCol w:w="636"/>
        <w:gridCol w:w="843"/>
        <w:gridCol w:w="723"/>
        <w:gridCol w:w="656"/>
        <w:gridCol w:w="656"/>
      </w:tblGrid>
      <w:tr w:rsidR="00511197" w14:paraId="7B05DE27" w14:textId="50B6ECC0" w:rsidTr="00511197">
        <w:tc>
          <w:tcPr>
            <w:tcW w:w="0" w:type="auto"/>
            <w:vMerge w:val="restart"/>
          </w:tcPr>
          <w:p w14:paraId="41E76173" w14:textId="5317C662" w:rsidR="00511197" w:rsidRDefault="00511197" w:rsidP="00511197">
            <w:pPr>
              <w:spacing w:line="240" w:lineRule="auto"/>
              <w:rPr>
                <w:color w:val="000000" w:themeColor="text1"/>
              </w:rPr>
            </w:pPr>
            <w:r>
              <w:rPr>
                <w:color w:val="000000" w:themeColor="text1"/>
              </w:rPr>
              <w:t>Activity</w:t>
            </w:r>
          </w:p>
        </w:tc>
        <w:tc>
          <w:tcPr>
            <w:tcW w:w="8096" w:type="dxa"/>
            <w:gridSpan w:val="12"/>
          </w:tcPr>
          <w:p w14:paraId="14A55A2B" w14:textId="38067F42" w:rsidR="00511197" w:rsidRDefault="00511197" w:rsidP="00CF7EC7">
            <w:pPr>
              <w:spacing w:line="240" w:lineRule="auto"/>
              <w:rPr>
                <w:color w:val="000000" w:themeColor="text1"/>
              </w:rPr>
            </w:pPr>
            <w:r>
              <w:rPr>
                <w:color w:val="000000" w:themeColor="text1"/>
              </w:rPr>
              <w:t>Time in months (2018-2019)</w:t>
            </w:r>
          </w:p>
        </w:tc>
      </w:tr>
      <w:tr w:rsidR="00511197" w14:paraId="10C84D22" w14:textId="2680E3FD" w:rsidTr="00511197">
        <w:tc>
          <w:tcPr>
            <w:tcW w:w="0" w:type="auto"/>
            <w:vMerge/>
          </w:tcPr>
          <w:p w14:paraId="2B286C77" w14:textId="2F80BD60" w:rsidR="00511197" w:rsidRDefault="00511197" w:rsidP="00511197">
            <w:pPr>
              <w:spacing w:line="240" w:lineRule="auto"/>
              <w:rPr>
                <w:color w:val="000000" w:themeColor="text1"/>
              </w:rPr>
            </w:pPr>
          </w:p>
        </w:tc>
        <w:tc>
          <w:tcPr>
            <w:tcW w:w="0" w:type="auto"/>
          </w:tcPr>
          <w:p w14:paraId="4E100C98" w14:textId="2A36CC17" w:rsidR="00511197" w:rsidRDefault="00511197" w:rsidP="00511197">
            <w:pPr>
              <w:spacing w:line="240" w:lineRule="auto"/>
              <w:rPr>
                <w:color w:val="000000" w:themeColor="text1"/>
              </w:rPr>
            </w:pPr>
            <w:r>
              <w:rPr>
                <w:color w:val="000000" w:themeColor="text1"/>
              </w:rPr>
              <w:t>July</w:t>
            </w:r>
          </w:p>
        </w:tc>
        <w:tc>
          <w:tcPr>
            <w:tcW w:w="0" w:type="auto"/>
          </w:tcPr>
          <w:p w14:paraId="58C00AFE" w14:textId="7D85E7B8" w:rsidR="00511197" w:rsidRDefault="00511197" w:rsidP="00511197">
            <w:pPr>
              <w:spacing w:line="240" w:lineRule="auto"/>
              <w:rPr>
                <w:color w:val="000000" w:themeColor="text1"/>
              </w:rPr>
            </w:pPr>
            <w:r>
              <w:rPr>
                <w:color w:val="000000" w:themeColor="text1"/>
              </w:rPr>
              <w:t>Aug.</w:t>
            </w:r>
          </w:p>
        </w:tc>
        <w:tc>
          <w:tcPr>
            <w:tcW w:w="0" w:type="auto"/>
          </w:tcPr>
          <w:p w14:paraId="5A72A211" w14:textId="78DFE8A6" w:rsidR="00511197" w:rsidRDefault="00511197" w:rsidP="00511197">
            <w:pPr>
              <w:spacing w:line="240" w:lineRule="auto"/>
              <w:rPr>
                <w:color w:val="000000" w:themeColor="text1"/>
              </w:rPr>
            </w:pPr>
            <w:r>
              <w:rPr>
                <w:color w:val="000000" w:themeColor="text1"/>
              </w:rPr>
              <w:t>Sept.</w:t>
            </w:r>
          </w:p>
        </w:tc>
        <w:tc>
          <w:tcPr>
            <w:tcW w:w="0" w:type="auto"/>
          </w:tcPr>
          <w:p w14:paraId="7AC04050" w14:textId="6A7AFE6A" w:rsidR="00511197" w:rsidRDefault="00511197" w:rsidP="00511197">
            <w:pPr>
              <w:spacing w:line="240" w:lineRule="auto"/>
              <w:rPr>
                <w:color w:val="000000" w:themeColor="text1"/>
              </w:rPr>
            </w:pPr>
            <w:r>
              <w:rPr>
                <w:color w:val="000000" w:themeColor="text1"/>
              </w:rPr>
              <w:t>Oct.</w:t>
            </w:r>
          </w:p>
        </w:tc>
        <w:tc>
          <w:tcPr>
            <w:tcW w:w="0" w:type="auto"/>
          </w:tcPr>
          <w:p w14:paraId="3C702A9C" w14:textId="24BC74A9" w:rsidR="00511197" w:rsidRDefault="00511197" w:rsidP="00511197">
            <w:pPr>
              <w:spacing w:line="240" w:lineRule="auto"/>
              <w:rPr>
                <w:color w:val="000000" w:themeColor="text1"/>
              </w:rPr>
            </w:pPr>
            <w:r>
              <w:rPr>
                <w:color w:val="000000" w:themeColor="text1"/>
              </w:rPr>
              <w:t>Nov.</w:t>
            </w:r>
          </w:p>
        </w:tc>
        <w:tc>
          <w:tcPr>
            <w:tcW w:w="0" w:type="auto"/>
          </w:tcPr>
          <w:p w14:paraId="361F6BBA" w14:textId="5A316B40" w:rsidR="00511197" w:rsidRDefault="00511197" w:rsidP="00511197">
            <w:pPr>
              <w:spacing w:line="240" w:lineRule="auto"/>
              <w:rPr>
                <w:color w:val="000000" w:themeColor="text1"/>
              </w:rPr>
            </w:pPr>
            <w:r>
              <w:rPr>
                <w:color w:val="000000" w:themeColor="text1"/>
              </w:rPr>
              <w:t>Dec.</w:t>
            </w:r>
          </w:p>
        </w:tc>
        <w:tc>
          <w:tcPr>
            <w:tcW w:w="0" w:type="auto"/>
          </w:tcPr>
          <w:p w14:paraId="6E749C3A" w14:textId="3CB955F4" w:rsidR="00511197" w:rsidRDefault="00511197" w:rsidP="00511197">
            <w:pPr>
              <w:spacing w:line="240" w:lineRule="auto"/>
              <w:rPr>
                <w:color w:val="000000" w:themeColor="text1"/>
              </w:rPr>
            </w:pPr>
            <w:r>
              <w:rPr>
                <w:color w:val="000000" w:themeColor="text1"/>
              </w:rPr>
              <w:t>Jan.</w:t>
            </w:r>
          </w:p>
        </w:tc>
        <w:tc>
          <w:tcPr>
            <w:tcW w:w="0" w:type="auto"/>
          </w:tcPr>
          <w:p w14:paraId="0A9A5F39" w14:textId="02F2BF15" w:rsidR="00511197" w:rsidRDefault="00511197" w:rsidP="00511197">
            <w:pPr>
              <w:spacing w:line="240" w:lineRule="auto"/>
              <w:rPr>
                <w:color w:val="000000" w:themeColor="text1"/>
              </w:rPr>
            </w:pPr>
            <w:r>
              <w:rPr>
                <w:color w:val="000000" w:themeColor="text1"/>
              </w:rPr>
              <w:t>Feb.</w:t>
            </w:r>
          </w:p>
        </w:tc>
        <w:tc>
          <w:tcPr>
            <w:tcW w:w="0" w:type="auto"/>
          </w:tcPr>
          <w:p w14:paraId="5F43D4D0" w14:textId="0A4DFA6D" w:rsidR="00511197" w:rsidRDefault="00511197" w:rsidP="00511197">
            <w:pPr>
              <w:spacing w:line="240" w:lineRule="auto"/>
              <w:rPr>
                <w:color w:val="000000" w:themeColor="text1"/>
              </w:rPr>
            </w:pPr>
            <w:r>
              <w:rPr>
                <w:color w:val="000000" w:themeColor="text1"/>
              </w:rPr>
              <w:t>March</w:t>
            </w:r>
          </w:p>
        </w:tc>
        <w:tc>
          <w:tcPr>
            <w:tcW w:w="0" w:type="auto"/>
          </w:tcPr>
          <w:p w14:paraId="484817DD" w14:textId="7E7BD0F8" w:rsidR="00511197" w:rsidRDefault="00511197" w:rsidP="00511197">
            <w:pPr>
              <w:spacing w:line="240" w:lineRule="auto"/>
              <w:rPr>
                <w:color w:val="000000" w:themeColor="text1"/>
              </w:rPr>
            </w:pPr>
            <w:r>
              <w:rPr>
                <w:color w:val="000000" w:themeColor="text1"/>
              </w:rPr>
              <w:t>April</w:t>
            </w:r>
          </w:p>
        </w:tc>
        <w:tc>
          <w:tcPr>
            <w:tcW w:w="656" w:type="dxa"/>
          </w:tcPr>
          <w:p w14:paraId="198353EF" w14:textId="35C46C81" w:rsidR="00511197" w:rsidRDefault="00511197" w:rsidP="00511197">
            <w:pPr>
              <w:spacing w:line="240" w:lineRule="auto"/>
              <w:rPr>
                <w:color w:val="000000" w:themeColor="text1"/>
              </w:rPr>
            </w:pPr>
            <w:r>
              <w:rPr>
                <w:color w:val="000000" w:themeColor="text1"/>
              </w:rPr>
              <w:t>May</w:t>
            </w:r>
          </w:p>
        </w:tc>
        <w:tc>
          <w:tcPr>
            <w:tcW w:w="656" w:type="dxa"/>
          </w:tcPr>
          <w:p w14:paraId="39B71583" w14:textId="568E4F73" w:rsidR="00511197" w:rsidRDefault="00511197" w:rsidP="00CF7EC7">
            <w:pPr>
              <w:spacing w:line="240" w:lineRule="auto"/>
              <w:rPr>
                <w:color w:val="000000" w:themeColor="text1"/>
              </w:rPr>
            </w:pPr>
            <w:r>
              <w:rPr>
                <w:color w:val="000000" w:themeColor="text1"/>
              </w:rPr>
              <w:t>June</w:t>
            </w:r>
          </w:p>
        </w:tc>
      </w:tr>
      <w:tr w:rsidR="00511197" w14:paraId="1CB68EC6" w14:textId="3FC109B2" w:rsidTr="00511197">
        <w:tc>
          <w:tcPr>
            <w:tcW w:w="0" w:type="auto"/>
          </w:tcPr>
          <w:p w14:paraId="6F43CEA4" w14:textId="4DB8F1F4" w:rsidR="00511197" w:rsidRDefault="00511197" w:rsidP="00511197">
            <w:pPr>
              <w:spacing w:line="240" w:lineRule="auto"/>
              <w:rPr>
                <w:color w:val="000000" w:themeColor="text1"/>
              </w:rPr>
            </w:pPr>
            <w:r>
              <w:rPr>
                <w:color w:val="000000" w:themeColor="text1"/>
              </w:rPr>
              <w:t>Proposal writing and Literature Review</w:t>
            </w:r>
          </w:p>
        </w:tc>
        <w:tc>
          <w:tcPr>
            <w:tcW w:w="0" w:type="auto"/>
            <w:shd w:val="clear" w:color="auto" w:fill="404040" w:themeFill="text1" w:themeFillTint="BF"/>
          </w:tcPr>
          <w:p w14:paraId="268ECB15" w14:textId="77777777" w:rsidR="00511197" w:rsidRDefault="00511197" w:rsidP="00511197">
            <w:pPr>
              <w:spacing w:line="240" w:lineRule="auto"/>
              <w:rPr>
                <w:color w:val="000000" w:themeColor="text1"/>
              </w:rPr>
            </w:pPr>
          </w:p>
        </w:tc>
        <w:tc>
          <w:tcPr>
            <w:tcW w:w="0" w:type="auto"/>
            <w:shd w:val="clear" w:color="auto" w:fill="404040" w:themeFill="text1" w:themeFillTint="BF"/>
          </w:tcPr>
          <w:p w14:paraId="4F119E2C" w14:textId="77777777" w:rsidR="00511197" w:rsidRDefault="00511197" w:rsidP="00511197">
            <w:pPr>
              <w:spacing w:line="240" w:lineRule="auto"/>
              <w:rPr>
                <w:color w:val="000000" w:themeColor="text1"/>
              </w:rPr>
            </w:pPr>
          </w:p>
        </w:tc>
        <w:tc>
          <w:tcPr>
            <w:tcW w:w="0" w:type="auto"/>
            <w:shd w:val="clear" w:color="auto" w:fill="404040" w:themeFill="text1" w:themeFillTint="BF"/>
          </w:tcPr>
          <w:p w14:paraId="71EDEB01" w14:textId="77777777" w:rsidR="00511197" w:rsidRDefault="00511197" w:rsidP="00511197">
            <w:pPr>
              <w:spacing w:line="240" w:lineRule="auto"/>
              <w:rPr>
                <w:color w:val="000000" w:themeColor="text1"/>
              </w:rPr>
            </w:pPr>
          </w:p>
        </w:tc>
        <w:tc>
          <w:tcPr>
            <w:tcW w:w="0" w:type="auto"/>
          </w:tcPr>
          <w:p w14:paraId="4F5D6A37" w14:textId="77777777" w:rsidR="00511197" w:rsidRDefault="00511197" w:rsidP="00511197">
            <w:pPr>
              <w:spacing w:line="240" w:lineRule="auto"/>
              <w:rPr>
                <w:color w:val="000000" w:themeColor="text1"/>
              </w:rPr>
            </w:pPr>
          </w:p>
        </w:tc>
        <w:tc>
          <w:tcPr>
            <w:tcW w:w="0" w:type="auto"/>
          </w:tcPr>
          <w:p w14:paraId="4DC0ACB3" w14:textId="77777777" w:rsidR="00511197" w:rsidRDefault="00511197" w:rsidP="00511197">
            <w:pPr>
              <w:spacing w:line="240" w:lineRule="auto"/>
              <w:rPr>
                <w:color w:val="000000" w:themeColor="text1"/>
              </w:rPr>
            </w:pPr>
          </w:p>
        </w:tc>
        <w:tc>
          <w:tcPr>
            <w:tcW w:w="0" w:type="auto"/>
          </w:tcPr>
          <w:p w14:paraId="73AE3E5E" w14:textId="77777777" w:rsidR="00511197" w:rsidRDefault="00511197" w:rsidP="00511197">
            <w:pPr>
              <w:spacing w:line="240" w:lineRule="auto"/>
              <w:rPr>
                <w:color w:val="000000" w:themeColor="text1"/>
              </w:rPr>
            </w:pPr>
          </w:p>
        </w:tc>
        <w:tc>
          <w:tcPr>
            <w:tcW w:w="0" w:type="auto"/>
          </w:tcPr>
          <w:p w14:paraId="7E9B9933" w14:textId="77777777" w:rsidR="00511197" w:rsidRDefault="00511197" w:rsidP="00511197">
            <w:pPr>
              <w:spacing w:line="240" w:lineRule="auto"/>
              <w:rPr>
                <w:color w:val="000000" w:themeColor="text1"/>
              </w:rPr>
            </w:pPr>
          </w:p>
        </w:tc>
        <w:tc>
          <w:tcPr>
            <w:tcW w:w="0" w:type="auto"/>
          </w:tcPr>
          <w:p w14:paraId="32513FE0" w14:textId="77777777" w:rsidR="00511197" w:rsidRDefault="00511197" w:rsidP="00511197">
            <w:pPr>
              <w:spacing w:line="240" w:lineRule="auto"/>
              <w:rPr>
                <w:color w:val="000000" w:themeColor="text1"/>
              </w:rPr>
            </w:pPr>
          </w:p>
        </w:tc>
        <w:tc>
          <w:tcPr>
            <w:tcW w:w="0" w:type="auto"/>
          </w:tcPr>
          <w:p w14:paraId="720C4213" w14:textId="77777777" w:rsidR="00511197" w:rsidRDefault="00511197" w:rsidP="00511197">
            <w:pPr>
              <w:spacing w:line="240" w:lineRule="auto"/>
              <w:rPr>
                <w:color w:val="000000" w:themeColor="text1"/>
              </w:rPr>
            </w:pPr>
          </w:p>
        </w:tc>
        <w:tc>
          <w:tcPr>
            <w:tcW w:w="0" w:type="auto"/>
          </w:tcPr>
          <w:p w14:paraId="5B4FBA9A" w14:textId="77777777" w:rsidR="00511197" w:rsidRDefault="00511197" w:rsidP="00511197">
            <w:pPr>
              <w:spacing w:line="240" w:lineRule="auto"/>
              <w:rPr>
                <w:color w:val="000000" w:themeColor="text1"/>
              </w:rPr>
            </w:pPr>
          </w:p>
        </w:tc>
        <w:tc>
          <w:tcPr>
            <w:tcW w:w="656" w:type="dxa"/>
          </w:tcPr>
          <w:p w14:paraId="1BF51524" w14:textId="77777777" w:rsidR="00511197" w:rsidRDefault="00511197" w:rsidP="00511197">
            <w:pPr>
              <w:spacing w:line="240" w:lineRule="auto"/>
              <w:rPr>
                <w:color w:val="000000" w:themeColor="text1"/>
              </w:rPr>
            </w:pPr>
          </w:p>
        </w:tc>
        <w:tc>
          <w:tcPr>
            <w:tcW w:w="656" w:type="dxa"/>
          </w:tcPr>
          <w:p w14:paraId="6B9DD9F6" w14:textId="77777777" w:rsidR="00511197" w:rsidRDefault="00511197" w:rsidP="00511197">
            <w:pPr>
              <w:spacing w:line="240" w:lineRule="auto"/>
              <w:rPr>
                <w:color w:val="000000" w:themeColor="text1"/>
              </w:rPr>
            </w:pPr>
          </w:p>
        </w:tc>
      </w:tr>
      <w:tr w:rsidR="00511197" w14:paraId="37D9D738" w14:textId="21BFAC94" w:rsidTr="00511197">
        <w:tc>
          <w:tcPr>
            <w:tcW w:w="0" w:type="auto"/>
          </w:tcPr>
          <w:p w14:paraId="228FF9D4" w14:textId="347F1DDD" w:rsidR="00511197" w:rsidRDefault="00511197" w:rsidP="00511197">
            <w:pPr>
              <w:spacing w:line="240" w:lineRule="auto"/>
              <w:rPr>
                <w:color w:val="000000" w:themeColor="text1"/>
              </w:rPr>
            </w:pPr>
            <w:r>
              <w:rPr>
                <w:color w:val="000000" w:themeColor="text1"/>
              </w:rPr>
              <w:t>Data Mining and Sorting</w:t>
            </w:r>
          </w:p>
        </w:tc>
        <w:tc>
          <w:tcPr>
            <w:tcW w:w="0" w:type="auto"/>
          </w:tcPr>
          <w:p w14:paraId="4BDC6B14" w14:textId="77777777" w:rsidR="00511197" w:rsidRDefault="00511197" w:rsidP="00511197">
            <w:pPr>
              <w:spacing w:line="240" w:lineRule="auto"/>
              <w:rPr>
                <w:color w:val="000000" w:themeColor="text1"/>
              </w:rPr>
            </w:pPr>
          </w:p>
        </w:tc>
        <w:tc>
          <w:tcPr>
            <w:tcW w:w="0" w:type="auto"/>
          </w:tcPr>
          <w:p w14:paraId="6204C298" w14:textId="77777777" w:rsidR="00511197" w:rsidRDefault="00511197" w:rsidP="00511197">
            <w:pPr>
              <w:spacing w:line="240" w:lineRule="auto"/>
              <w:rPr>
                <w:color w:val="000000" w:themeColor="text1"/>
              </w:rPr>
            </w:pPr>
          </w:p>
        </w:tc>
        <w:tc>
          <w:tcPr>
            <w:tcW w:w="0" w:type="auto"/>
            <w:shd w:val="clear" w:color="auto" w:fill="404040" w:themeFill="text1" w:themeFillTint="BF"/>
          </w:tcPr>
          <w:p w14:paraId="6BAA235F" w14:textId="77777777" w:rsidR="00511197" w:rsidRDefault="00511197" w:rsidP="00511197">
            <w:pPr>
              <w:spacing w:line="240" w:lineRule="auto"/>
              <w:rPr>
                <w:color w:val="000000" w:themeColor="text1"/>
              </w:rPr>
            </w:pPr>
          </w:p>
        </w:tc>
        <w:tc>
          <w:tcPr>
            <w:tcW w:w="0" w:type="auto"/>
          </w:tcPr>
          <w:p w14:paraId="791BF1C3" w14:textId="77777777" w:rsidR="00511197" w:rsidRDefault="00511197" w:rsidP="00511197">
            <w:pPr>
              <w:spacing w:line="240" w:lineRule="auto"/>
              <w:rPr>
                <w:color w:val="000000" w:themeColor="text1"/>
              </w:rPr>
            </w:pPr>
          </w:p>
        </w:tc>
        <w:tc>
          <w:tcPr>
            <w:tcW w:w="0" w:type="auto"/>
          </w:tcPr>
          <w:p w14:paraId="4016C897" w14:textId="77777777" w:rsidR="00511197" w:rsidRDefault="00511197" w:rsidP="00511197">
            <w:pPr>
              <w:spacing w:line="240" w:lineRule="auto"/>
              <w:rPr>
                <w:color w:val="000000" w:themeColor="text1"/>
              </w:rPr>
            </w:pPr>
          </w:p>
        </w:tc>
        <w:tc>
          <w:tcPr>
            <w:tcW w:w="0" w:type="auto"/>
          </w:tcPr>
          <w:p w14:paraId="451A2159" w14:textId="77777777" w:rsidR="00511197" w:rsidRDefault="00511197" w:rsidP="00511197">
            <w:pPr>
              <w:spacing w:line="240" w:lineRule="auto"/>
              <w:rPr>
                <w:color w:val="000000" w:themeColor="text1"/>
              </w:rPr>
            </w:pPr>
          </w:p>
        </w:tc>
        <w:tc>
          <w:tcPr>
            <w:tcW w:w="0" w:type="auto"/>
          </w:tcPr>
          <w:p w14:paraId="167E1AAB" w14:textId="77777777" w:rsidR="00511197" w:rsidRDefault="00511197" w:rsidP="00511197">
            <w:pPr>
              <w:spacing w:line="240" w:lineRule="auto"/>
              <w:rPr>
                <w:color w:val="000000" w:themeColor="text1"/>
              </w:rPr>
            </w:pPr>
          </w:p>
        </w:tc>
        <w:tc>
          <w:tcPr>
            <w:tcW w:w="0" w:type="auto"/>
          </w:tcPr>
          <w:p w14:paraId="7ED1C299" w14:textId="77777777" w:rsidR="00511197" w:rsidRDefault="00511197" w:rsidP="00511197">
            <w:pPr>
              <w:spacing w:line="240" w:lineRule="auto"/>
              <w:rPr>
                <w:color w:val="000000" w:themeColor="text1"/>
              </w:rPr>
            </w:pPr>
          </w:p>
        </w:tc>
        <w:tc>
          <w:tcPr>
            <w:tcW w:w="0" w:type="auto"/>
          </w:tcPr>
          <w:p w14:paraId="5023556D" w14:textId="77777777" w:rsidR="00511197" w:rsidRDefault="00511197" w:rsidP="00511197">
            <w:pPr>
              <w:spacing w:line="240" w:lineRule="auto"/>
              <w:rPr>
                <w:color w:val="000000" w:themeColor="text1"/>
              </w:rPr>
            </w:pPr>
          </w:p>
        </w:tc>
        <w:tc>
          <w:tcPr>
            <w:tcW w:w="0" w:type="auto"/>
          </w:tcPr>
          <w:p w14:paraId="76911B86" w14:textId="77777777" w:rsidR="00511197" w:rsidRDefault="00511197" w:rsidP="00511197">
            <w:pPr>
              <w:spacing w:line="240" w:lineRule="auto"/>
              <w:rPr>
                <w:color w:val="000000" w:themeColor="text1"/>
              </w:rPr>
            </w:pPr>
          </w:p>
        </w:tc>
        <w:tc>
          <w:tcPr>
            <w:tcW w:w="656" w:type="dxa"/>
          </w:tcPr>
          <w:p w14:paraId="340196E8" w14:textId="77777777" w:rsidR="00511197" w:rsidRDefault="00511197" w:rsidP="00511197">
            <w:pPr>
              <w:spacing w:line="240" w:lineRule="auto"/>
              <w:rPr>
                <w:color w:val="000000" w:themeColor="text1"/>
              </w:rPr>
            </w:pPr>
          </w:p>
        </w:tc>
        <w:tc>
          <w:tcPr>
            <w:tcW w:w="656" w:type="dxa"/>
          </w:tcPr>
          <w:p w14:paraId="514C6722" w14:textId="77777777" w:rsidR="00511197" w:rsidRDefault="00511197" w:rsidP="00CF7EC7">
            <w:pPr>
              <w:spacing w:line="240" w:lineRule="auto"/>
              <w:rPr>
                <w:color w:val="000000" w:themeColor="text1"/>
              </w:rPr>
            </w:pPr>
          </w:p>
        </w:tc>
      </w:tr>
      <w:tr w:rsidR="00511197" w14:paraId="7540FE57" w14:textId="7B1D541F" w:rsidTr="00511197">
        <w:tc>
          <w:tcPr>
            <w:tcW w:w="0" w:type="auto"/>
          </w:tcPr>
          <w:p w14:paraId="3B225CC8" w14:textId="2EB7972C" w:rsidR="00511197" w:rsidRDefault="00511197" w:rsidP="00511197">
            <w:pPr>
              <w:spacing w:line="240" w:lineRule="auto"/>
              <w:rPr>
                <w:color w:val="000000" w:themeColor="text1"/>
              </w:rPr>
            </w:pPr>
            <w:r>
              <w:rPr>
                <w:color w:val="000000" w:themeColor="text1"/>
              </w:rPr>
              <w:t>Bioinformatics pipeline Development and Testing</w:t>
            </w:r>
          </w:p>
        </w:tc>
        <w:tc>
          <w:tcPr>
            <w:tcW w:w="0" w:type="auto"/>
          </w:tcPr>
          <w:p w14:paraId="41E92087" w14:textId="77777777" w:rsidR="00511197" w:rsidRDefault="00511197" w:rsidP="00511197">
            <w:pPr>
              <w:spacing w:line="240" w:lineRule="auto"/>
              <w:rPr>
                <w:color w:val="000000" w:themeColor="text1"/>
              </w:rPr>
            </w:pPr>
          </w:p>
        </w:tc>
        <w:tc>
          <w:tcPr>
            <w:tcW w:w="0" w:type="auto"/>
          </w:tcPr>
          <w:p w14:paraId="2791BB41" w14:textId="77777777" w:rsidR="00511197" w:rsidRDefault="00511197" w:rsidP="00511197">
            <w:pPr>
              <w:spacing w:line="240" w:lineRule="auto"/>
              <w:rPr>
                <w:color w:val="000000" w:themeColor="text1"/>
              </w:rPr>
            </w:pPr>
          </w:p>
        </w:tc>
        <w:tc>
          <w:tcPr>
            <w:tcW w:w="0" w:type="auto"/>
          </w:tcPr>
          <w:p w14:paraId="1CC968C8" w14:textId="77777777" w:rsidR="00511197" w:rsidRDefault="00511197" w:rsidP="00511197">
            <w:pPr>
              <w:spacing w:line="240" w:lineRule="auto"/>
              <w:rPr>
                <w:color w:val="000000" w:themeColor="text1"/>
              </w:rPr>
            </w:pPr>
          </w:p>
        </w:tc>
        <w:tc>
          <w:tcPr>
            <w:tcW w:w="0" w:type="auto"/>
            <w:shd w:val="clear" w:color="auto" w:fill="404040" w:themeFill="text1" w:themeFillTint="BF"/>
          </w:tcPr>
          <w:p w14:paraId="75C59506" w14:textId="77777777" w:rsidR="00511197" w:rsidRDefault="00511197" w:rsidP="00511197">
            <w:pPr>
              <w:spacing w:line="240" w:lineRule="auto"/>
              <w:rPr>
                <w:color w:val="000000" w:themeColor="text1"/>
              </w:rPr>
            </w:pPr>
          </w:p>
        </w:tc>
        <w:tc>
          <w:tcPr>
            <w:tcW w:w="0" w:type="auto"/>
            <w:shd w:val="clear" w:color="auto" w:fill="404040" w:themeFill="text1" w:themeFillTint="BF"/>
          </w:tcPr>
          <w:p w14:paraId="37F2F540" w14:textId="77777777" w:rsidR="00511197" w:rsidRDefault="00511197" w:rsidP="00511197">
            <w:pPr>
              <w:spacing w:line="240" w:lineRule="auto"/>
              <w:rPr>
                <w:color w:val="000000" w:themeColor="text1"/>
              </w:rPr>
            </w:pPr>
          </w:p>
        </w:tc>
        <w:tc>
          <w:tcPr>
            <w:tcW w:w="0" w:type="auto"/>
            <w:shd w:val="clear" w:color="auto" w:fill="404040" w:themeFill="text1" w:themeFillTint="BF"/>
          </w:tcPr>
          <w:p w14:paraId="7EB76BA4" w14:textId="77777777" w:rsidR="00511197" w:rsidRDefault="00511197" w:rsidP="00511197">
            <w:pPr>
              <w:spacing w:line="240" w:lineRule="auto"/>
              <w:rPr>
                <w:color w:val="000000" w:themeColor="text1"/>
              </w:rPr>
            </w:pPr>
          </w:p>
        </w:tc>
        <w:tc>
          <w:tcPr>
            <w:tcW w:w="0" w:type="auto"/>
            <w:shd w:val="clear" w:color="auto" w:fill="404040" w:themeFill="text1" w:themeFillTint="BF"/>
          </w:tcPr>
          <w:p w14:paraId="5DA97926" w14:textId="77777777" w:rsidR="00511197" w:rsidRDefault="00511197" w:rsidP="00511197">
            <w:pPr>
              <w:spacing w:line="240" w:lineRule="auto"/>
              <w:rPr>
                <w:color w:val="000000" w:themeColor="text1"/>
              </w:rPr>
            </w:pPr>
          </w:p>
        </w:tc>
        <w:tc>
          <w:tcPr>
            <w:tcW w:w="0" w:type="auto"/>
            <w:shd w:val="clear" w:color="auto" w:fill="404040" w:themeFill="text1" w:themeFillTint="BF"/>
          </w:tcPr>
          <w:p w14:paraId="49998956" w14:textId="77777777" w:rsidR="00511197" w:rsidRDefault="00511197" w:rsidP="00511197">
            <w:pPr>
              <w:spacing w:line="240" w:lineRule="auto"/>
              <w:rPr>
                <w:color w:val="000000" w:themeColor="text1"/>
              </w:rPr>
            </w:pPr>
          </w:p>
        </w:tc>
        <w:tc>
          <w:tcPr>
            <w:tcW w:w="0" w:type="auto"/>
          </w:tcPr>
          <w:p w14:paraId="22367C9D" w14:textId="77777777" w:rsidR="00511197" w:rsidRDefault="00511197" w:rsidP="00511197">
            <w:pPr>
              <w:spacing w:line="240" w:lineRule="auto"/>
              <w:rPr>
                <w:color w:val="000000" w:themeColor="text1"/>
              </w:rPr>
            </w:pPr>
          </w:p>
        </w:tc>
        <w:tc>
          <w:tcPr>
            <w:tcW w:w="0" w:type="auto"/>
          </w:tcPr>
          <w:p w14:paraId="1F575ABE" w14:textId="77777777" w:rsidR="00511197" w:rsidRDefault="00511197" w:rsidP="00511197">
            <w:pPr>
              <w:spacing w:line="240" w:lineRule="auto"/>
              <w:rPr>
                <w:color w:val="000000" w:themeColor="text1"/>
              </w:rPr>
            </w:pPr>
          </w:p>
        </w:tc>
        <w:tc>
          <w:tcPr>
            <w:tcW w:w="656" w:type="dxa"/>
          </w:tcPr>
          <w:p w14:paraId="77DFE228" w14:textId="77777777" w:rsidR="00511197" w:rsidRDefault="00511197" w:rsidP="00511197">
            <w:pPr>
              <w:spacing w:line="240" w:lineRule="auto"/>
              <w:rPr>
                <w:color w:val="000000" w:themeColor="text1"/>
              </w:rPr>
            </w:pPr>
          </w:p>
        </w:tc>
        <w:tc>
          <w:tcPr>
            <w:tcW w:w="656" w:type="dxa"/>
          </w:tcPr>
          <w:p w14:paraId="2F31221F" w14:textId="77777777" w:rsidR="00511197" w:rsidRDefault="00511197" w:rsidP="00CF7EC7">
            <w:pPr>
              <w:spacing w:line="240" w:lineRule="auto"/>
              <w:rPr>
                <w:color w:val="000000" w:themeColor="text1"/>
              </w:rPr>
            </w:pPr>
          </w:p>
        </w:tc>
      </w:tr>
      <w:tr w:rsidR="00511197" w14:paraId="0A6AB78C" w14:textId="0AF6D8A8" w:rsidTr="00511197">
        <w:tc>
          <w:tcPr>
            <w:tcW w:w="0" w:type="auto"/>
          </w:tcPr>
          <w:p w14:paraId="596A4F35" w14:textId="06AE7088" w:rsidR="00511197" w:rsidRDefault="00511197" w:rsidP="00511197">
            <w:pPr>
              <w:spacing w:line="240" w:lineRule="auto"/>
              <w:rPr>
                <w:color w:val="000000" w:themeColor="text1"/>
              </w:rPr>
            </w:pPr>
            <w:r>
              <w:rPr>
                <w:color w:val="000000" w:themeColor="text1"/>
              </w:rPr>
              <w:t>Data Analysis on HPC</w:t>
            </w:r>
          </w:p>
        </w:tc>
        <w:tc>
          <w:tcPr>
            <w:tcW w:w="0" w:type="auto"/>
          </w:tcPr>
          <w:p w14:paraId="2B799A26" w14:textId="77777777" w:rsidR="00511197" w:rsidRDefault="00511197" w:rsidP="00511197">
            <w:pPr>
              <w:spacing w:line="240" w:lineRule="auto"/>
              <w:rPr>
                <w:color w:val="000000" w:themeColor="text1"/>
              </w:rPr>
            </w:pPr>
          </w:p>
        </w:tc>
        <w:tc>
          <w:tcPr>
            <w:tcW w:w="0" w:type="auto"/>
          </w:tcPr>
          <w:p w14:paraId="731B6AE9" w14:textId="77777777" w:rsidR="00511197" w:rsidRDefault="00511197" w:rsidP="00511197">
            <w:pPr>
              <w:spacing w:line="240" w:lineRule="auto"/>
              <w:rPr>
                <w:color w:val="000000" w:themeColor="text1"/>
              </w:rPr>
            </w:pPr>
          </w:p>
        </w:tc>
        <w:tc>
          <w:tcPr>
            <w:tcW w:w="0" w:type="auto"/>
          </w:tcPr>
          <w:p w14:paraId="7DE154F1" w14:textId="77777777" w:rsidR="00511197" w:rsidRDefault="00511197" w:rsidP="00511197">
            <w:pPr>
              <w:spacing w:line="240" w:lineRule="auto"/>
              <w:rPr>
                <w:color w:val="000000" w:themeColor="text1"/>
              </w:rPr>
            </w:pPr>
          </w:p>
        </w:tc>
        <w:tc>
          <w:tcPr>
            <w:tcW w:w="0" w:type="auto"/>
          </w:tcPr>
          <w:p w14:paraId="48849BC2" w14:textId="77777777" w:rsidR="00511197" w:rsidRDefault="00511197" w:rsidP="00511197">
            <w:pPr>
              <w:spacing w:line="240" w:lineRule="auto"/>
              <w:rPr>
                <w:color w:val="000000" w:themeColor="text1"/>
              </w:rPr>
            </w:pPr>
          </w:p>
        </w:tc>
        <w:tc>
          <w:tcPr>
            <w:tcW w:w="0" w:type="auto"/>
          </w:tcPr>
          <w:p w14:paraId="22584535" w14:textId="77777777" w:rsidR="00511197" w:rsidRDefault="00511197" w:rsidP="00511197">
            <w:pPr>
              <w:spacing w:line="240" w:lineRule="auto"/>
              <w:rPr>
                <w:color w:val="000000" w:themeColor="text1"/>
              </w:rPr>
            </w:pPr>
          </w:p>
        </w:tc>
        <w:tc>
          <w:tcPr>
            <w:tcW w:w="0" w:type="auto"/>
          </w:tcPr>
          <w:p w14:paraId="2F63D307" w14:textId="77777777" w:rsidR="00511197" w:rsidRDefault="00511197" w:rsidP="00511197">
            <w:pPr>
              <w:spacing w:line="240" w:lineRule="auto"/>
              <w:rPr>
                <w:color w:val="000000" w:themeColor="text1"/>
              </w:rPr>
            </w:pPr>
          </w:p>
        </w:tc>
        <w:tc>
          <w:tcPr>
            <w:tcW w:w="0" w:type="auto"/>
          </w:tcPr>
          <w:p w14:paraId="23A3860B" w14:textId="77777777" w:rsidR="00511197" w:rsidRDefault="00511197" w:rsidP="00511197">
            <w:pPr>
              <w:spacing w:line="240" w:lineRule="auto"/>
              <w:rPr>
                <w:color w:val="000000" w:themeColor="text1"/>
              </w:rPr>
            </w:pPr>
          </w:p>
        </w:tc>
        <w:tc>
          <w:tcPr>
            <w:tcW w:w="0" w:type="auto"/>
            <w:shd w:val="clear" w:color="auto" w:fill="404040" w:themeFill="text1" w:themeFillTint="BF"/>
          </w:tcPr>
          <w:p w14:paraId="535A06F2" w14:textId="77777777" w:rsidR="00511197" w:rsidRDefault="00511197" w:rsidP="00511197">
            <w:pPr>
              <w:spacing w:line="240" w:lineRule="auto"/>
              <w:rPr>
                <w:color w:val="000000" w:themeColor="text1"/>
              </w:rPr>
            </w:pPr>
          </w:p>
        </w:tc>
        <w:tc>
          <w:tcPr>
            <w:tcW w:w="0" w:type="auto"/>
            <w:shd w:val="clear" w:color="auto" w:fill="404040" w:themeFill="text1" w:themeFillTint="BF"/>
          </w:tcPr>
          <w:p w14:paraId="3FC95F89" w14:textId="77777777" w:rsidR="00511197" w:rsidRDefault="00511197" w:rsidP="00511197">
            <w:pPr>
              <w:spacing w:line="240" w:lineRule="auto"/>
              <w:rPr>
                <w:color w:val="000000" w:themeColor="text1"/>
              </w:rPr>
            </w:pPr>
          </w:p>
        </w:tc>
        <w:tc>
          <w:tcPr>
            <w:tcW w:w="0" w:type="auto"/>
          </w:tcPr>
          <w:p w14:paraId="2B62DAA5" w14:textId="77777777" w:rsidR="00511197" w:rsidRDefault="00511197" w:rsidP="00511197">
            <w:pPr>
              <w:spacing w:line="240" w:lineRule="auto"/>
              <w:rPr>
                <w:color w:val="000000" w:themeColor="text1"/>
              </w:rPr>
            </w:pPr>
          </w:p>
        </w:tc>
        <w:tc>
          <w:tcPr>
            <w:tcW w:w="656" w:type="dxa"/>
          </w:tcPr>
          <w:p w14:paraId="459FE17F" w14:textId="77777777" w:rsidR="00511197" w:rsidRDefault="00511197" w:rsidP="00511197">
            <w:pPr>
              <w:spacing w:line="240" w:lineRule="auto"/>
              <w:rPr>
                <w:color w:val="000000" w:themeColor="text1"/>
              </w:rPr>
            </w:pPr>
          </w:p>
        </w:tc>
        <w:tc>
          <w:tcPr>
            <w:tcW w:w="656" w:type="dxa"/>
          </w:tcPr>
          <w:p w14:paraId="3AE24CE5" w14:textId="77777777" w:rsidR="00511197" w:rsidRDefault="00511197" w:rsidP="00CF7EC7">
            <w:pPr>
              <w:spacing w:line="240" w:lineRule="auto"/>
              <w:rPr>
                <w:color w:val="000000" w:themeColor="text1"/>
              </w:rPr>
            </w:pPr>
          </w:p>
        </w:tc>
      </w:tr>
      <w:tr w:rsidR="00511197" w14:paraId="207A1884" w14:textId="16ACB8F2" w:rsidTr="00511197">
        <w:tc>
          <w:tcPr>
            <w:tcW w:w="0" w:type="auto"/>
          </w:tcPr>
          <w:p w14:paraId="3B1033E7" w14:textId="785146BB" w:rsidR="00511197" w:rsidRDefault="00511197" w:rsidP="00511197">
            <w:pPr>
              <w:spacing w:line="240" w:lineRule="auto"/>
              <w:rPr>
                <w:color w:val="000000" w:themeColor="text1"/>
              </w:rPr>
            </w:pPr>
            <w:r>
              <w:rPr>
                <w:color w:val="000000" w:themeColor="text1"/>
              </w:rPr>
              <w:t>Manuscript Writing and submission</w:t>
            </w:r>
          </w:p>
        </w:tc>
        <w:tc>
          <w:tcPr>
            <w:tcW w:w="0" w:type="auto"/>
          </w:tcPr>
          <w:p w14:paraId="65FBD1FB" w14:textId="77777777" w:rsidR="00511197" w:rsidRDefault="00511197" w:rsidP="00511197">
            <w:pPr>
              <w:spacing w:line="240" w:lineRule="auto"/>
              <w:rPr>
                <w:color w:val="000000" w:themeColor="text1"/>
              </w:rPr>
            </w:pPr>
          </w:p>
        </w:tc>
        <w:tc>
          <w:tcPr>
            <w:tcW w:w="0" w:type="auto"/>
          </w:tcPr>
          <w:p w14:paraId="08B36706" w14:textId="77777777" w:rsidR="00511197" w:rsidRDefault="00511197" w:rsidP="00511197">
            <w:pPr>
              <w:spacing w:line="240" w:lineRule="auto"/>
              <w:rPr>
                <w:color w:val="000000" w:themeColor="text1"/>
              </w:rPr>
            </w:pPr>
          </w:p>
        </w:tc>
        <w:tc>
          <w:tcPr>
            <w:tcW w:w="0" w:type="auto"/>
          </w:tcPr>
          <w:p w14:paraId="658406AD" w14:textId="77777777" w:rsidR="00511197" w:rsidRDefault="00511197" w:rsidP="00511197">
            <w:pPr>
              <w:spacing w:line="240" w:lineRule="auto"/>
              <w:rPr>
                <w:color w:val="000000" w:themeColor="text1"/>
              </w:rPr>
            </w:pPr>
          </w:p>
        </w:tc>
        <w:tc>
          <w:tcPr>
            <w:tcW w:w="0" w:type="auto"/>
          </w:tcPr>
          <w:p w14:paraId="15010F37" w14:textId="77777777" w:rsidR="00511197" w:rsidRDefault="00511197" w:rsidP="00511197">
            <w:pPr>
              <w:spacing w:line="240" w:lineRule="auto"/>
              <w:rPr>
                <w:color w:val="000000" w:themeColor="text1"/>
              </w:rPr>
            </w:pPr>
          </w:p>
        </w:tc>
        <w:tc>
          <w:tcPr>
            <w:tcW w:w="0" w:type="auto"/>
          </w:tcPr>
          <w:p w14:paraId="64B167D3" w14:textId="77777777" w:rsidR="00511197" w:rsidRDefault="00511197" w:rsidP="00511197">
            <w:pPr>
              <w:spacing w:line="240" w:lineRule="auto"/>
              <w:rPr>
                <w:color w:val="000000" w:themeColor="text1"/>
              </w:rPr>
            </w:pPr>
          </w:p>
        </w:tc>
        <w:tc>
          <w:tcPr>
            <w:tcW w:w="0" w:type="auto"/>
          </w:tcPr>
          <w:p w14:paraId="04E9085C" w14:textId="77777777" w:rsidR="00511197" w:rsidRDefault="00511197" w:rsidP="00511197">
            <w:pPr>
              <w:spacing w:line="240" w:lineRule="auto"/>
              <w:rPr>
                <w:color w:val="000000" w:themeColor="text1"/>
              </w:rPr>
            </w:pPr>
          </w:p>
        </w:tc>
        <w:tc>
          <w:tcPr>
            <w:tcW w:w="0" w:type="auto"/>
          </w:tcPr>
          <w:p w14:paraId="7AF26AD0" w14:textId="77777777" w:rsidR="00511197" w:rsidRDefault="00511197" w:rsidP="00511197">
            <w:pPr>
              <w:spacing w:line="240" w:lineRule="auto"/>
              <w:rPr>
                <w:color w:val="000000" w:themeColor="text1"/>
              </w:rPr>
            </w:pPr>
          </w:p>
        </w:tc>
        <w:tc>
          <w:tcPr>
            <w:tcW w:w="0" w:type="auto"/>
          </w:tcPr>
          <w:p w14:paraId="40F8B303" w14:textId="77777777" w:rsidR="00511197" w:rsidRDefault="00511197" w:rsidP="00511197">
            <w:pPr>
              <w:spacing w:line="240" w:lineRule="auto"/>
              <w:rPr>
                <w:color w:val="000000" w:themeColor="text1"/>
              </w:rPr>
            </w:pPr>
          </w:p>
        </w:tc>
        <w:tc>
          <w:tcPr>
            <w:tcW w:w="0" w:type="auto"/>
          </w:tcPr>
          <w:p w14:paraId="1FF840E6" w14:textId="77777777" w:rsidR="00511197" w:rsidRDefault="00511197" w:rsidP="00511197">
            <w:pPr>
              <w:spacing w:line="240" w:lineRule="auto"/>
              <w:rPr>
                <w:color w:val="000000" w:themeColor="text1"/>
              </w:rPr>
            </w:pPr>
          </w:p>
        </w:tc>
        <w:tc>
          <w:tcPr>
            <w:tcW w:w="0" w:type="auto"/>
            <w:shd w:val="clear" w:color="auto" w:fill="404040" w:themeFill="text1" w:themeFillTint="BF"/>
          </w:tcPr>
          <w:p w14:paraId="11DE83FC" w14:textId="77777777" w:rsidR="00511197" w:rsidRDefault="00511197" w:rsidP="00511197">
            <w:pPr>
              <w:spacing w:line="240" w:lineRule="auto"/>
              <w:rPr>
                <w:color w:val="000000" w:themeColor="text1"/>
              </w:rPr>
            </w:pPr>
          </w:p>
        </w:tc>
        <w:tc>
          <w:tcPr>
            <w:tcW w:w="656" w:type="dxa"/>
            <w:shd w:val="clear" w:color="auto" w:fill="404040" w:themeFill="text1" w:themeFillTint="BF"/>
          </w:tcPr>
          <w:p w14:paraId="4555BD08" w14:textId="77777777" w:rsidR="00511197" w:rsidRDefault="00511197" w:rsidP="00511197">
            <w:pPr>
              <w:spacing w:line="240" w:lineRule="auto"/>
              <w:rPr>
                <w:color w:val="000000" w:themeColor="text1"/>
              </w:rPr>
            </w:pPr>
          </w:p>
        </w:tc>
        <w:tc>
          <w:tcPr>
            <w:tcW w:w="656" w:type="dxa"/>
            <w:shd w:val="clear" w:color="auto" w:fill="auto"/>
          </w:tcPr>
          <w:p w14:paraId="7B3FE7E3" w14:textId="77777777" w:rsidR="00511197" w:rsidRDefault="00511197" w:rsidP="00CF7EC7">
            <w:pPr>
              <w:spacing w:line="240" w:lineRule="auto"/>
              <w:rPr>
                <w:color w:val="000000" w:themeColor="text1"/>
              </w:rPr>
            </w:pPr>
          </w:p>
        </w:tc>
      </w:tr>
      <w:tr w:rsidR="00511197" w14:paraId="06603549" w14:textId="5DAFF6B5" w:rsidTr="00511197">
        <w:tc>
          <w:tcPr>
            <w:tcW w:w="0" w:type="auto"/>
          </w:tcPr>
          <w:p w14:paraId="070B3BC0" w14:textId="28211605" w:rsidR="00511197" w:rsidRDefault="00511197" w:rsidP="00511197">
            <w:pPr>
              <w:spacing w:line="240" w:lineRule="auto"/>
              <w:rPr>
                <w:color w:val="000000" w:themeColor="text1"/>
              </w:rPr>
            </w:pPr>
            <w:r>
              <w:rPr>
                <w:color w:val="000000" w:themeColor="text1"/>
              </w:rPr>
              <w:t>Thesis writing and Defence</w:t>
            </w:r>
          </w:p>
        </w:tc>
        <w:tc>
          <w:tcPr>
            <w:tcW w:w="0" w:type="auto"/>
          </w:tcPr>
          <w:p w14:paraId="78320E1A" w14:textId="77777777" w:rsidR="00511197" w:rsidRDefault="00511197" w:rsidP="00511197">
            <w:pPr>
              <w:spacing w:line="240" w:lineRule="auto"/>
              <w:rPr>
                <w:color w:val="000000" w:themeColor="text1"/>
              </w:rPr>
            </w:pPr>
          </w:p>
        </w:tc>
        <w:tc>
          <w:tcPr>
            <w:tcW w:w="0" w:type="auto"/>
          </w:tcPr>
          <w:p w14:paraId="3353F342" w14:textId="77777777" w:rsidR="00511197" w:rsidRDefault="00511197" w:rsidP="00511197">
            <w:pPr>
              <w:spacing w:line="240" w:lineRule="auto"/>
              <w:rPr>
                <w:color w:val="000000" w:themeColor="text1"/>
              </w:rPr>
            </w:pPr>
          </w:p>
        </w:tc>
        <w:tc>
          <w:tcPr>
            <w:tcW w:w="0" w:type="auto"/>
          </w:tcPr>
          <w:p w14:paraId="36A7EF89" w14:textId="77777777" w:rsidR="00511197" w:rsidRDefault="00511197" w:rsidP="00511197">
            <w:pPr>
              <w:spacing w:line="240" w:lineRule="auto"/>
              <w:rPr>
                <w:color w:val="000000" w:themeColor="text1"/>
              </w:rPr>
            </w:pPr>
          </w:p>
        </w:tc>
        <w:tc>
          <w:tcPr>
            <w:tcW w:w="0" w:type="auto"/>
          </w:tcPr>
          <w:p w14:paraId="639D3C53" w14:textId="77777777" w:rsidR="00511197" w:rsidRDefault="00511197" w:rsidP="00511197">
            <w:pPr>
              <w:spacing w:line="240" w:lineRule="auto"/>
              <w:rPr>
                <w:color w:val="000000" w:themeColor="text1"/>
              </w:rPr>
            </w:pPr>
          </w:p>
        </w:tc>
        <w:tc>
          <w:tcPr>
            <w:tcW w:w="0" w:type="auto"/>
          </w:tcPr>
          <w:p w14:paraId="22202906" w14:textId="77777777" w:rsidR="00511197" w:rsidRDefault="00511197" w:rsidP="00511197">
            <w:pPr>
              <w:spacing w:line="240" w:lineRule="auto"/>
              <w:rPr>
                <w:color w:val="000000" w:themeColor="text1"/>
              </w:rPr>
            </w:pPr>
          </w:p>
        </w:tc>
        <w:tc>
          <w:tcPr>
            <w:tcW w:w="0" w:type="auto"/>
          </w:tcPr>
          <w:p w14:paraId="46D2A219" w14:textId="77777777" w:rsidR="00511197" w:rsidRDefault="00511197" w:rsidP="00511197">
            <w:pPr>
              <w:spacing w:line="240" w:lineRule="auto"/>
              <w:rPr>
                <w:color w:val="000000" w:themeColor="text1"/>
              </w:rPr>
            </w:pPr>
          </w:p>
        </w:tc>
        <w:tc>
          <w:tcPr>
            <w:tcW w:w="0" w:type="auto"/>
          </w:tcPr>
          <w:p w14:paraId="19A16789" w14:textId="77777777" w:rsidR="00511197" w:rsidRDefault="00511197" w:rsidP="00511197">
            <w:pPr>
              <w:spacing w:line="240" w:lineRule="auto"/>
              <w:rPr>
                <w:color w:val="000000" w:themeColor="text1"/>
              </w:rPr>
            </w:pPr>
          </w:p>
        </w:tc>
        <w:tc>
          <w:tcPr>
            <w:tcW w:w="0" w:type="auto"/>
            <w:shd w:val="clear" w:color="auto" w:fill="404040" w:themeFill="text1" w:themeFillTint="BF"/>
          </w:tcPr>
          <w:p w14:paraId="600DAD10" w14:textId="77777777" w:rsidR="00511197" w:rsidRDefault="00511197" w:rsidP="00511197">
            <w:pPr>
              <w:spacing w:line="240" w:lineRule="auto"/>
              <w:rPr>
                <w:color w:val="000000" w:themeColor="text1"/>
              </w:rPr>
            </w:pPr>
          </w:p>
        </w:tc>
        <w:tc>
          <w:tcPr>
            <w:tcW w:w="0" w:type="auto"/>
            <w:shd w:val="clear" w:color="auto" w:fill="404040" w:themeFill="text1" w:themeFillTint="BF"/>
          </w:tcPr>
          <w:p w14:paraId="07B524CB" w14:textId="77777777" w:rsidR="00511197" w:rsidRDefault="00511197" w:rsidP="00511197">
            <w:pPr>
              <w:spacing w:line="240" w:lineRule="auto"/>
              <w:rPr>
                <w:color w:val="000000" w:themeColor="text1"/>
              </w:rPr>
            </w:pPr>
          </w:p>
        </w:tc>
        <w:tc>
          <w:tcPr>
            <w:tcW w:w="0" w:type="auto"/>
            <w:shd w:val="clear" w:color="auto" w:fill="404040" w:themeFill="text1" w:themeFillTint="BF"/>
          </w:tcPr>
          <w:p w14:paraId="4B513B63" w14:textId="77777777" w:rsidR="00511197" w:rsidRDefault="00511197" w:rsidP="00511197">
            <w:pPr>
              <w:spacing w:line="240" w:lineRule="auto"/>
              <w:rPr>
                <w:color w:val="000000" w:themeColor="text1"/>
              </w:rPr>
            </w:pPr>
          </w:p>
        </w:tc>
        <w:tc>
          <w:tcPr>
            <w:tcW w:w="656" w:type="dxa"/>
            <w:shd w:val="clear" w:color="auto" w:fill="404040" w:themeFill="text1" w:themeFillTint="BF"/>
          </w:tcPr>
          <w:p w14:paraId="47B1F1DB" w14:textId="77777777" w:rsidR="00511197" w:rsidRDefault="00511197" w:rsidP="00511197">
            <w:pPr>
              <w:spacing w:line="240" w:lineRule="auto"/>
              <w:rPr>
                <w:color w:val="000000" w:themeColor="text1"/>
              </w:rPr>
            </w:pPr>
          </w:p>
        </w:tc>
        <w:tc>
          <w:tcPr>
            <w:tcW w:w="656" w:type="dxa"/>
            <w:shd w:val="clear" w:color="auto" w:fill="404040" w:themeFill="text1" w:themeFillTint="BF"/>
          </w:tcPr>
          <w:p w14:paraId="429878B6" w14:textId="77777777" w:rsidR="00511197" w:rsidRDefault="00511197" w:rsidP="00CF7EC7">
            <w:pPr>
              <w:spacing w:line="240" w:lineRule="auto"/>
              <w:rPr>
                <w:color w:val="000000" w:themeColor="text1"/>
              </w:rPr>
            </w:pPr>
          </w:p>
        </w:tc>
      </w:tr>
    </w:tbl>
    <w:p w14:paraId="750E71A6" w14:textId="1476C2C1" w:rsidR="00137E28" w:rsidRPr="00015059" w:rsidRDefault="00137E28" w:rsidP="009D1632">
      <w:pPr>
        <w:rPr>
          <w:color w:val="000000" w:themeColor="text1"/>
        </w:rPr>
      </w:pPr>
    </w:p>
    <w:p w14:paraId="410569DB" w14:textId="75AD1F29" w:rsidR="00020BF0" w:rsidRPr="00015059" w:rsidRDefault="009D1632" w:rsidP="00D5481B">
      <w:pPr>
        <w:pStyle w:val="Heading1"/>
        <w:rPr>
          <w:rStyle w:val="Heading1Char"/>
        </w:rPr>
      </w:pPr>
      <w:r w:rsidRPr="00015059">
        <w:rPr>
          <w:rStyle w:val="Heading2Char"/>
        </w:rPr>
        <w:t xml:space="preserve"> </w:t>
      </w:r>
      <w:r w:rsidR="00020BF0" w:rsidRPr="00015059">
        <w:rPr>
          <w:rStyle w:val="Heading2Char"/>
        </w:rPr>
        <w:br w:type="page"/>
      </w:r>
      <w:r w:rsidR="004104D0" w:rsidRPr="00015059">
        <w:rPr>
          <w:rStyle w:val="Heading1Char"/>
        </w:rPr>
        <w:lastRenderedPageBreak/>
        <w:t xml:space="preserve"> </w:t>
      </w:r>
      <w:bookmarkStart w:id="116" w:name="_Toc528764532"/>
      <w:r w:rsidR="00503EDA" w:rsidRPr="00015059">
        <w:rPr>
          <w:rStyle w:val="Heading1Char"/>
          <w:b/>
        </w:rPr>
        <w:t>B</w:t>
      </w:r>
      <w:r w:rsidR="00974328" w:rsidRPr="00015059">
        <w:rPr>
          <w:rStyle w:val="Heading1Char"/>
          <w:b/>
        </w:rPr>
        <w:t>UDGET</w:t>
      </w:r>
      <w:bookmarkEnd w:id="116"/>
    </w:p>
    <w:tbl>
      <w:tblPr>
        <w:tblStyle w:val="LightShading"/>
        <w:tblW w:w="0" w:type="auto"/>
        <w:tblBorders>
          <w:top w:val="dotted" w:sz="4" w:space="0" w:color="auto"/>
          <w:bottom w:val="dotted" w:sz="4" w:space="0" w:color="auto"/>
          <w:insideH w:val="dotted" w:sz="4" w:space="0" w:color="auto"/>
          <w:insideV w:val="dotted" w:sz="4" w:space="0" w:color="auto"/>
        </w:tblBorders>
        <w:tblLayout w:type="fixed"/>
        <w:tblLook w:val="04A0" w:firstRow="1" w:lastRow="0" w:firstColumn="1" w:lastColumn="0" w:noHBand="0" w:noVBand="1"/>
      </w:tblPr>
      <w:tblGrid>
        <w:gridCol w:w="2802"/>
        <w:gridCol w:w="3543"/>
        <w:gridCol w:w="2977"/>
      </w:tblGrid>
      <w:tr w:rsidR="00015059" w:rsidRPr="00015059" w14:paraId="4A88C432" w14:textId="77777777" w:rsidTr="005B40E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6345" w:type="dxa"/>
            <w:gridSpan w:val="2"/>
          </w:tcPr>
          <w:p w14:paraId="7B8FC93A" w14:textId="77777777" w:rsidR="00CB345D" w:rsidRPr="00015059" w:rsidRDefault="00CB345D" w:rsidP="004B7027">
            <w:pPr>
              <w:spacing w:after="0" w:line="480" w:lineRule="auto"/>
              <w:rPr>
                <w:rFonts w:cs="Times New Roman"/>
                <w:color w:val="000000" w:themeColor="text1"/>
                <w:shd w:val="clear" w:color="auto" w:fill="FFFFFF"/>
              </w:rPr>
            </w:pPr>
            <w:r w:rsidRPr="00015059">
              <w:rPr>
                <w:rFonts w:cs="Times New Roman"/>
                <w:color w:val="000000" w:themeColor="text1"/>
                <w:shd w:val="clear" w:color="auto" w:fill="FFFFFF"/>
              </w:rPr>
              <w:t>Activity/ Materials.</w:t>
            </w:r>
          </w:p>
        </w:tc>
        <w:tc>
          <w:tcPr>
            <w:tcW w:w="2977" w:type="dxa"/>
          </w:tcPr>
          <w:p w14:paraId="5627A8EF" w14:textId="77777777" w:rsidR="00CB345D" w:rsidRPr="00015059" w:rsidRDefault="00CB345D" w:rsidP="004B7027">
            <w:pPr>
              <w:spacing w:after="0" w:line="480"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shd w:val="clear" w:color="auto" w:fill="FFFFFF"/>
              </w:rPr>
            </w:pPr>
            <w:r w:rsidRPr="00015059">
              <w:rPr>
                <w:rFonts w:cs="Times New Roman"/>
                <w:color w:val="000000" w:themeColor="text1"/>
                <w:shd w:val="clear" w:color="auto" w:fill="FFFFFF"/>
              </w:rPr>
              <w:t>Expenditure.</w:t>
            </w:r>
          </w:p>
        </w:tc>
        <w:bookmarkStart w:id="117" w:name="_GoBack"/>
        <w:bookmarkEnd w:id="117"/>
      </w:tr>
      <w:tr w:rsidR="00015059" w:rsidRPr="00015059" w14:paraId="544CD871" w14:textId="77777777" w:rsidTr="005B40E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6345" w:type="dxa"/>
            <w:gridSpan w:val="2"/>
          </w:tcPr>
          <w:p w14:paraId="7BDB972A" w14:textId="77777777" w:rsidR="00CB345D" w:rsidRPr="00015059" w:rsidRDefault="00CB345D" w:rsidP="004B7027">
            <w:pPr>
              <w:pStyle w:val="ListParagraph"/>
              <w:numPr>
                <w:ilvl w:val="0"/>
                <w:numId w:val="9"/>
              </w:numPr>
              <w:spacing w:after="0" w:line="480" w:lineRule="auto"/>
              <w:rPr>
                <w:rFonts w:cs="Times New Roman"/>
                <w:color w:val="000000" w:themeColor="text1"/>
                <w:shd w:val="clear" w:color="auto" w:fill="FFFFFF"/>
              </w:rPr>
            </w:pPr>
            <w:r w:rsidRPr="00015059">
              <w:rPr>
                <w:rFonts w:cs="Times New Roman"/>
                <w:color w:val="000000" w:themeColor="text1"/>
                <w:shd w:val="clear" w:color="auto" w:fill="FFFFFF"/>
              </w:rPr>
              <w:t>High-performance PC</w:t>
            </w:r>
          </w:p>
        </w:tc>
        <w:tc>
          <w:tcPr>
            <w:tcW w:w="2977" w:type="dxa"/>
          </w:tcPr>
          <w:p w14:paraId="324320C4" w14:textId="77777777" w:rsidR="00CB345D" w:rsidRPr="00015059" w:rsidRDefault="00CB345D" w:rsidP="004B7027">
            <w:pPr>
              <w:spacing w:after="0" w:line="480" w:lineRule="auto"/>
              <w:ind w:left="360"/>
              <w:cnfStyle w:val="000000100000" w:firstRow="0" w:lastRow="0" w:firstColumn="0" w:lastColumn="0" w:oddVBand="0" w:evenVBand="0" w:oddHBand="1" w:evenHBand="0" w:firstRowFirstColumn="0" w:firstRowLastColumn="0" w:lastRowFirstColumn="0" w:lastRowLastColumn="0"/>
              <w:rPr>
                <w:rFonts w:cs="Times New Roman"/>
                <w:b/>
                <w:color w:val="000000" w:themeColor="text1"/>
                <w:shd w:val="clear" w:color="auto" w:fill="FFFFFF"/>
              </w:rPr>
            </w:pPr>
            <w:proofErr w:type="spellStart"/>
            <w:r w:rsidRPr="00015059">
              <w:rPr>
                <w:rFonts w:cs="Times New Roman"/>
                <w:b/>
                <w:color w:val="000000" w:themeColor="text1"/>
                <w:shd w:val="clear" w:color="auto" w:fill="FFFFFF"/>
              </w:rPr>
              <w:t>KSh</w:t>
            </w:r>
            <w:proofErr w:type="spellEnd"/>
            <w:r w:rsidRPr="00015059">
              <w:rPr>
                <w:rFonts w:cs="Times New Roman"/>
                <w:b/>
                <w:color w:val="000000" w:themeColor="text1"/>
                <w:shd w:val="clear" w:color="auto" w:fill="FFFFFF"/>
              </w:rPr>
              <w:t xml:space="preserve"> 100, 000</w:t>
            </w:r>
          </w:p>
        </w:tc>
      </w:tr>
      <w:tr w:rsidR="00015059" w:rsidRPr="00015059" w14:paraId="52EC8F31" w14:textId="77777777" w:rsidTr="005B40E0">
        <w:trPr>
          <w:trHeight w:val="567"/>
        </w:trPr>
        <w:tc>
          <w:tcPr>
            <w:cnfStyle w:val="001000000000" w:firstRow="0" w:lastRow="0" w:firstColumn="1" w:lastColumn="0" w:oddVBand="0" w:evenVBand="0" w:oddHBand="0" w:evenHBand="0" w:firstRowFirstColumn="0" w:firstRowLastColumn="0" w:lastRowFirstColumn="0" w:lastRowLastColumn="0"/>
            <w:tcW w:w="6345" w:type="dxa"/>
            <w:gridSpan w:val="2"/>
          </w:tcPr>
          <w:p w14:paraId="23184DB4" w14:textId="77777777" w:rsidR="00CB345D" w:rsidRPr="00015059" w:rsidRDefault="00CB345D" w:rsidP="004B7027">
            <w:pPr>
              <w:pStyle w:val="ListParagraph"/>
              <w:numPr>
                <w:ilvl w:val="0"/>
                <w:numId w:val="9"/>
              </w:numPr>
              <w:spacing w:after="0" w:line="480" w:lineRule="auto"/>
              <w:rPr>
                <w:rFonts w:cs="Times New Roman"/>
                <w:color w:val="000000" w:themeColor="text1"/>
                <w:shd w:val="clear" w:color="auto" w:fill="FFFFFF"/>
              </w:rPr>
            </w:pPr>
            <w:r w:rsidRPr="00015059">
              <w:rPr>
                <w:rFonts w:cs="Times New Roman"/>
                <w:color w:val="000000" w:themeColor="text1"/>
                <w:shd w:val="clear" w:color="auto" w:fill="FFFFFF"/>
              </w:rPr>
              <w:t xml:space="preserve">Software </w:t>
            </w:r>
          </w:p>
        </w:tc>
        <w:tc>
          <w:tcPr>
            <w:tcW w:w="2977" w:type="dxa"/>
          </w:tcPr>
          <w:p w14:paraId="7669C662" w14:textId="77777777" w:rsidR="00CB345D" w:rsidRPr="00015059" w:rsidRDefault="00CB345D" w:rsidP="004B7027">
            <w:pPr>
              <w:spacing w:after="0" w:line="480" w:lineRule="auto"/>
              <w:ind w:left="360"/>
              <w:cnfStyle w:val="000000000000" w:firstRow="0" w:lastRow="0" w:firstColumn="0" w:lastColumn="0" w:oddVBand="0" w:evenVBand="0" w:oddHBand="0" w:evenHBand="0" w:firstRowFirstColumn="0" w:firstRowLastColumn="0" w:lastRowFirstColumn="0" w:lastRowLastColumn="0"/>
              <w:rPr>
                <w:rFonts w:cs="Times New Roman"/>
                <w:b/>
                <w:color w:val="000000" w:themeColor="text1"/>
                <w:shd w:val="clear" w:color="auto" w:fill="FFFFFF"/>
              </w:rPr>
            </w:pPr>
            <w:proofErr w:type="spellStart"/>
            <w:r w:rsidRPr="00015059">
              <w:rPr>
                <w:rFonts w:cs="Times New Roman"/>
                <w:b/>
                <w:color w:val="000000" w:themeColor="text1"/>
                <w:shd w:val="clear" w:color="auto" w:fill="FFFFFF"/>
              </w:rPr>
              <w:t>KSh</w:t>
            </w:r>
            <w:proofErr w:type="spellEnd"/>
            <w:r w:rsidRPr="00015059">
              <w:rPr>
                <w:rFonts w:cs="Times New Roman"/>
                <w:b/>
                <w:color w:val="000000" w:themeColor="text1"/>
                <w:shd w:val="clear" w:color="auto" w:fill="FFFFFF"/>
              </w:rPr>
              <w:t xml:space="preserve"> 20, 000</w:t>
            </w:r>
          </w:p>
        </w:tc>
      </w:tr>
      <w:tr w:rsidR="00015059" w:rsidRPr="00015059" w14:paraId="05BE2917" w14:textId="77777777" w:rsidTr="005B40E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6345" w:type="dxa"/>
            <w:gridSpan w:val="2"/>
          </w:tcPr>
          <w:p w14:paraId="583E32BA" w14:textId="77777777" w:rsidR="00CB345D" w:rsidRPr="00015059" w:rsidRDefault="00CB345D" w:rsidP="004B7027">
            <w:pPr>
              <w:pStyle w:val="ListParagraph"/>
              <w:numPr>
                <w:ilvl w:val="0"/>
                <w:numId w:val="9"/>
              </w:numPr>
              <w:spacing w:after="0" w:line="480" w:lineRule="auto"/>
              <w:rPr>
                <w:rFonts w:cs="Times New Roman"/>
                <w:color w:val="000000" w:themeColor="text1"/>
                <w:shd w:val="clear" w:color="auto" w:fill="FFFFFF"/>
              </w:rPr>
            </w:pPr>
            <w:r w:rsidRPr="00015059">
              <w:rPr>
                <w:rFonts w:cs="Times New Roman"/>
                <w:color w:val="000000" w:themeColor="text1"/>
                <w:shd w:val="clear" w:color="auto" w:fill="FFFFFF"/>
              </w:rPr>
              <w:t>Medical Insurance</w:t>
            </w:r>
          </w:p>
        </w:tc>
        <w:tc>
          <w:tcPr>
            <w:tcW w:w="2977" w:type="dxa"/>
          </w:tcPr>
          <w:p w14:paraId="652CE0EF" w14:textId="77777777" w:rsidR="00CB345D" w:rsidRPr="00015059" w:rsidRDefault="00CB345D" w:rsidP="004B7027">
            <w:pPr>
              <w:spacing w:after="0" w:line="480" w:lineRule="auto"/>
              <w:ind w:left="360"/>
              <w:cnfStyle w:val="000000100000" w:firstRow="0" w:lastRow="0" w:firstColumn="0" w:lastColumn="0" w:oddVBand="0" w:evenVBand="0" w:oddHBand="1" w:evenHBand="0" w:firstRowFirstColumn="0" w:firstRowLastColumn="0" w:lastRowFirstColumn="0" w:lastRowLastColumn="0"/>
              <w:rPr>
                <w:rFonts w:cs="Times New Roman"/>
                <w:b/>
                <w:color w:val="000000" w:themeColor="text1"/>
                <w:shd w:val="clear" w:color="auto" w:fill="FFFFFF"/>
              </w:rPr>
            </w:pPr>
            <w:proofErr w:type="spellStart"/>
            <w:r w:rsidRPr="00015059">
              <w:rPr>
                <w:rFonts w:cs="Times New Roman"/>
                <w:b/>
                <w:color w:val="000000" w:themeColor="text1"/>
                <w:shd w:val="clear" w:color="auto" w:fill="FFFFFF"/>
              </w:rPr>
              <w:t>KSh</w:t>
            </w:r>
            <w:proofErr w:type="spellEnd"/>
            <w:r w:rsidRPr="00015059">
              <w:rPr>
                <w:rFonts w:cs="Times New Roman"/>
                <w:b/>
                <w:color w:val="000000" w:themeColor="text1"/>
                <w:shd w:val="clear" w:color="auto" w:fill="FFFFFF"/>
              </w:rPr>
              <w:t xml:space="preserve"> 150, 000 p.a.</w:t>
            </w:r>
          </w:p>
        </w:tc>
      </w:tr>
      <w:tr w:rsidR="00015059" w:rsidRPr="00015059" w14:paraId="641DD92B" w14:textId="77777777" w:rsidTr="005B40E0">
        <w:trPr>
          <w:trHeight w:val="567"/>
        </w:trPr>
        <w:tc>
          <w:tcPr>
            <w:cnfStyle w:val="001000000000" w:firstRow="0" w:lastRow="0" w:firstColumn="1" w:lastColumn="0" w:oddVBand="0" w:evenVBand="0" w:oddHBand="0" w:evenHBand="0" w:firstRowFirstColumn="0" w:firstRowLastColumn="0" w:lastRowFirstColumn="0" w:lastRowLastColumn="0"/>
            <w:tcW w:w="2802" w:type="dxa"/>
            <w:vMerge w:val="restart"/>
          </w:tcPr>
          <w:p w14:paraId="6B3AF8EC" w14:textId="77777777" w:rsidR="00CB345D" w:rsidRPr="00015059" w:rsidRDefault="00CB345D" w:rsidP="004B7027">
            <w:pPr>
              <w:pStyle w:val="ListParagraph"/>
              <w:numPr>
                <w:ilvl w:val="0"/>
                <w:numId w:val="9"/>
              </w:numPr>
              <w:spacing w:after="0" w:line="480" w:lineRule="auto"/>
              <w:rPr>
                <w:rFonts w:cs="Times New Roman"/>
                <w:color w:val="000000" w:themeColor="text1"/>
                <w:shd w:val="clear" w:color="auto" w:fill="FFFFFF"/>
              </w:rPr>
            </w:pPr>
            <w:r w:rsidRPr="00015059">
              <w:rPr>
                <w:rFonts w:cs="Times New Roman"/>
                <w:color w:val="000000" w:themeColor="text1"/>
                <w:shd w:val="clear" w:color="auto" w:fill="FFFFFF"/>
              </w:rPr>
              <w:t xml:space="preserve">Bench Fee </w:t>
            </w:r>
          </w:p>
        </w:tc>
        <w:tc>
          <w:tcPr>
            <w:tcW w:w="3543" w:type="dxa"/>
          </w:tcPr>
          <w:p w14:paraId="506C5DF5" w14:textId="77777777" w:rsidR="00CB345D" w:rsidRPr="00015059" w:rsidRDefault="00CB345D" w:rsidP="004B7027">
            <w:pPr>
              <w:pStyle w:val="ListParagraph"/>
              <w:numPr>
                <w:ilvl w:val="0"/>
                <w:numId w:val="11"/>
              </w:numPr>
              <w:spacing w:after="0" w:line="480" w:lineRule="auto"/>
              <w:cnfStyle w:val="000000000000" w:firstRow="0" w:lastRow="0" w:firstColumn="0" w:lastColumn="0" w:oddVBand="0" w:evenVBand="0" w:oddHBand="0" w:evenHBand="0" w:firstRowFirstColumn="0" w:firstRowLastColumn="0" w:lastRowFirstColumn="0" w:lastRowLastColumn="0"/>
              <w:rPr>
                <w:rFonts w:cs="Times New Roman"/>
                <w:b/>
                <w:color w:val="000000" w:themeColor="text1"/>
                <w:shd w:val="clear" w:color="auto" w:fill="FFFFFF"/>
              </w:rPr>
            </w:pPr>
            <w:r w:rsidRPr="00015059">
              <w:rPr>
                <w:rFonts w:cs="Times New Roman"/>
                <w:b/>
                <w:color w:val="000000" w:themeColor="text1"/>
                <w:shd w:val="clear" w:color="auto" w:fill="FFFFFF"/>
              </w:rPr>
              <w:t>Research support service</w:t>
            </w:r>
          </w:p>
        </w:tc>
        <w:tc>
          <w:tcPr>
            <w:tcW w:w="2977" w:type="dxa"/>
          </w:tcPr>
          <w:p w14:paraId="685D7351" w14:textId="77777777" w:rsidR="00CB345D" w:rsidRPr="00015059" w:rsidRDefault="00CB345D" w:rsidP="004B7027">
            <w:pPr>
              <w:spacing w:after="0" w:line="480" w:lineRule="auto"/>
              <w:ind w:left="360"/>
              <w:cnfStyle w:val="000000000000" w:firstRow="0" w:lastRow="0" w:firstColumn="0" w:lastColumn="0" w:oddVBand="0" w:evenVBand="0" w:oddHBand="0" w:evenHBand="0" w:firstRowFirstColumn="0" w:firstRowLastColumn="0" w:lastRowFirstColumn="0" w:lastRowLastColumn="0"/>
              <w:rPr>
                <w:rFonts w:cs="Times New Roman"/>
                <w:b/>
                <w:color w:val="000000" w:themeColor="text1"/>
                <w:shd w:val="clear" w:color="auto" w:fill="FFFFFF"/>
              </w:rPr>
            </w:pPr>
            <w:proofErr w:type="spellStart"/>
            <w:r w:rsidRPr="00015059">
              <w:rPr>
                <w:rFonts w:cs="Times New Roman"/>
                <w:b/>
                <w:color w:val="000000" w:themeColor="text1"/>
                <w:shd w:val="clear" w:color="auto" w:fill="FFFFFF"/>
              </w:rPr>
              <w:t>KSh</w:t>
            </w:r>
            <w:proofErr w:type="spellEnd"/>
            <w:r w:rsidRPr="00015059">
              <w:rPr>
                <w:rFonts w:cs="Times New Roman"/>
                <w:b/>
                <w:color w:val="000000" w:themeColor="text1"/>
                <w:shd w:val="clear" w:color="auto" w:fill="FFFFFF"/>
              </w:rPr>
              <w:t xml:space="preserve"> 230, 000 p.a.</w:t>
            </w:r>
          </w:p>
        </w:tc>
      </w:tr>
      <w:tr w:rsidR="00015059" w:rsidRPr="00015059" w14:paraId="1A639E2A" w14:textId="77777777" w:rsidTr="005B40E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02" w:type="dxa"/>
            <w:vMerge/>
          </w:tcPr>
          <w:p w14:paraId="6821324A" w14:textId="77777777" w:rsidR="00CB345D" w:rsidRPr="00015059" w:rsidRDefault="00CB345D" w:rsidP="004B7027">
            <w:pPr>
              <w:pStyle w:val="ListParagraph"/>
              <w:numPr>
                <w:ilvl w:val="0"/>
                <w:numId w:val="9"/>
              </w:numPr>
              <w:spacing w:after="0" w:line="480" w:lineRule="auto"/>
              <w:rPr>
                <w:rFonts w:cs="Times New Roman"/>
                <w:color w:val="000000" w:themeColor="text1"/>
                <w:shd w:val="clear" w:color="auto" w:fill="FFFFFF"/>
              </w:rPr>
            </w:pPr>
          </w:p>
        </w:tc>
        <w:tc>
          <w:tcPr>
            <w:tcW w:w="3543" w:type="dxa"/>
          </w:tcPr>
          <w:p w14:paraId="5C9341C2" w14:textId="77777777" w:rsidR="00CB345D" w:rsidRPr="00015059" w:rsidRDefault="00CB345D" w:rsidP="004B7027">
            <w:pPr>
              <w:pStyle w:val="ListParagraph"/>
              <w:numPr>
                <w:ilvl w:val="0"/>
                <w:numId w:val="11"/>
              </w:numPr>
              <w:spacing w:after="0" w:line="480" w:lineRule="auto"/>
              <w:cnfStyle w:val="000000100000" w:firstRow="0" w:lastRow="0" w:firstColumn="0" w:lastColumn="0" w:oddVBand="0" w:evenVBand="0" w:oddHBand="1" w:evenHBand="0" w:firstRowFirstColumn="0" w:firstRowLastColumn="0" w:lastRowFirstColumn="0" w:lastRowLastColumn="0"/>
              <w:rPr>
                <w:rFonts w:cs="Times New Roman"/>
                <w:b/>
                <w:color w:val="000000" w:themeColor="text1"/>
                <w:shd w:val="clear" w:color="auto" w:fill="FFFFFF"/>
              </w:rPr>
            </w:pPr>
            <w:r w:rsidRPr="00015059">
              <w:rPr>
                <w:rFonts w:cs="Times New Roman"/>
                <w:b/>
                <w:color w:val="000000" w:themeColor="text1"/>
                <w:shd w:val="clear" w:color="auto" w:fill="FFFFFF"/>
              </w:rPr>
              <w:t>+ IT</w:t>
            </w:r>
          </w:p>
        </w:tc>
        <w:tc>
          <w:tcPr>
            <w:tcW w:w="2977" w:type="dxa"/>
          </w:tcPr>
          <w:p w14:paraId="184E9981" w14:textId="77777777" w:rsidR="00CB345D" w:rsidRPr="00015059" w:rsidRDefault="00CB345D" w:rsidP="004B7027">
            <w:pPr>
              <w:spacing w:after="0" w:line="480" w:lineRule="auto"/>
              <w:ind w:left="360"/>
              <w:cnfStyle w:val="000000100000" w:firstRow="0" w:lastRow="0" w:firstColumn="0" w:lastColumn="0" w:oddVBand="0" w:evenVBand="0" w:oddHBand="1" w:evenHBand="0" w:firstRowFirstColumn="0" w:firstRowLastColumn="0" w:lastRowFirstColumn="0" w:lastRowLastColumn="0"/>
              <w:rPr>
                <w:rFonts w:cs="Times New Roman"/>
                <w:b/>
                <w:color w:val="000000" w:themeColor="text1"/>
                <w:shd w:val="clear" w:color="auto" w:fill="FFFFFF"/>
              </w:rPr>
            </w:pPr>
            <w:proofErr w:type="spellStart"/>
            <w:r w:rsidRPr="00015059">
              <w:rPr>
                <w:rFonts w:cs="Times New Roman"/>
                <w:b/>
                <w:color w:val="000000" w:themeColor="text1"/>
                <w:shd w:val="clear" w:color="auto" w:fill="FFFFFF"/>
              </w:rPr>
              <w:t>KSh</w:t>
            </w:r>
            <w:proofErr w:type="spellEnd"/>
            <w:r w:rsidRPr="00015059">
              <w:rPr>
                <w:rFonts w:cs="Times New Roman"/>
                <w:b/>
                <w:color w:val="000000" w:themeColor="text1"/>
                <w:shd w:val="clear" w:color="auto" w:fill="FFFFFF"/>
              </w:rPr>
              <w:t xml:space="preserve"> 180, 000 p.a.</w:t>
            </w:r>
          </w:p>
        </w:tc>
      </w:tr>
      <w:tr w:rsidR="00015059" w:rsidRPr="00015059" w14:paraId="073F04DD" w14:textId="77777777" w:rsidTr="005B40E0">
        <w:trPr>
          <w:trHeight w:val="567"/>
        </w:trPr>
        <w:tc>
          <w:tcPr>
            <w:cnfStyle w:val="001000000000" w:firstRow="0" w:lastRow="0" w:firstColumn="1" w:lastColumn="0" w:oddVBand="0" w:evenVBand="0" w:oddHBand="0" w:evenHBand="0" w:firstRowFirstColumn="0" w:firstRowLastColumn="0" w:lastRowFirstColumn="0" w:lastRowLastColumn="0"/>
            <w:tcW w:w="2802" w:type="dxa"/>
            <w:vMerge/>
          </w:tcPr>
          <w:p w14:paraId="7AB782DA" w14:textId="77777777" w:rsidR="00CB345D" w:rsidRPr="00015059" w:rsidRDefault="00CB345D" w:rsidP="004B7027">
            <w:pPr>
              <w:pStyle w:val="ListParagraph"/>
              <w:numPr>
                <w:ilvl w:val="0"/>
                <w:numId w:val="9"/>
              </w:numPr>
              <w:spacing w:after="0" w:line="480" w:lineRule="auto"/>
              <w:rPr>
                <w:rFonts w:cs="Times New Roman"/>
                <w:color w:val="000000" w:themeColor="text1"/>
                <w:shd w:val="clear" w:color="auto" w:fill="FFFFFF"/>
              </w:rPr>
            </w:pPr>
          </w:p>
        </w:tc>
        <w:tc>
          <w:tcPr>
            <w:tcW w:w="3543" w:type="dxa"/>
          </w:tcPr>
          <w:p w14:paraId="6D23DDFA" w14:textId="77777777" w:rsidR="00CB345D" w:rsidRPr="00015059" w:rsidRDefault="00CB345D" w:rsidP="004B7027">
            <w:pPr>
              <w:pStyle w:val="ListParagraph"/>
              <w:numPr>
                <w:ilvl w:val="0"/>
                <w:numId w:val="11"/>
              </w:numPr>
              <w:spacing w:after="0" w:line="480" w:lineRule="auto"/>
              <w:cnfStyle w:val="000000000000" w:firstRow="0" w:lastRow="0" w:firstColumn="0" w:lastColumn="0" w:oddVBand="0" w:evenVBand="0" w:oddHBand="0" w:evenHBand="0" w:firstRowFirstColumn="0" w:firstRowLastColumn="0" w:lastRowFirstColumn="0" w:lastRowLastColumn="0"/>
              <w:rPr>
                <w:rFonts w:cs="Times New Roman"/>
                <w:b/>
                <w:color w:val="000000" w:themeColor="text1"/>
                <w:shd w:val="clear" w:color="auto" w:fill="FFFFFF"/>
              </w:rPr>
            </w:pPr>
            <w:r w:rsidRPr="00015059">
              <w:rPr>
                <w:rFonts w:cs="Times New Roman"/>
                <w:b/>
                <w:color w:val="000000" w:themeColor="text1"/>
                <w:shd w:val="clear" w:color="auto" w:fill="FFFFFF"/>
              </w:rPr>
              <w:t>+ Space</w:t>
            </w:r>
          </w:p>
        </w:tc>
        <w:tc>
          <w:tcPr>
            <w:tcW w:w="2977" w:type="dxa"/>
          </w:tcPr>
          <w:p w14:paraId="1407B888" w14:textId="77777777" w:rsidR="00CB345D" w:rsidRPr="00015059" w:rsidRDefault="00CB345D" w:rsidP="004B7027">
            <w:pPr>
              <w:spacing w:after="0" w:line="480" w:lineRule="auto"/>
              <w:ind w:left="360"/>
              <w:cnfStyle w:val="000000000000" w:firstRow="0" w:lastRow="0" w:firstColumn="0" w:lastColumn="0" w:oddVBand="0" w:evenVBand="0" w:oddHBand="0" w:evenHBand="0" w:firstRowFirstColumn="0" w:firstRowLastColumn="0" w:lastRowFirstColumn="0" w:lastRowLastColumn="0"/>
              <w:rPr>
                <w:rFonts w:cs="Times New Roman"/>
                <w:b/>
                <w:color w:val="000000" w:themeColor="text1"/>
                <w:shd w:val="clear" w:color="auto" w:fill="FFFFFF"/>
              </w:rPr>
            </w:pPr>
            <w:proofErr w:type="spellStart"/>
            <w:r w:rsidRPr="00015059">
              <w:rPr>
                <w:rFonts w:cs="Times New Roman"/>
                <w:b/>
                <w:color w:val="000000" w:themeColor="text1"/>
                <w:shd w:val="clear" w:color="auto" w:fill="FFFFFF"/>
              </w:rPr>
              <w:t>KSh</w:t>
            </w:r>
            <w:proofErr w:type="spellEnd"/>
            <w:r w:rsidRPr="00015059">
              <w:rPr>
                <w:rFonts w:cs="Times New Roman"/>
                <w:b/>
                <w:color w:val="000000" w:themeColor="text1"/>
                <w:shd w:val="clear" w:color="auto" w:fill="FFFFFF"/>
              </w:rPr>
              <w:t xml:space="preserve"> 150, 000 p.a.</w:t>
            </w:r>
          </w:p>
        </w:tc>
      </w:tr>
      <w:tr w:rsidR="00015059" w:rsidRPr="00015059" w14:paraId="624FD748" w14:textId="77777777" w:rsidTr="005B40E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02" w:type="dxa"/>
            <w:vMerge/>
          </w:tcPr>
          <w:p w14:paraId="17AA4264" w14:textId="77777777" w:rsidR="00CB345D" w:rsidRPr="00015059" w:rsidRDefault="00CB345D" w:rsidP="004B7027">
            <w:pPr>
              <w:pStyle w:val="ListParagraph"/>
              <w:numPr>
                <w:ilvl w:val="0"/>
                <w:numId w:val="9"/>
              </w:numPr>
              <w:spacing w:after="0" w:line="480" w:lineRule="auto"/>
              <w:rPr>
                <w:rFonts w:cs="Times New Roman"/>
                <w:color w:val="000000" w:themeColor="text1"/>
                <w:shd w:val="clear" w:color="auto" w:fill="FFFFFF"/>
              </w:rPr>
            </w:pPr>
          </w:p>
        </w:tc>
        <w:tc>
          <w:tcPr>
            <w:tcW w:w="3543" w:type="dxa"/>
          </w:tcPr>
          <w:p w14:paraId="79C1C154" w14:textId="77777777" w:rsidR="00CB345D" w:rsidRPr="00015059" w:rsidRDefault="00CB345D" w:rsidP="004B7027">
            <w:pPr>
              <w:pStyle w:val="ListParagraph"/>
              <w:numPr>
                <w:ilvl w:val="0"/>
                <w:numId w:val="11"/>
              </w:numPr>
              <w:spacing w:after="0" w:line="480" w:lineRule="auto"/>
              <w:cnfStyle w:val="000000100000" w:firstRow="0" w:lastRow="0" w:firstColumn="0" w:lastColumn="0" w:oddVBand="0" w:evenVBand="0" w:oddHBand="1" w:evenHBand="0" w:firstRowFirstColumn="0" w:firstRowLastColumn="0" w:lastRowFirstColumn="0" w:lastRowLastColumn="0"/>
              <w:rPr>
                <w:rFonts w:cs="Times New Roman"/>
                <w:b/>
                <w:color w:val="000000" w:themeColor="text1"/>
                <w:shd w:val="clear" w:color="auto" w:fill="FFFFFF"/>
              </w:rPr>
            </w:pPr>
            <w:r w:rsidRPr="00015059">
              <w:rPr>
                <w:rFonts w:cs="Times New Roman"/>
                <w:b/>
                <w:color w:val="000000" w:themeColor="text1"/>
                <w:shd w:val="clear" w:color="auto" w:fill="FFFFFF"/>
              </w:rPr>
              <w:t>+ Research coordination</w:t>
            </w:r>
          </w:p>
        </w:tc>
        <w:tc>
          <w:tcPr>
            <w:tcW w:w="2977" w:type="dxa"/>
          </w:tcPr>
          <w:p w14:paraId="1922ACE7" w14:textId="77777777" w:rsidR="00CB345D" w:rsidRPr="00015059" w:rsidRDefault="00CB345D" w:rsidP="004B7027">
            <w:pPr>
              <w:spacing w:after="0" w:line="480" w:lineRule="auto"/>
              <w:ind w:left="360"/>
              <w:cnfStyle w:val="000000100000" w:firstRow="0" w:lastRow="0" w:firstColumn="0" w:lastColumn="0" w:oddVBand="0" w:evenVBand="0" w:oddHBand="1" w:evenHBand="0" w:firstRowFirstColumn="0" w:firstRowLastColumn="0" w:lastRowFirstColumn="0" w:lastRowLastColumn="0"/>
              <w:rPr>
                <w:rFonts w:cs="Times New Roman"/>
                <w:b/>
                <w:color w:val="000000" w:themeColor="text1"/>
                <w:shd w:val="clear" w:color="auto" w:fill="FFFFFF"/>
              </w:rPr>
            </w:pPr>
            <w:proofErr w:type="spellStart"/>
            <w:r w:rsidRPr="00015059">
              <w:rPr>
                <w:rFonts w:cs="Times New Roman"/>
                <w:b/>
                <w:color w:val="000000" w:themeColor="text1"/>
                <w:shd w:val="clear" w:color="auto" w:fill="FFFFFF"/>
              </w:rPr>
              <w:t>KSh</w:t>
            </w:r>
            <w:proofErr w:type="spellEnd"/>
            <w:r w:rsidRPr="00015059">
              <w:rPr>
                <w:rFonts w:cs="Times New Roman"/>
                <w:b/>
                <w:color w:val="000000" w:themeColor="text1"/>
                <w:shd w:val="clear" w:color="auto" w:fill="FFFFFF"/>
              </w:rPr>
              <w:t xml:space="preserve"> 36, 000 p.a.</w:t>
            </w:r>
          </w:p>
        </w:tc>
      </w:tr>
      <w:tr w:rsidR="00015059" w:rsidRPr="00015059" w14:paraId="412DADDD" w14:textId="77777777" w:rsidTr="005B40E0">
        <w:trPr>
          <w:trHeight w:val="567"/>
        </w:trPr>
        <w:tc>
          <w:tcPr>
            <w:cnfStyle w:val="001000000000" w:firstRow="0" w:lastRow="0" w:firstColumn="1" w:lastColumn="0" w:oddVBand="0" w:evenVBand="0" w:oddHBand="0" w:evenHBand="0" w:firstRowFirstColumn="0" w:firstRowLastColumn="0" w:lastRowFirstColumn="0" w:lastRowLastColumn="0"/>
            <w:tcW w:w="2802" w:type="dxa"/>
            <w:vMerge/>
          </w:tcPr>
          <w:p w14:paraId="2C02DC4B" w14:textId="77777777" w:rsidR="00CB345D" w:rsidRPr="00015059" w:rsidRDefault="00CB345D" w:rsidP="004B7027">
            <w:pPr>
              <w:pStyle w:val="ListParagraph"/>
              <w:numPr>
                <w:ilvl w:val="0"/>
                <w:numId w:val="9"/>
              </w:numPr>
              <w:spacing w:after="0" w:line="480" w:lineRule="auto"/>
              <w:rPr>
                <w:rFonts w:cs="Times New Roman"/>
                <w:color w:val="000000" w:themeColor="text1"/>
                <w:shd w:val="clear" w:color="auto" w:fill="FFFFFF"/>
              </w:rPr>
            </w:pPr>
          </w:p>
        </w:tc>
        <w:tc>
          <w:tcPr>
            <w:tcW w:w="3543" w:type="dxa"/>
          </w:tcPr>
          <w:p w14:paraId="04C9FBBF" w14:textId="77777777" w:rsidR="00CB345D" w:rsidRPr="00015059" w:rsidRDefault="00CB345D" w:rsidP="004B7027">
            <w:pPr>
              <w:spacing w:after="0" w:line="480" w:lineRule="auto"/>
              <w:cnfStyle w:val="000000000000" w:firstRow="0" w:lastRow="0" w:firstColumn="0" w:lastColumn="0" w:oddVBand="0" w:evenVBand="0" w:oddHBand="0" w:evenHBand="0" w:firstRowFirstColumn="0" w:firstRowLastColumn="0" w:lastRowFirstColumn="0" w:lastRowLastColumn="0"/>
              <w:rPr>
                <w:rFonts w:cs="Times New Roman"/>
                <w:b/>
                <w:color w:val="000000" w:themeColor="text1"/>
                <w:shd w:val="clear" w:color="auto" w:fill="FFFFFF"/>
              </w:rPr>
            </w:pPr>
            <w:r w:rsidRPr="00015059">
              <w:rPr>
                <w:rFonts w:cs="Times New Roman"/>
                <w:b/>
                <w:color w:val="000000" w:themeColor="text1"/>
                <w:shd w:val="clear" w:color="auto" w:fill="FFFFFF"/>
              </w:rPr>
              <w:t>Total (Bench Fee)</w:t>
            </w:r>
          </w:p>
        </w:tc>
        <w:tc>
          <w:tcPr>
            <w:tcW w:w="2977" w:type="dxa"/>
          </w:tcPr>
          <w:p w14:paraId="53CB8156" w14:textId="77777777" w:rsidR="00CB345D" w:rsidRPr="00015059" w:rsidRDefault="00CB345D" w:rsidP="004B7027">
            <w:pPr>
              <w:spacing w:after="0" w:line="480" w:lineRule="auto"/>
              <w:ind w:left="360"/>
              <w:cnfStyle w:val="000000000000" w:firstRow="0" w:lastRow="0" w:firstColumn="0" w:lastColumn="0" w:oddVBand="0" w:evenVBand="0" w:oddHBand="0" w:evenHBand="0" w:firstRowFirstColumn="0" w:firstRowLastColumn="0" w:lastRowFirstColumn="0" w:lastRowLastColumn="0"/>
              <w:rPr>
                <w:rFonts w:cs="Times New Roman"/>
                <w:b/>
                <w:color w:val="000000" w:themeColor="text1"/>
                <w:shd w:val="clear" w:color="auto" w:fill="FFFFFF"/>
              </w:rPr>
            </w:pPr>
            <w:proofErr w:type="spellStart"/>
            <w:r w:rsidRPr="00015059">
              <w:rPr>
                <w:rFonts w:cs="Times New Roman"/>
                <w:b/>
                <w:color w:val="000000" w:themeColor="text1"/>
                <w:shd w:val="clear" w:color="auto" w:fill="FFFFFF"/>
              </w:rPr>
              <w:t>KSh</w:t>
            </w:r>
            <w:proofErr w:type="spellEnd"/>
            <w:r w:rsidRPr="00015059">
              <w:rPr>
                <w:rFonts w:cs="Times New Roman"/>
                <w:b/>
                <w:color w:val="000000" w:themeColor="text1"/>
                <w:shd w:val="clear" w:color="auto" w:fill="FFFFFF"/>
              </w:rPr>
              <w:t xml:space="preserve"> 596, 000 p.a.</w:t>
            </w:r>
          </w:p>
        </w:tc>
      </w:tr>
      <w:tr w:rsidR="00015059" w:rsidRPr="00015059" w14:paraId="1E735B8B" w14:textId="77777777" w:rsidTr="005B40E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6345" w:type="dxa"/>
            <w:gridSpan w:val="2"/>
          </w:tcPr>
          <w:p w14:paraId="1073C729" w14:textId="77777777" w:rsidR="00CB345D" w:rsidRPr="00015059" w:rsidRDefault="00CB345D" w:rsidP="004B7027">
            <w:pPr>
              <w:pStyle w:val="ListParagraph"/>
              <w:numPr>
                <w:ilvl w:val="0"/>
                <w:numId w:val="9"/>
              </w:numPr>
              <w:spacing w:after="0" w:line="480" w:lineRule="auto"/>
              <w:rPr>
                <w:rFonts w:cs="Times New Roman"/>
                <w:color w:val="000000" w:themeColor="text1"/>
                <w:shd w:val="clear" w:color="auto" w:fill="FFFFFF"/>
              </w:rPr>
            </w:pPr>
            <w:r w:rsidRPr="00015059">
              <w:rPr>
                <w:rFonts w:cs="Times New Roman"/>
                <w:color w:val="000000" w:themeColor="text1"/>
                <w:shd w:val="clear" w:color="auto" w:fill="FFFFFF"/>
              </w:rPr>
              <w:t>Transport and accommodation (Stipend)</w:t>
            </w:r>
          </w:p>
        </w:tc>
        <w:tc>
          <w:tcPr>
            <w:tcW w:w="2977" w:type="dxa"/>
          </w:tcPr>
          <w:p w14:paraId="44AC3B7F" w14:textId="77777777" w:rsidR="00CB345D" w:rsidRPr="00015059" w:rsidRDefault="00CB345D" w:rsidP="004B7027">
            <w:pPr>
              <w:spacing w:after="0" w:line="480" w:lineRule="auto"/>
              <w:ind w:left="360"/>
              <w:cnfStyle w:val="000000100000" w:firstRow="0" w:lastRow="0" w:firstColumn="0" w:lastColumn="0" w:oddVBand="0" w:evenVBand="0" w:oddHBand="1" w:evenHBand="0" w:firstRowFirstColumn="0" w:firstRowLastColumn="0" w:lastRowFirstColumn="0" w:lastRowLastColumn="0"/>
              <w:rPr>
                <w:rFonts w:cs="Times New Roman"/>
                <w:b/>
                <w:color w:val="000000" w:themeColor="text1"/>
                <w:shd w:val="clear" w:color="auto" w:fill="FFFFFF"/>
              </w:rPr>
            </w:pPr>
            <w:proofErr w:type="spellStart"/>
            <w:r w:rsidRPr="00015059">
              <w:rPr>
                <w:rFonts w:cs="Times New Roman"/>
                <w:b/>
                <w:color w:val="000000" w:themeColor="text1"/>
                <w:shd w:val="clear" w:color="auto" w:fill="FFFFFF"/>
              </w:rPr>
              <w:t>KSh</w:t>
            </w:r>
            <w:proofErr w:type="spellEnd"/>
            <w:r w:rsidRPr="00015059">
              <w:rPr>
                <w:rFonts w:cs="Times New Roman"/>
                <w:b/>
                <w:color w:val="000000" w:themeColor="text1"/>
                <w:shd w:val="clear" w:color="auto" w:fill="FFFFFF"/>
              </w:rPr>
              <w:t xml:space="preserve"> 300, 000 p.a.</w:t>
            </w:r>
          </w:p>
        </w:tc>
      </w:tr>
      <w:tr w:rsidR="00015059" w:rsidRPr="00015059" w14:paraId="4CC74D13" w14:textId="77777777" w:rsidTr="005B40E0">
        <w:trPr>
          <w:trHeight w:val="567"/>
        </w:trPr>
        <w:tc>
          <w:tcPr>
            <w:cnfStyle w:val="001000000000" w:firstRow="0" w:lastRow="0" w:firstColumn="1" w:lastColumn="0" w:oddVBand="0" w:evenVBand="0" w:oddHBand="0" w:evenHBand="0" w:firstRowFirstColumn="0" w:firstRowLastColumn="0" w:lastRowFirstColumn="0" w:lastRowLastColumn="0"/>
            <w:tcW w:w="6345" w:type="dxa"/>
            <w:gridSpan w:val="2"/>
          </w:tcPr>
          <w:p w14:paraId="4A8BA642" w14:textId="77777777" w:rsidR="00CB345D" w:rsidRPr="00015059" w:rsidRDefault="00CB345D" w:rsidP="004B7027">
            <w:pPr>
              <w:pStyle w:val="ListParagraph"/>
              <w:numPr>
                <w:ilvl w:val="0"/>
                <w:numId w:val="9"/>
              </w:numPr>
              <w:spacing w:after="0" w:line="480" w:lineRule="auto"/>
              <w:rPr>
                <w:rFonts w:cs="Times New Roman"/>
                <w:color w:val="000000" w:themeColor="text1"/>
                <w:shd w:val="clear" w:color="auto" w:fill="FFFFFF"/>
              </w:rPr>
            </w:pPr>
            <w:r w:rsidRPr="00015059">
              <w:rPr>
                <w:rFonts w:cs="Times New Roman"/>
                <w:color w:val="000000" w:themeColor="text1"/>
                <w:shd w:val="clear" w:color="auto" w:fill="FFFFFF"/>
              </w:rPr>
              <w:t xml:space="preserve">Miscellaneous Expenditure </w:t>
            </w:r>
          </w:p>
        </w:tc>
        <w:tc>
          <w:tcPr>
            <w:tcW w:w="2977" w:type="dxa"/>
          </w:tcPr>
          <w:p w14:paraId="6A7605BE" w14:textId="77777777" w:rsidR="00CB345D" w:rsidRPr="00015059" w:rsidRDefault="00CB345D" w:rsidP="004B7027">
            <w:pPr>
              <w:spacing w:after="0" w:line="480" w:lineRule="auto"/>
              <w:ind w:left="360"/>
              <w:cnfStyle w:val="000000000000" w:firstRow="0" w:lastRow="0" w:firstColumn="0" w:lastColumn="0" w:oddVBand="0" w:evenVBand="0" w:oddHBand="0" w:evenHBand="0" w:firstRowFirstColumn="0" w:firstRowLastColumn="0" w:lastRowFirstColumn="0" w:lastRowLastColumn="0"/>
              <w:rPr>
                <w:rFonts w:cs="Times New Roman"/>
                <w:b/>
                <w:color w:val="000000" w:themeColor="text1"/>
                <w:shd w:val="clear" w:color="auto" w:fill="FFFFFF"/>
              </w:rPr>
            </w:pPr>
            <w:proofErr w:type="spellStart"/>
            <w:r w:rsidRPr="00015059">
              <w:rPr>
                <w:rFonts w:cs="Times New Roman"/>
                <w:b/>
                <w:color w:val="000000" w:themeColor="text1"/>
                <w:shd w:val="clear" w:color="auto" w:fill="FFFFFF"/>
              </w:rPr>
              <w:t>KSh</w:t>
            </w:r>
            <w:proofErr w:type="spellEnd"/>
            <w:r w:rsidRPr="00015059">
              <w:rPr>
                <w:rFonts w:cs="Times New Roman"/>
                <w:b/>
                <w:color w:val="000000" w:themeColor="text1"/>
                <w:shd w:val="clear" w:color="auto" w:fill="FFFFFF"/>
              </w:rPr>
              <w:t xml:space="preserve"> 14, 000 p.a.</w:t>
            </w:r>
          </w:p>
        </w:tc>
      </w:tr>
      <w:tr w:rsidR="00015059" w:rsidRPr="00015059" w14:paraId="6B30E670" w14:textId="77777777" w:rsidTr="005B40E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6345" w:type="dxa"/>
            <w:gridSpan w:val="2"/>
          </w:tcPr>
          <w:p w14:paraId="14E49FD5" w14:textId="77777777" w:rsidR="00CB345D" w:rsidRPr="00015059" w:rsidRDefault="00CB345D" w:rsidP="004B7027">
            <w:pPr>
              <w:spacing w:after="0" w:line="480" w:lineRule="auto"/>
              <w:rPr>
                <w:rFonts w:cs="Times New Roman"/>
                <w:color w:val="000000" w:themeColor="text1"/>
                <w:shd w:val="clear" w:color="auto" w:fill="FFFFFF"/>
              </w:rPr>
            </w:pPr>
            <w:r w:rsidRPr="00015059">
              <w:rPr>
                <w:rFonts w:cs="Times New Roman"/>
                <w:color w:val="000000" w:themeColor="text1"/>
                <w:shd w:val="clear" w:color="auto" w:fill="FFFFFF"/>
              </w:rPr>
              <w:t>TOTAL</w:t>
            </w:r>
          </w:p>
        </w:tc>
        <w:tc>
          <w:tcPr>
            <w:tcW w:w="2977" w:type="dxa"/>
          </w:tcPr>
          <w:p w14:paraId="21D45E43" w14:textId="77777777" w:rsidR="00CB345D" w:rsidRPr="00015059" w:rsidRDefault="00CB345D" w:rsidP="004B7027">
            <w:pPr>
              <w:spacing w:after="0" w:line="480" w:lineRule="auto"/>
              <w:ind w:left="360"/>
              <w:cnfStyle w:val="000000100000" w:firstRow="0" w:lastRow="0" w:firstColumn="0" w:lastColumn="0" w:oddVBand="0" w:evenVBand="0" w:oddHBand="1" w:evenHBand="0" w:firstRowFirstColumn="0" w:firstRowLastColumn="0" w:lastRowFirstColumn="0" w:lastRowLastColumn="0"/>
              <w:rPr>
                <w:rFonts w:cs="Times New Roman"/>
                <w:b/>
                <w:color w:val="000000" w:themeColor="text1"/>
                <w:shd w:val="clear" w:color="auto" w:fill="FFFFFF"/>
              </w:rPr>
            </w:pPr>
            <w:proofErr w:type="spellStart"/>
            <w:r w:rsidRPr="00015059">
              <w:rPr>
                <w:rFonts w:cs="Times New Roman"/>
                <w:b/>
                <w:color w:val="000000" w:themeColor="text1"/>
                <w:shd w:val="clear" w:color="auto" w:fill="FFFFFF"/>
              </w:rPr>
              <w:t>KSh</w:t>
            </w:r>
            <w:proofErr w:type="spellEnd"/>
            <w:r w:rsidRPr="00015059">
              <w:rPr>
                <w:rFonts w:cs="Times New Roman"/>
                <w:b/>
                <w:color w:val="000000" w:themeColor="text1"/>
                <w:shd w:val="clear" w:color="auto" w:fill="FFFFFF"/>
              </w:rPr>
              <w:t xml:space="preserve"> 1, 180, 000</w:t>
            </w:r>
          </w:p>
        </w:tc>
      </w:tr>
    </w:tbl>
    <w:p w14:paraId="0D697C78" w14:textId="77777777" w:rsidR="00020BF0" w:rsidRPr="00015059" w:rsidRDefault="00020BF0" w:rsidP="004B7027">
      <w:pPr>
        <w:spacing w:after="0" w:line="480" w:lineRule="auto"/>
        <w:rPr>
          <w:rStyle w:val="Heading2Char"/>
        </w:rPr>
      </w:pPr>
      <w:r w:rsidRPr="00015059">
        <w:rPr>
          <w:rStyle w:val="Heading2Char"/>
        </w:rPr>
        <w:br w:type="page"/>
      </w:r>
    </w:p>
    <w:p w14:paraId="22D8BBF9" w14:textId="0F64F4D6" w:rsidR="00020BF0" w:rsidRPr="00015059" w:rsidRDefault="00503EDA" w:rsidP="00D5481B">
      <w:pPr>
        <w:pStyle w:val="Heading1"/>
      </w:pPr>
      <w:bookmarkStart w:id="118" w:name="_Toc528764533"/>
      <w:r w:rsidRPr="00015059">
        <w:lastRenderedPageBreak/>
        <w:t>REFERENCES</w:t>
      </w:r>
      <w:bookmarkEnd w:id="118"/>
    </w:p>
    <w:p w14:paraId="5466A6CE" w14:textId="77777777" w:rsidR="00FC5343" w:rsidRPr="00015059" w:rsidRDefault="008C11DE" w:rsidP="003F3945">
      <w:pPr>
        <w:pStyle w:val="Bibliography"/>
        <w:spacing w:line="360" w:lineRule="auto"/>
        <w:ind w:left="0" w:firstLine="0"/>
        <w:rPr>
          <w:color w:val="000000" w:themeColor="text1"/>
        </w:rPr>
      </w:pPr>
      <w:r w:rsidRPr="00015059">
        <w:rPr>
          <w:color w:val="000000" w:themeColor="text1"/>
        </w:rPr>
        <w:fldChar w:fldCharType="begin"/>
      </w:r>
      <w:r w:rsidR="00DE2E1C" w:rsidRPr="00015059">
        <w:rPr>
          <w:color w:val="000000" w:themeColor="text1"/>
        </w:rPr>
        <w:instrText xml:space="preserve"> ADDIN ZOTERO_BIBL {"uncited":[],"omitted":[],"custom":[]} CSL_BIBLIOGRAPHY </w:instrText>
      </w:r>
      <w:r w:rsidRPr="00015059">
        <w:rPr>
          <w:color w:val="000000" w:themeColor="text1"/>
        </w:rPr>
        <w:fldChar w:fldCharType="separate"/>
      </w:r>
      <w:r w:rsidR="00FC5343" w:rsidRPr="00015059">
        <w:rPr>
          <w:b/>
          <w:color w:val="000000" w:themeColor="text1"/>
        </w:rPr>
        <w:t>Agassiz, D., &amp; Kallies, A. (2018).</w:t>
      </w:r>
      <w:r w:rsidR="00FC5343" w:rsidRPr="00015059">
        <w:rPr>
          <w:color w:val="000000" w:themeColor="text1"/>
        </w:rPr>
        <w:t xml:space="preserve"> </w:t>
      </w:r>
      <w:r w:rsidR="00FC5343" w:rsidRPr="00015059">
        <w:rPr>
          <w:i/>
          <w:iCs/>
          <w:color w:val="000000" w:themeColor="text1"/>
        </w:rPr>
        <w:t>A new genus and species of myrmecophile clearwing moth (Lepidoptera: Sesiidae) from East Africa</w:t>
      </w:r>
      <w:r w:rsidR="00FC5343" w:rsidRPr="00015059">
        <w:rPr>
          <w:color w:val="000000" w:themeColor="text1"/>
        </w:rPr>
        <w:t xml:space="preserve"> (Vol. 4392). https://doi.org/10.11646/zootaxa.4392.3.8</w:t>
      </w:r>
    </w:p>
    <w:p w14:paraId="011A0CAC"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An, Patwardhan, Ray, S., &amp; Roy, A. (2014).</w:t>
      </w:r>
      <w:r w:rsidRPr="00015059">
        <w:rPr>
          <w:color w:val="000000" w:themeColor="text1"/>
        </w:rPr>
        <w:t xml:space="preserve"> Molecular Markers in Phylogenetic Studies-A Review. </w:t>
      </w:r>
      <w:r w:rsidRPr="00015059">
        <w:rPr>
          <w:i/>
          <w:iCs/>
          <w:color w:val="000000" w:themeColor="text1"/>
        </w:rPr>
        <w:t>Journal of Phylogenetics &amp; Evolutionary Biology</w:t>
      </w:r>
      <w:r w:rsidRPr="00015059">
        <w:rPr>
          <w:color w:val="000000" w:themeColor="text1"/>
        </w:rPr>
        <w:t xml:space="preserve">, </w:t>
      </w:r>
      <w:r w:rsidRPr="00015059">
        <w:rPr>
          <w:i/>
          <w:iCs/>
          <w:color w:val="000000" w:themeColor="text1"/>
        </w:rPr>
        <w:t>2</w:t>
      </w:r>
      <w:r w:rsidRPr="00015059">
        <w:rPr>
          <w:color w:val="000000" w:themeColor="text1"/>
        </w:rPr>
        <w:t>(2), 1–9. https://doi.org/10.4172/2329-9002.1000131</w:t>
      </w:r>
    </w:p>
    <w:p w14:paraId="5F64E22C"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Arthropoda | Taxonomy Browser | BOLDSYSTEMS. (2018, January 21).</w:t>
      </w:r>
      <w:r w:rsidRPr="00015059">
        <w:rPr>
          <w:color w:val="000000" w:themeColor="text1"/>
        </w:rPr>
        <w:t xml:space="preserve"> Retrieved 21 January 2018, from http://www.boldsystems.org/index.php/Taxbrowser_Taxonpage?taxid=20</w:t>
      </w:r>
    </w:p>
    <w:p w14:paraId="3C459AF6"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Avise, John C., Arnold, J., Ball, R. M., Bermingham, E., Lamb, T., Neigel, J. E., … Saunders, N. C. (1987).</w:t>
      </w:r>
      <w:r w:rsidRPr="00015059">
        <w:rPr>
          <w:color w:val="000000" w:themeColor="text1"/>
        </w:rPr>
        <w:t xml:space="preserve"> Intraspecific Phylogeography: The Mitochondrial DNA Bridge Between Population Genetics and Systematics. </w:t>
      </w:r>
      <w:r w:rsidRPr="00015059">
        <w:rPr>
          <w:i/>
          <w:iCs/>
          <w:color w:val="000000" w:themeColor="text1"/>
        </w:rPr>
        <w:t>Annual Review of Ecology and Systematics</w:t>
      </w:r>
      <w:r w:rsidRPr="00015059">
        <w:rPr>
          <w:color w:val="000000" w:themeColor="text1"/>
        </w:rPr>
        <w:t xml:space="preserve">, </w:t>
      </w:r>
      <w:r w:rsidRPr="00015059">
        <w:rPr>
          <w:i/>
          <w:iCs/>
          <w:color w:val="000000" w:themeColor="text1"/>
        </w:rPr>
        <w:t>18</w:t>
      </w:r>
      <w:r w:rsidRPr="00015059">
        <w:rPr>
          <w:color w:val="000000" w:themeColor="text1"/>
        </w:rPr>
        <w:t>(1), 489–522. https://doi.org/10.1146/annurev.es.18.110187.002421</w:t>
      </w:r>
    </w:p>
    <w:p w14:paraId="5556A0AA"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Avise, John C. (1989).</w:t>
      </w:r>
      <w:r w:rsidRPr="00015059">
        <w:rPr>
          <w:color w:val="000000" w:themeColor="text1"/>
        </w:rPr>
        <w:t xml:space="preserve"> Gene Trees and Organismal Histories: A Phylogenetic Approach to Population Biology. </w:t>
      </w:r>
      <w:r w:rsidRPr="00015059">
        <w:rPr>
          <w:i/>
          <w:iCs/>
          <w:color w:val="000000" w:themeColor="text1"/>
        </w:rPr>
        <w:t>Evolution</w:t>
      </w:r>
      <w:r w:rsidRPr="00015059">
        <w:rPr>
          <w:color w:val="000000" w:themeColor="text1"/>
        </w:rPr>
        <w:t xml:space="preserve">, </w:t>
      </w:r>
      <w:r w:rsidRPr="00015059">
        <w:rPr>
          <w:i/>
          <w:iCs/>
          <w:color w:val="000000" w:themeColor="text1"/>
        </w:rPr>
        <w:t>43</w:t>
      </w:r>
      <w:r w:rsidRPr="00015059">
        <w:rPr>
          <w:color w:val="000000" w:themeColor="text1"/>
        </w:rPr>
        <w:t>(6), 1192–1208. https://doi.org/10.2307/2409356</w:t>
      </w:r>
    </w:p>
    <w:p w14:paraId="775E76AA"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Avise, John C. (2008).</w:t>
      </w:r>
      <w:r w:rsidRPr="00015059">
        <w:rPr>
          <w:color w:val="000000" w:themeColor="text1"/>
        </w:rPr>
        <w:t xml:space="preserve"> Phylogeography: retrospect and prospect. </w:t>
      </w:r>
      <w:r w:rsidRPr="00015059">
        <w:rPr>
          <w:i/>
          <w:iCs/>
          <w:color w:val="000000" w:themeColor="text1"/>
        </w:rPr>
        <w:t>Journal of Biogeography</w:t>
      </w:r>
      <w:r w:rsidRPr="00015059">
        <w:rPr>
          <w:color w:val="000000" w:themeColor="text1"/>
        </w:rPr>
        <w:t xml:space="preserve">, </w:t>
      </w:r>
      <w:r w:rsidRPr="00015059">
        <w:rPr>
          <w:i/>
          <w:iCs/>
          <w:color w:val="000000" w:themeColor="text1"/>
        </w:rPr>
        <w:t>36</w:t>
      </w:r>
      <w:r w:rsidRPr="00015059">
        <w:rPr>
          <w:color w:val="000000" w:themeColor="text1"/>
        </w:rPr>
        <w:t>(1), 3–15. https://doi.org/10.1111/j.1365-2699.2008.02032.x</w:t>
      </w:r>
    </w:p>
    <w:p w14:paraId="7DFB60F3"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Bermingham, E., &amp; Moritz, C. (1998).</w:t>
      </w:r>
      <w:r w:rsidRPr="00015059">
        <w:rPr>
          <w:color w:val="000000" w:themeColor="text1"/>
        </w:rPr>
        <w:t xml:space="preserve"> Comparative phylogeography: concepts and applications. </w:t>
      </w:r>
      <w:r w:rsidRPr="00015059">
        <w:rPr>
          <w:i/>
          <w:iCs/>
          <w:color w:val="000000" w:themeColor="text1"/>
        </w:rPr>
        <w:t>Molecular Ecology</w:t>
      </w:r>
      <w:r w:rsidRPr="00015059">
        <w:rPr>
          <w:color w:val="000000" w:themeColor="text1"/>
        </w:rPr>
        <w:t xml:space="preserve">, </w:t>
      </w:r>
      <w:r w:rsidRPr="00015059">
        <w:rPr>
          <w:i/>
          <w:iCs/>
          <w:color w:val="000000" w:themeColor="text1"/>
        </w:rPr>
        <w:t>7</w:t>
      </w:r>
      <w:r w:rsidRPr="00015059">
        <w:rPr>
          <w:color w:val="000000" w:themeColor="text1"/>
        </w:rPr>
        <w:t>(4), 367–369. https://doi.org/10.1046/j.1365-294x.1998.00424.x</w:t>
      </w:r>
    </w:p>
    <w:p w14:paraId="2FC33A99"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Bouckaert, R. (2016).</w:t>
      </w:r>
      <w:r w:rsidRPr="00015059">
        <w:rPr>
          <w:color w:val="000000" w:themeColor="text1"/>
        </w:rPr>
        <w:t xml:space="preserve"> Phylogeography by diffusion on a sphere: whole world phylogeography. </w:t>
      </w:r>
      <w:r w:rsidRPr="00015059">
        <w:rPr>
          <w:i/>
          <w:iCs/>
          <w:color w:val="000000" w:themeColor="text1"/>
        </w:rPr>
        <w:t>PeerJ</w:t>
      </w:r>
      <w:r w:rsidRPr="00015059">
        <w:rPr>
          <w:color w:val="000000" w:themeColor="text1"/>
        </w:rPr>
        <w:t xml:space="preserve">, </w:t>
      </w:r>
      <w:r w:rsidRPr="00015059">
        <w:rPr>
          <w:i/>
          <w:iCs/>
          <w:color w:val="000000" w:themeColor="text1"/>
        </w:rPr>
        <w:t>4</w:t>
      </w:r>
      <w:r w:rsidRPr="00015059">
        <w:rPr>
          <w:color w:val="000000" w:themeColor="text1"/>
        </w:rPr>
        <w:t>. https://doi.org/10.7717/peerj.2406</w:t>
      </w:r>
    </w:p>
    <w:p w14:paraId="6FABBDD8"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Bouckaert, R., Heled, J., Kühnert, D., Vaughan, T., Wu, C.-H., Xie, D., … Drummond, A. J. (2014).</w:t>
      </w:r>
      <w:r w:rsidRPr="00015059">
        <w:rPr>
          <w:color w:val="000000" w:themeColor="text1"/>
        </w:rPr>
        <w:t xml:space="preserve"> BEAST 2: A Software Platform for Bayesian Evolutionary Analysis. </w:t>
      </w:r>
      <w:r w:rsidRPr="00015059">
        <w:rPr>
          <w:i/>
          <w:iCs/>
          <w:color w:val="000000" w:themeColor="text1"/>
        </w:rPr>
        <w:t>PLoS Computational Biology</w:t>
      </w:r>
      <w:r w:rsidRPr="00015059">
        <w:rPr>
          <w:color w:val="000000" w:themeColor="text1"/>
        </w:rPr>
        <w:t xml:space="preserve">, </w:t>
      </w:r>
      <w:r w:rsidRPr="00015059">
        <w:rPr>
          <w:i/>
          <w:iCs/>
          <w:color w:val="000000" w:themeColor="text1"/>
        </w:rPr>
        <w:t>10</w:t>
      </w:r>
      <w:r w:rsidRPr="00015059">
        <w:rPr>
          <w:color w:val="000000" w:themeColor="text1"/>
        </w:rPr>
        <w:t>(4). https://doi.org/10.1371/journal.pcbi.1003537</w:t>
      </w:r>
    </w:p>
    <w:p w14:paraId="2A9F0580"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Brehm, G., Hebert, P. D. N., Colwell, R. K., Adams, M.-O., Bodner, F., Friedemann, K., … Fiedler, K. (2016).</w:t>
      </w:r>
      <w:r w:rsidRPr="00015059">
        <w:rPr>
          <w:color w:val="000000" w:themeColor="text1"/>
        </w:rPr>
        <w:t xml:space="preserve"> Turning Up the Heat on a Hotspot: DNA Barcodes Reveal 80% More Species of Geometrid Moths along an Andean Elevational Gradient. </w:t>
      </w:r>
      <w:r w:rsidRPr="00015059">
        <w:rPr>
          <w:i/>
          <w:iCs/>
          <w:color w:val="000000" w:themeColor="text1"/>
        </w:rPr>
        <w:t>PLoS ONE</w:t>
      </w:r>
      <w:r w:rsidRPr="00015059">
        <w:rPr>
          <w:color w:val="000000" w:themeColor="text1"/>
        </w:rPr>
        <w:t xml:space="preserve">, </w:t>
      </w:r>
      <w:r w:rsidRPr="00015059">
        <w:rPr>
          <w:i/>
          <w:iCs/>
          <w:color w:val="000000" w:themeColor="text1"/>
        </w:rPr>
        <w:t>11</w:t>
      </w:r>
      <w:r w:rsidRPr="00015059">
        <w:rPr>
          <w:color w:val="000000" w:themeColor="text1"/>
        </w:rPr>
        <w:t>(3). https://doi.org/10.1371/journal.pone.0150327</w:t>
      </w:r>
    </w:p>
    <w:p w14:paraId="31A2C70F"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Brown, T. A. (2002).</w:t>
      </w:r>
      <w:r w:rsidRPr="00015059">
        <w:rPr>
          <w:color w:val="000000" w:themeColor="text1"/>
        </w:rPr>
        <w:t xml:space="preserve"> </w:t>
      </w:r>
      <w:r w:rsidRPr="00015059">
        <w:rPr>
          <w:i/>
          <w:iCs/>
          <w:color w:val="000000" w:themeColor="text1"/>
        </w:rPr>
        <w:t>Molecular Phylogenetics</w:t>
      </w:r>
      <w:r w:rsidRPr="00015059">
        <w:rPr>
          <w:color w:val="000000" w:themeColor="text1"/>
        </w:rPr>
        <w:t>. Wiley-Liss. Retrieved from https://www.ncbi.nlm.nih.gov/books/NBK21122/</w:t>
      </w:r>
    </w:p>
    <w:p w14:paraId="4CBB4FD5"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lastRenderedPageBreak/>
        <w:t>C. D., S., &amp; V. P., A. (2016).</w:t>
      </w:r>
      <w:r w:rsidRPr="00015059">
        <w:rPr>
          <w:color w:val="000000" w:themeColor="text1"/>
        </w:rPr>
        <w:t xml:space="preserve"> </w:t>
      </w:r>
      <w:r w:rsidRPr="00015059">
        <w:rPr>
          <w:i/>
          <w:iCs/>
          <w:color w:val="000000" w:themeColor="text1"/>
        </w:rPr>
        <w:t>Cytochrome oxidase subunit I gene based phylogenetic description of common mormon butterfly Papilio polytes (Lepidoptera: Papilionidae)</w:t>
      </w:r>
      <w:r w:rsidRPr="00015059">
        <w:rPr>
          <w:color w:val="000000" w:themeColor="text1"/>
        </w:rPr>
        <w:t xml:space="preserve"> (Vol. 5).</w:t>
      </w:r>
    </w:p>
    <w:p w14:paraId="48F27FDC"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Caterino, M. S., &amp; Sperling, F. A. (1999).</w:t>
      </w:r>
      <w:r w:rsidRPr="00015059">
        <w:rPr>
          <w:color w:val="000000" w:themeColor="text1"/>
        </w:rPr>
        <w:t xml:space="preserve"> Papilio phylogeny based on mitochondrial cytochrome oxidase I and II genes. </w:t>
      </w:r>
      <w:r w:rsidRPr="00015059">
        <w:rPr>
          <w:i/>
          <w:iCs/>
          <w:color w:val="000000" w:themeColor="text1"/>
        </w:rPr>
        <w:t>Molecular Phylogenetics and Evolution</w:t>
      </w:r>
      <w:r w:rsidRPr="00015059">
        <w:rPr>
          <w:color w:val="000000" w:themeColor="text1"/>
        </w:rPr>
        <w:t xml:space="preserve">, </w:t>
      </w:r>
      <w:r w:rsidRPr="00015059">
        <w:rPr>
          <w:i/>
          <w:iCs/>
          <w:color w:val="000000" w:themeColor="text1"/>
        </w:rPr>
        <w:t>11</w:t>
      </w:r>
      <w:r w:rsidRPr="00015059">
        <w:rPr>
          <w:color w:val="000000" w:themeColor="text1"/>
        </w:rPr>
        <w:t>(1), 122–137. https://doi.org/10.1006/mpev.1998.0549</w:t>
      </w:r>
    </w:p>
    <w:p w14:paraId="1A2000D4"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Cheseto, X., Kachigamba, D. L., Ekesi, S., Ndung’u, M., Teal, P. E. A., Beck, J. J., &amp; Torto, B. (2017).</w:t>
      </w:r>
      <w:r w:rsidRPr="00015059">
        <w:rPr>
          <w:color w:val="000000" w:themeColor="text1"/>
        </w:rPr>
        <w:t xml:space="preserve"> Identification of the Ubiquitous Antioxidant Tripeptide Glutathione as a Fruit Fly Semiochemical. </w:t>
      </w:r>
      <w:r w:rsidRPr="00015059">
        <w:rPr>
          <w:i/>
          <w:iCs/>
          <w:color w:val="000000" w:themeColor="text1"/>
        </w:rPr>
        <w:t>Journal of Agricultural and Food Chemistry</w:t>
      </w:r>
      <w:r w:rsidRPr="00015059">
        <w:rPr>
          <w:color w:val="000000" w:themeColor="text1"/>
        </w:rPr>
        <w:t xml:space="preserve">, </w:t>
      </w:r>
      <w:r w:rsidRPr="00015059">
        <w:rPr>
          <w:i/>
          <w:iCs/>
          <w:color w:val="000000" w:themeColor="text1"/>
        </w:rPr>
        <w:t>65</w:t>
      </w:r>
      <w:r w:rsidRPr="00015059">
        <w:rPr>
          <w:color w:val="000000" w:themeColor="text1"/>
        </w:rPr>
        <w:t>(39), 8560–8568. https://doi.org/10.1021/acs.jafc.7b03164</w:t>
      </w:r>
    </w:p>
    <w:p w14:paraId="58CC79B0"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Cox, A. J., &amp; Hebert, P. D. N. (2001).</w:t>
      </w:r>
      <w:r w:rsidRPr="00015059">
        <w:rPr>
          <w:color w:val="000000" w:themeColor="text1"/>
        </w:rPr>
        <w:t xml:space="preserve"> Colonization, extinction, and phylogeographic patterning in a freshwater crustacean. </w:t>
      </w:r>
      <w:r w:rsidRPr="00015059">
        <w:rPr>
          <w:i/>
          <w:iCs/>
          <w:color w:val="000000" w:themeColor="text1"/>
        </w:rPr>
        <w:t>Molecular Ecology</w:t>
      </w:r>
      <w:r w:rsidRPr="00015059">
        <w:rPr>
          <w:color w:val="000000" w:themeColor="text1"/>
        </w:rPr>
        <w:t xml:space="preserve">, </w:t>
      </w:r>
      <w:r w:rsidRPr="00015059">
        <w:rPr>
          <w:i/>
          <w:iCs/>
          <w:color w:val="000000" w:themeColor="text1"/>
        </w:rPr>
        <w:t>10</w:t>
      </w:r>
      <w:r w:rsidRPr="00015059">
        <w:rPr>
          <w:color w:val="000000" w:themeColor="text1"/>
        </w:rPr>
        <w:t>(2), 371–386. https://doi.org/10.1046/j.1365-294X.2001.01188.x</w:t>
      </w:r>
    </w:p>
    <w:p w14:paraId="37654960"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Databases | BOLDSYSTEMS. (2018, January 20).</w:t>
      </w:r>
      <w:r w:rsidRPr="00015059">
        <w:rPr>
          <w:color w:val="000000" w:themeColor="text1"/>
        </w:rPr>
        <w:t xml:space="preserve"> Retrieved 20 January 2018, from http://www.boldsystems.org/index.php/databases</w:t>
      </w:r>
    </w:p>
    <w:p w14:paraId="43BCCC0E"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Dawson, M., S. Waples, R., &amp; Bernardi, G. (2006).</w:t>
      </w:r>
      <w:r w:rsidRPr="00015059">
        <w:rPr>
          <w:color w:val="000000" w:themeColor="text1"/>
        </w:rPr>
        <w:t xml:space="preserve"> Phylogeography. In </w:t>
      </w:r>
      <w:r w:rsidRPr="00015059">
        <w:rPr>
          <w:i/>
          <w:iCs/>
          <w:color w:val="000000" w:themeColor="text1"/>
        </w:rPr>
        <w:t>Phylogeography</w:t>
      </w:r>
      <w:r w:rsidRPr="00015059">
        <w:rPr>
          <w:color w:val="000000" w:themeColor="text1"/>
        </w:rPr>
        <w:t>. https://doi.org/10.1525/california/9780520246539.003.0002</w:t>
      </w:r>
    </w:p>
    <w:p w14:paraId="3CED094E"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Ebach, M. C., &amp; Holdrege, C. (2005).</w:t>
      </w:r>
      <w:r w:rsidRPr="00015059">
        <w:rPr>
          <w:color w:val="000000" w:themeColor="text1"/>
        </w:rPr>
        <w:t xml:space="preserve"> DNA barcoding is no substitute for taxonomy. </w:t>
      </w:r>
      <w:r w:rsidRPr="00015059">
        <w:rPr>
          <w:i/>
          <w:iCs/>
          <w:color w:val="000000" w:themeColor="text1"/>
        </w:rPr>
        <w:t>Nature</w:t>
      </w:r>
      <w:r w:rsidRPr="00015059">
        <w:rPr>
          <w:color w:val="000000" w:themeColor="text1"/>
        </w:rPr>
        <w:t xml:space="preserve">, </w:t>
      </w:r>
      <w:r w:rsidRPr="00015059">
        <w:rPr>
          <w:i/>
          <w:iCs/>
          <w:color w:val="000000" w:themeColor="text1"/>
        </w:rPr>
        <w:t>434</w:t>
      </w:r>
      <w:r w:rsidRPr="00015059">
        <w:rPr>
          <w:color w:val="000000" w:themeColor="text1"/>
        </w:rPr>
        <w:t>, 697.</w:t>
      </w:r>
    </w:p>
    <w:p w14:paraId="6C8AD577"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Edgar, R. C. (2004a).</w:t>
      </w:r>
      <w:r w:rsidRPr="00015059">
        <w:rPr>
          <w:color w:val="000000" w:themeColor="text1"/>
        </w:rPr>
        <w:t xml:space="preserve"> MUSCLE: a multiple sequence alignment method with reduced time and space complexity. </w:t>
      </w:r>
      <w:r w:rsidRPr="00015059">
        <w:rPr>
          <w:i/>
          <w:iCs/>
          <w:color w:val="000000" w:themeColor="text1"/>
        </w:rPr>
        <w:t>BMC Bioinformatics</w:t>
      </w:r>
      <w:r w:rsidRPr="00015059">
        <w:rPr>
          <w:color w:val="000000" w:themeColor="text1"/>
        </w:rPr>
        <w:t xml:space="preserve">, </w:t>
      </w:r>
      <w:r w:rsidRPr="00015059">
        <w:rPr>
          <w:i/>
          <w:iCs/>
          <w:color w:val="000000" w:themeColor="text1"/>
        </w:rPr>
        <w:t>5</w:t>
      </w:r>
      <w:r w:rsidRPr="00015059">
        <w:rPr>
          <w:color w:val="000000" w:themeColor="text1"/>
        </w:rPr>
        <w:t>(1), 113. https://doi.org/10.1186/1471-2105-5-113</w:t>
      </w:r>
    </w:p>
    <w:p w14:paraId="252C3828"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Edgar, R. C. (2004b).</w:t>
      </w:r>
      <w:r w:rsidRPr="00015059">
        <w:rPr>
          <w:color w:val="000000" w:themeColor="text1"/>
        </w:rPr>
        <w:t xml:space="preserve"> MUSCLE: multiple sequence alignment with high accuracy and high throughput. </w:t>
      </w:r>
      <w:r w:rsidRPr="00015059">
        <w:rPr>
          <w:i/>
          <w:iCs/>
          <w:color w:val="000000" w:themeColor="text1"/>
        </w:rPr>
        <w:t>Nucleic Acids Research</w:t>
      </w:r>
      <w:r w:rsidRPr="00015059">
        <w:rPr>
          <w:color w:val="000000" w:themeColor="text1"/>
        </w:rPr>
        <w:t xml:space="preserve">, </w:t>
      </w:r>
      <w:r w:rsidRPr="00015059">
        <w:rPr>
          <w:i/>
          <w:iCs/>
          <w:color w:val="000000" w:themeColor="text1"/>
        </w:rPr>
        <w:t>32</w:t>
      </w:r>
      <w:r w:rsidRPr="00015059">
        <w:rPr>
          <w:color w:val="000000" w:themeColor="text1"/>
        </w:rPr>
        <w:t>(5), 1792–1797. https://doi.org/10.1093/nar/gkh340</w:t>
      </w:r>
    </w:p>
    <w:p w14:paraId="2C732F2C"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Edmunds, A. J. F., Aluja, M., Diaz-Fleischer, F., Patrian, B., &amp; Hagmann, L. (2010).</w:t>
      </w:r>
      <w:r w:rsidRPr="00015059">
        <w:rPr>
          <w:color w:val="000000" w:themeColor="text1"/>
        </w:rPr>
        <w:t xml:space="preserve"> Host marking pheromone (HMP) in the Mexican fruit fly Anastrepha ludens. </w:t>
      </w:r>
      <w:r w:rsidRPr="00015059">
        <w:rPr>
          <w:i/>
          <w:iCs/>
          <w:color w:val="000000" w:themeColor="text1"/>
        </w:rPr>
        <w:t>Chimia</w:t>
      </w:r>
      <w:r w:rsidRPr="00015059">
        <w:rPr>
          <w:color w:val="000000" w:themeColor="text1"/>
        </w:rPr>
        <w:t xml:space="preserve">, </w:t>
      </w:r>
      <w:r w:rsidRPr="00015059">
        <w:rPr>
          <w:i/>
          <w:iCs/>
          <w:color w:val="000000" w:themeColor="text1"/>
        </w:rPr>
        <w:t>64</w:t>
      </w:r>
      <w:r w:rsidRPr="00015059">
        <w:rPr>
          <w:color w:val="000000" w:themeColor="text1"/>
        </w:rPr>
        <w:t>(1–2), 37–42.</w:t>
      </w:r>
    </w:p>
    <w:p w14:paraId="59E58040"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Fang, Y., Zhang, J., Wu, R., Xue, B., Qian, Q., &amp; Gao, B. (2018).</w:t>
      </w:r>
      <w:r w:rsidRPr="00015059">
        <w:rPr>
          <w:color w:val="000000" w:themeColor="text1"/>
        </w:rPr>
        <w:t xml:space="preserve"> Genetic Polymorphism Study on Aedes albopictus of Different Geographical Regions Based on DNA Barcoding. </w:t>
      </w:r>
      <w:r w:rsidRPr="00015059">
        <w:rPr>
          <w:i/>
          <w:iCs/>
          <w:color w:val="000000" w:themeColor="text1"/>
        </w:rPr>
        <w:t>BioMed Research International</w:t>
      </w:r>
      <w:r w:rsidRPr="00015059">
        <w:rPr>
          <w:color w:val="000000" w:themeColor="text1"/>
        </w:rPr>
        <w:t xml:space="preserve">, </w:t>
      </w:r>
      <w:r w:rsidRPr="00015059">
        <w:rPr>
          <w:i/>
          <w:iCs/>
          <w:color w:val="000000" w:themeColor="text1"/>
        </w:rPr>
        <w:t>2018</w:t>
      </w:r>
      <w:r w:rsidRPr="00015059">
        <w:rPr>
          <w:color w:val="000000" w:themeColor="text1"/>
        </w:rPr>
        <w:t>. https://doi.org/10.1155/2018/1501430</w:t>
      </w:r>
    </w:p>
    <w:p w14:paraId="54760C36"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Galtier, N., Enard, D., Radondy, Y., Bazin, E., &amp; Belkhir, K. (2006).</w:t>
      </w:r>
      <w:r w:rsidRPr="00015059">
        <w:rPr>
          <w:color w:val="000000" w:themeColor="text1"/>
        </w:rPr>
        <w:t xml:space="preserve"> Mutation hot spots in mammalian mitochondrial DNA. </w:t>
      </w:r>
      <w:r w:rsidRPr="00015059">
        <w:rPr>
          <w:i/>
          <w:iCs/>
          <w:color w:val="000000" w:themeColor="text1"/>
        </w:rPr>
        <w:t>Genome Research</w:t>
      </w:r>
      <w:r w:rsidRPr="00015059">
        <w:rPr>
          <w:color w:val="000000" w:themeColor="text1"/>
        </w:rPr>
        <w:t xml:space="preserve">, </w:t>
      </w:r>
      <w:r w:rsidRPr="00015059">
        <w:rPr>
          <w:i/>
          <w:iCs/>
          <w:color w:val="000000" w:themeColor="text1"/>
        </w:rPr>
        <w:t>16</w:t>
      </w:r>
      <w:r w:rsidRPr="00015059">
        <w:rPr>
          <w:color w:val="000000" w:themeColor="text1"/>
        </w:rPr>
        <w:t>(2), 215–222. https://doi.org/10.1101/gr.4305906</w:t>
      </w:r>
    </w:p>
    <w:p w14:paraId="4FBF6236"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lastRenderedPageBreak/>
        <w:t>Ghaleb, F., Reda, N., &amp; Al-Neama, M. (2013).</w:t>
      </w:r>
      <w:r w:rsidRPr="00015059">
        <w:rPr>
          <w:color w:val="000000" w:themeColor="text1"/>
        </w:rPr>
        <w:t xml:space="preserve"> </w:t>
      </w:r>
      <w:r w:rsidRPr="00015059">
        <w:rPr>
          <w:i/>
          <w:iCs/>
          <w:color w:val="000000" w:themeColor="text1"/>
        </w:rPr>
        <w:t>An Overview of Multiple Sequence Alignment Parallel Tools</w:t>
      </w:r>
      <w:r w:rsidRPr="00015059">
        <w:rPr>
          <w:color w:val="000000" w:themeColor="text1"/>
        </w:rPr>
        <w:t>.</w:t>
      </w:r>
    </w:p>
    <w:p w14:paraId="7C278F59"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Gorbunov, O. G., &amp; Gurko, V. O. (2017).</w:t>
      </w:r>
      <w:r w:rsidRPr="00015059">
        <w:rPr>
          <w:color w:val="000000" w:themeColor="text1"/>
        </w:rPr>
        <w:t xml:space="preserve"> A new genus and species of clearwing moths (Lepidoptera: Sesiidae) from South Sudan. </w:t>
      </w:r>
      <w:r w:rsidRPr="00015059">
        <w:rPr>
          <w:i/>
          <w:iCs/>
          <w:color w:val="000000" w:themeColor="text1"/>
        </w:rPr>
        <w:t>Zootaxa</w:t>
      </w:r>
      <w:r w:rsidRPr="00015059">
        <w:rPr>
          <w:color w:val="000000" w:themeColor="text1"/>
        </w:rPr>
        <w:t xml:space="preserve">, </w:t>
      </w:r>
      <w:r w:rsidRPr="00015059">
        <w:rPr>
          <w:i/>
          <w:iCs/>
          <w:color w:val="000000" w:themeColor="text1"/>
        </w:rPr>
        <w:t>4276</w:t>
      </w:r>
      <w:r w:rsidRPr="00015059">
        <w:rPr>
          <w:color w:val="000000" w:themeColor="text1"/>
        </w:rPr>
        <w:t>(2), 270–276.</w:t>
      </w:r>
    </w:p>
    <w:p w14:paraId="14B35274"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Gratton, P., Marta, S., Bocksberger, G., Winter, M., Trucchi, E., &amp; Kühl, H. (2017).</w:t>
      </w:r>
      <w:r w:rsidRPr="00015059">
        <w:rPr>
          <w:color w:val="000000" w:themeColor="text1"/>
        </w:rPr>
        <w:t xml:space="preserve"> A world of sequences: can we use georeferenced nucleotide databases for a robust automated phylogeography? </w:t>
      </w:r>
      <w:r w:rsidRPr="00015059">
        <w:rPr>
          <w:i/>
          <w:iCs/>
          <w:color w:val="000000" w:themeColor="text1"/>
        </w:rPr>
        <w:t>Journal of Biogeography</w:t>
      </w:r>
      <w:r w:rsidRPr="00015059">
        <w:rPr>
          <w:color w:val="000000" w:themeColor="text1"/>
        </w:rPr>
        <w:t xml:space="preserve">, </w:t>
      </w:r>
      <w:r w:rsidRPr="00015059">
        <w:rPr>
          <w:i/>
          <w:iCs/>
          <w:color w:val="000000" w:themeColor="text1"/>
        </w:rPr>
        <w:t>44</w:t>
      </w:r>
      <w:r w:rsidRPr="00015059">
        <w:rPr>
          <w:color w:val="000000" w:themeColor="text1"/>
        </w:rPr>
        <w:t>(2), 475–486. https://doi.org/10.1111/jbi.12786</w:t>
      </w:r>
    </w:p>
    <w:p w14:paraId="3E6EEF34"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Gutiérrez-García, T. A., &amp; Vázquez-Domínguez, E. (2011).</w:t>
      </w:r>
      <w:r w:rsidRPr="00015059">
        <w:rPr>
          <w:color w:val="000000" w:themeColor="text1"/>
        </w:rPr>
        <w:t xml:space="preserve"> Comparative Phylogeography: Designing Studies while Surviving the Process. </w:t>
      </w:r>
      <w:r w:rsidRPr="00015059">
        <w:rPr>
          <w:i/>
          <w:iCs/>
          <w:color w:val="000000" w:themeColor="text1"/>
        </w:rPr>
        <w:t>BioScience</w:t>
      </w:r>
      <w:r w:rsidRPr="00015059">
        <w:rPr>
          <w:color w:val="000000" w:themeColor="text1"/>
        </w:rPr>
        <w:t xml:space="preserve">, </w:t>
      </w:r>
      <w:r w:rsidRPr="00015059">
        <w:rPr>
          <w:i/>
          <w:iCs/>
          <w:color w:val="000000" w:themeColor="text1"/>
        </w:rPr>
        <w:t>61</w:t>
      </w:r>
      <w:r w:rsidRPr="00015059">
        <w:rPr>
          <w:color w:val="000000" w:themeColor="text1"/>
        </w:rPr>
        <w:t>(11), 857–868. https://doi.org/10.1525/bio.2011.61.11.5</w:t>
      </w:r>
    </w:p>
    <w:p w14:paraId="40DB672C"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Hajibabaei, M., A.C. Singer, G., Hebert, P., &amp; A Hickey, D. (2007).</w:t>
      </w:r>
      <w:r w:rsidRPr="00015059">
        <w:rPr>
          <w:color w:val="000000" w:themeColor="text1"/>
        </w:rPr>
        <w:t xml:space="preserve"> </w:t>
      </w:r>
      <w:r w:rsidRPr="00015059">
        <w:rPr>
          <w:i/>
          <w:iCs/>
          <w:color w:val="000000" w:themeColor="text1"/>
        </w:rPr>
        <w:t>Hajibabaei M, Singer GAC, Hebert PDN, Hickey DA. DNA barcoding: how it complements taxonomy, molecular phylogenetics and population genetics. Trends Genet 23: 167-172</w:t>
      </w:r>
      <w:r w:rsidRPr="00015059">
        <w:rPr>
          <w:color w:val="000000" w:themeColor="text1"/>
        </w:rPr>
        <w:t xml:space="preserve"> (Vol. 23). https://doi.org/10.1016/j.tig.2007.02.001</w:t>
      </w:r>
    </w:p>
    <w:p w14:paraId="3C11CF30"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Hajibabaei, M., Janzen, D. H., Burns, J. M., Hallwachs, W., &amp; Hebert, P. D. N. (2006).</w:t>
      </w:r>
      <w:r w:rsidRPr="00015059">
        <w:rPr>
          <w:color w:val="000000" w:themeColor="text1"/>
        </w:rPr>
        <w:t xml:space="preserve"> DNA barcodes distinguish species of tropical Lepidoptera. </w:t>
      </w:r>
      <w:r w:rsidRPr="00015059">
        <w:rPr>
          <w:i/>
          <w:iCs/>
          <w:color w:val="000000" w:themeColor="text1"/>
        </w:rPr>
        <w:t>Proceedings of the National Academy of Sciences of the United States of America</w:t>
      </w:r>
      <w:r w:rsidRPr="00015059">
        <w:rPr>
          <w:color w:val="000000" w:themeColor="text1"/>
        </w:rPr>
        <w:t xml:space="preserve">, </w:t>
      </w:r>
      <w:r w:rsidRPr="00015059">
        <w:rPr>
          <w:i/>
          <w:iCs/>
          <w:color w:val="000000" w:themeColor="text1"/>
        </w:rPr>
        <w:t>103</w:t>
      </w:r>
      <w:r w:rsidRPr="00015059">
        <w:rPr>
          <w:color w:val="000000" w:themeColor="text1"/>
        </w:rPr>
        <w:t>(4), 968–971. https://doi.org/10.1073/pnas.0510466103</w:t>
      </w:r>
    </w:p>
    <w:p w14:paraId="124633DD"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Hajibabaei, M., Singer, G. A. C., Hebert, P. D. N., &amp; Hickey, D. A. (2007).</w:t>
      </w:r>
      <w:r w:rsidRPr="00015059">
        <w:rPr>
          <w:color w:val="000000" w:themeColor="text1"/>
        </w:rPr>
        <w:t xml:space="preserve"> DNA barcoding: how it complements taxonomy, molecular phylogenetics and population genetics. </w:t>
      </w:r>
      <w:r w:rsidRPr="00015059">
        <w:rPr>
          <w:i/>
          <w:iCs/>
          <w:color w:val="000000" w:themeColor="text1"/>
        </w:rPr>
        <w:t>Trends in Genetics</w:t>
      </w:r>
      <w:r w:rsidRPr="00015059">
        <w:rPr>
          <w:color w:val="000000" w:themeColor="text1"/>
        </w:rPr>
        <w:t xml:space="preserve">, </w:t>
      </w:r>
      <w:r w:rsidRPr="00015059">
        <w:rPr>
          <w:i/>
          <w:iCs/>
          <w:color w:val="000000" w:themeColor="text1"/>
        </w:rPr>
        <w:t>23</w:t>
      </w:r>
      <w:r w:rsidRPr="00015059">
        <w:rPr>
          <w:color w:val="000000" w:themeColor="text1"/>
        </w:rPr>
        <w:t>(4), 167–172. https://doi.org/10.1016/j.tig.2007.02.001</w:t>
      </w:r>
    </w:p>
    <w:p w14:paraId="2A406D71"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Hebert, P. D. N., Cywinska, A., Ball, S. L., &amp; deWaard, J. R. (2003).</w:t>
      </w:r>
      <w:r w:rsidRPr="00015059">
        <w:rPr>
          <w:color w:val="000000" w:themeColor="text1"/>
        </w:rPr>
        <w:t xml:space="preserve"> Biological identifications through DNA barcodes. </w:t>
      </w:r>
      <w:r w:rsidRPr="00015059">
        <w:rPr>
          <w:i/>
          <w:iCs/>
          <w:color w:val="000000" w:themeColor="text1"/>
        </w:rPr>
        <w:t>Proceedings of the Royal Society B: Biological Sciences</w:t>
      </w:r>
      <w:r w:rsidRPr="00015059">
        <w:rPr>
          <w:color w:val="000000" w:themeColor="text1"/>
        </w:rPr>
        <w:t xml:space="preserve">, </w:t>
      </w:r>
      <w:r w:rsidRPr="00015059">
        <w:rPr>
          <w:i/>
          <w:iCs/>
          <w:color w:val="000000" w:themeColor="text1"/>
        </w:rPr>
        <w:t>270</w:t>
      </w:r>
      <w:r w:rsidRPr="00015059">
        <w:rPr>
          <w:color w:val="000000" w:themeColor="text1"/>
        </w:rPr>
        <w:t>(1512), 313–321. https://doi.org/10.1098/rspb.2002.2218</w:t>
      </w:r>
    </w:p>
    <w:p w14:paraId="04B35ED2"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Hebert, P. D. N., Hollingsworth, P. M., &amp; Hajibabaei, M. (2016).</w:t>
      </w:r>
      <w:r w:rsidRPr="00015059">
        <w:rPr>
          <w:color w:val="000000" w:themeColor="text1"/>
        </w:rPr>
        <w:t xml:space="preserve"> From writing to reading the encyclopedia of life. </w:t>
      </w:r>
      <w:r w:rsidRPr="00015059">
        <w:rPr>
          <w:i/>
          <w:iCs/>
          <w:color w:val="000000" w:themeColor="text1"/>
        </w:rPr>
        <w:t>Philosophical Transactions of the Royal Society B: Biological Sciences</w:t>
      </w:r>
      <w:r w:rsidRPr="00015059">
        <w:rPr>
          <w:color w:val="000000" w:themeColor="text1"/>
        </w:rPr>
        <w:t xml:space="preserve">, </w:t>
      </w:r>
      <w:r w:rsidRPr="00015059">
        <w:rPr>
          <w:i/>
          <w:iCs/>
          <w:color w:val="000000" w:themeColor="text1"/>
        </w:rPr>
        <w:t>371</w:t>
      </w:r>
      <w:r w:rsidRPr="00015059">
        <w:rPr>
          <w:color w:val="000000" w:themeColor="text1"/>
        </w:rPr>
        <w:t>(1702). https://doi.org/10.1098/rstb.2015.0321</w:t>
      </w:r>
    </w:p>
    <w:p w14:paraId="70495ECD"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Hebert, P. D. N., Ratnasingham, S., &amp; Waard, J. R. de. (2003).</w:t>
      </w:r>
      <w:r w:rsidRPr="00015059">
        <w:rPr>
          <w:color w:val="000000" w:themeColor="text1"/>
        </w:rPr>
        <w:t xml:space="preserve"> Barcoding animal life: cytochrome c oxidase subunit 1 divergences among closely related species. </w:t>
      </w:r>
      <w:r w:rsidRPr="00015059">
        <w:rPr>
          <w:i/>
          <w:iCs/>
          <w:color w:val="000000" w:themeColor="text1"/>
        </w:rPr>
        <w:t>Proceedings of the Royal Society of London B: Biological Sciences</w:t>
      </w:r>
      <w:r w:rsidRPr="00015059">
        <w:rPr>
          <w:color w:val="000000" w:themeColor="text1"/>
        </w:rPr>
        <w:t xml:space="preserve">, </w:t>
      </w:r>
      <w:r w:rsidRPr="00015059">
        <w:rPr>
          <w:i/>
          <w:iCs/>
          <w:color w:val="000000" w:themeColor="text1"/>
        </w:rPr>
        <w:t>270</w:t>
      </w:r>
      <w:r w:rsidRPr="00015059">
        <w:rPr>
          <w:color w:val="000000" w:themeColor="text1"/>
        </w:rPr>
        <w:t>(Suppl 1), S96–S99. https://doi.org/10.1098/rsbl.2003.0025</w:t>
      </w:r>
    </w:p>
    <w:p w14:paraId="49C6C75F"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lastRenderedPageBreak/>
        <w:t>Henry, V. J., Bandrowski, A. E., Pepin, A.-S., Gonzalez, B. J., &amp; Desfeux, A. (2014).</w:t>
      </w:r>
      <w:r w:rsidRPr="00015059">
        <w:rPr>
          <w:color w:val="000000" w:themeColor="text1"/>
        </w:rPr>
        <w:t xml:space="preserve"> OMICtools: an informative directory for multi-omic data analysis. </w:t>
      </w:r>
      <w:r w:rsidRPr="00015059">
        <w:rPr>
          <w:i/>
          <w:iCs/>
          <w:color w:val="000000" w:themeColor="text1"/>
        </w:rPr>
        <w:t>Database: The Journal of Biological Databases and Curation</w:t>
      </w:r>
      <w:r w:rsidRPr="00015059">
        <w:rPr>
          <w:color w:val="000000" w:themeColor="text1"/>
        </w:rPr>
        <w:t xml:space="preserve">, </w:t>
      </w:r>
      <w:r w:rsidRPr="00015059">
        <w:rPr>
          <w:i/>
          <w:iCs/>
          <w:color w:val="000000" w:themeColor="text1"/>
        </w:rPr>
        <w:t>2014</w:t>
      </w:r>
      <w:r w:rsidRPr="00015059">
        <w:rPr>
          <w:color w:val="000000" w:themeColor="text1"/>
        </w:rPr>
        <w:t>. https://doi.org/10.1093/database/bau069</w:t>
      </w:r>
    </w:p>
    <w:p w14:paraId="69DB6CBD"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Hickerson, M. J., Carstens, B. C., Cavender-Bares, J., Crandall, K. A., Graham, C. H., Johnson, J. B., … Yoder, A. D. (2010).</w:t>
      </w:r>
      <w:r w:rsidRPr="00015059">
        <w:rPr>
          <w:color w:val="000000" w:themeColor="text1"/>
        </w:rPr>
        <w:t xml:space="preserve"> Phylogeography’s past, present, and future: 10 years after Avise, 2000. </w:t>
      </w:r>
      <w:r w:rsidRPr="00015059">
        <w:rPr>
          <w:i/>
          <w:iCs/>
          <w:color w:val="000000" w:themeColor="text1"/>
        </w:rPr>
        <w:t>Molecular Phylogenetics and Evolution</w:t>
      </w:r>
      <w:r w:rsidRPr="00015059">
        <w:rPr>
          <w:color w:val="000000" w:themeColor="text1"/>
        </w:rPr>
        <w:t xml:space="preserve">, </w:t>
      </w:r>
      <w:r w:rsidRPr="00015059">
        <w:rPr>
          <w:i/>
          <w:iCs/>
          <w:color w:val="000000" w:themeColor="text1"/>
        </w:rPr>
        <w:t>54</w:t>
      </w:r>
      <w:r w:rsidRPr="00015059">
        <w:rPr>
          <w:color w:val="000000" w:themeColor="text1"/>
        </w:rPr>
        <w:t>(1), 291–301. https://doi.org/10.1016/j.ympev.2009.09.016</w:t>
      </w:r>
    </w:p>
    <w:p w14:paraId="21E777B6"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Kang, Y., Deng, Z., Zang, R., &amp; Long, W. (2017).</w:t>
      </w:r>
      <w:r w:rsidRPr="00015059">
        <w:rPr>
          <w:color w:val="000000" w:themeColor="text1"/>
        </w:rPr>
        <w:t xml:space="preserve"> DNA barcoding analysis and phylogenetic relationships of tree species in tropical cloud forests. </w:t>
      </w:r>
      <w:r w:rsidRPr="00015059">
        <w:rPr>
          <w:i/>
          <w:iCs/>
          <w:color w:val="000000" w:themeColor="text1"/>
        </w:rPr>
        <w:t>Scientific Reports</w:t>
      </w:r>
      <w:r w:rsidRPr="00015059">
        <w:rPr>
          <w:color w:val="000000" w:themeColor="text1"/>
        </w:rPr>
        <w:t xml:space="preserve">, </w:t>
      </w:r>
      <w:r w:rsidRPr="00015059">
        <w:rPr>
          <w:i/>
          <w:iCs/>
          <w:color w:val="000000" w:themeColor="text1"/>
        </w:rPr>
        <w:t>7</w:t>
      </w:r>
      <w:r w:rsidRPr="00015059">
        <w:rPr>
          <w:color w:val="000000" w:themeColor="text1"/>
        </w:rPr>
        <w:t>(1), 12564. https://doi.org/10.1038/s41598-017-13057-0</w:t>
      </w:r>
    </w:p>
    <w:p w14:paraId="47E84DEB"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Karsch-Mizrachi, I., Takagi, T., &amp; Cochrane, G. (2018).</w:t>
      </w:r>
      <w:r w:rsidRPr="00015059">
        <w:rPr>
          <w:color w:val="000000" w:themeColor="text1"/>
        </w:rPr>
        <w:t xml:space="preserve"> The international nucleotide sequence database collaboration. </w:t>
      </w:r>
      <w:r w:rsidRPr="00015059">
        <w:rPr>
          <w:i/>
          <w:iCs/>
          <w:color w:val="000000" w:themeColor="text1"/>
        </w:rPr>
        <w:t>Nucleic Acids Research</w:t>
      </w:r>
      <w:r w:rsidRPr="00015059">
        <w:rPr>
          <w:color w:val="000000" w:themeColor="text1"/>
        </w:rPr>
        <w:t xml:space="preserve">, </w:t>
      </w:r>
      <w:r w:rsidRPr="00015059">
        <w:rPr>
          <w:i/>
          <w:iCs/>
          <w:color w:val="000000" w:themeColor="text1"/>
        </w:rPr>
        <w:t>46</w:t>
      </w:r>
      <w:r w:rsidRPr="00015059">
        <w:rPr>
          <w:color w:val="000000" w:themeColor="text1"/>
        </w:rPr>
        <w:t>(D1), D48–D51. https://doi.org/10.1093/nar/gkx1097</w:t>
      </w:r>
    </w:p>
    <w:p w14:paraId="3602112E"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Katoh, K., Misawa, K., Kuma, K., &amp; Miyata, T. (2002).</w:t>
      </w:r>
      <w:r w:rsidRPr="00015059">
        <w:rPr>
          <w:color w:val="000000" w:themeColor="text1"/>
        </w:rPr>
        <w:t xml:space="preserve"> MAFFT: a novel method for rapid multiple sequence alignment based on fast Fourier transform. </w:t>
      </w:r>
      <w:r w:rsidRPr="00015059">
        <w:rPr>
          <w:i/>
          <w:iCs/>
          <w:color w:val="000000" w:themeColor="text1"/>
        </w:rPr>
        <w:t>Nucleic Acids Research</w:t>
      </w:r>
      <w:r w:rsidRPr="00015059">
        <w:rPr>
          <w:color w:val="000000" w:themeColor="text1"/>
        </w:rPr>
        <w:t xml:space="preserve">, </w:t>
      </w:r>
      <w:r w:rsidRPr="00015059">
        <w:rPr>
          <w:i/>
          <w:iCs/>
          <w:color w:val="000000" w:themeColor="text1"/>
        </w:rPr>
        <w:t>30</w:t>
      </w:r>
      <w:r w:rsidRPr="00015059">
        <w:rPr>
          <w:color w:val="000000" w:themeColor="text1"/>
        </w:rPr>
        <w:t>(14), 3059–3066. https://doi.org/10.1093/nar/gkf436</w:t>
      </w:r>
    </w:p>
    <w:p w14:paraId="0859DF44"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Katoh, K., &amp; Standley, D. M. (2013).</w:t>
      </w:r>
      <w:r w:rsidRPr="00015059">
        <w:rPr>
          <w:color w:val="000000" w:themeColor="text1"/>
        </w:rPr>
        <w:t xml:space="preserve"> MAFFT Multiple Sequence Alignment Software Version 7: Improvements in Performance and Usability. </w:t>
      </w:r>
      <w:r w:rsidRPr="00015059">
        <w:rPr>
          <w:i/>
          <w:iCs/>
          <w:color w:val="000000" w:themeColor="text1"/>
        </w:rPr>
        <w:t>Molecular Biology and Evolution</w:t>
      </w:r>
      <w:r w:rsidRPr="00015059">
        <w:rPr>
          <w:color w:val="000000" w:themeColor="text1"/>
        </w:rPr>
        <w:t xml:space="preserve">, </w:t>
      </w:r>
      <w:r w:rsidRPr="00015059">
        <w:rPr>
          <w:i/>
          <w:iCs/>
          <w:color w:val="000000" w:themeColor="text1"/>
        </w:rPr>
        <w:t>30</w:t>
      </w:r>
      <w:r w:rsidRPr="00015059">
        <w:rPr>
          <w:color w:val="000000" w:themeColor="text1"/>
        </w:rPr>
        <w:t>(4), 772–780. https://doi.org/10.1093/molbev/mst010</w:t>
      </w:r>
    </w:p>
    <w:p w14:paraId="7AD6E71A"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Kekkonen, M., &amp; Hebert, P. D. N. (2014).</w:t>
      </w:r>
      <w:r w:rsidRPr="00015059">
        <w:rPr>
          <w:color w:val="000000" w:themeColor="text1"/>
        </w:rPr>
        <w:t xml:space="preserve"> DNA barcode-based delineation of putative species: efficient start for taxonomic workflows. </w:t>
      </w:r>
      <w:r w:rsidRPr="00015059">
        <w:rPr>
          <w:i/>
          <w:iCs/>
          <w:color w:val="000000" w:themeColor="text1"/>
        </w:rPr>
        <w:t>Molecular Ecology Resources</w:t>
      </w:r>
      <w:r w:rsidRPr="00015059">
        <w:rPr>
          <w:color w:val="000000" w:themeColor="text1"/>
        </w:rPr>
        <w:t xml:space="preserve">, </w:t>
      </w:r>
      <w:r w:rsidRPr="00015059">
        <w:rPr>
          <w:i/>
          <w:iCs/>
          <w:color w:val="000000" w:themeColor="text1"/>
        </w:rPr>
        <w:t>14</w:t>
      </w:r>
      <w:r w:rsidRPr="00015059">
        <w:rPr>
          <w:color w:val="000000" w:themeColor="text1"/>
        </w:rPr>
        <w:t>(4), 706–715. https://doi.org/10.1111/1755-0998.12233</w:t>
      </w:r>
    </w:p>
    <w:p w14:paraId="216CC184"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Kenya | iBOL. (2018, April 12).</w:t>
      </w:r>
      <w:r w:rsidRPr="00015059">
        <w:rPr>
          <w:color w:val="000000" w:themeColor="text1"/>
        </w:rPr>
        <w:t xml:space="preserve"> Retrieved 12 April 2018, from http://ibol.org/kenya/</w:t>
      </w:r>
    </w:p>
    <w:p w14:paraId="64489C2C"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Kjer, K., Blahnik, R., &amp; Holzenthal, R. (2001).</w:t>
      </w:r>
      <w:r w:rsidRPr="00015059">
        <w:rPr>
          <w:color w:val="000000" w:themeColor="text1"/>
        </w:rPr>
        <w:t xml:space="preserve"> </w:t>
      </w:r>
      <w:r w:rsidRPr="00015059">
        <w:rPr>
          <w:i/>
          <w:iCs/>
          <w:color w:val="000000" w:themeColor="text1"/>
        </w:rPr>
        <w:t>Phylogeny of Trichoptera (Caddisflies): Characterization of Signal and Noise Within Multiple Datasets</w:t>
      </w:r>
      <w:r w:rsidRPr="00015059">
        <w:rPr>
          <w:color w:val="000000" w:themeColor="text1"/>
        </w:rPr>
        <w:t xml:space="preserve"> (Vol. 50). https://doi.org/10.1080/106351501753462812</w:t>
      </w:r>
    </w:p>
    <w:p w14:paraId="509C3F2A"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Krosch, M., K Schutze, M., Armstrong, K., C Graham, G., Yeates, D., &amp; R Clarke, A. (2012).</w:t>
      </w:r>
      <w:r w:rsidRPr="00015059">
        <w:rPr>
          <w:color w:val="000000" w:themeColor="text1"/>
        </w:rPr>
        <w:t xml:space="preserve"> A molecular phylogeny for the Tribe Dacini (Diptera: Tephritidae): Systematic and biogeographic implications, </w:t>
      </w:r>
      <w:r w:rsidRPr="00015059">
        <w:rPr>
          <w:i/>
          <w:iCs/>
          <w:color w:val="000000" w:themeColor="text1"/>
        </w:rPr>
        <w:t>64</w:t>
      </w:r>
      <w:r w:rsidRPr="00015059">
        <w:rPr>
          <w:color w:val="000000" w:themeColor="text1"/>
        </w:rPr>
        <w:t>, 513–523. https://doi.org/10.1016/j.ympev.2012.05.006</w:t>
      </w:r>
    </w:p>
    <w:p w14:paraId="15301FC7"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Kumar, R., &amp; Kumar, V. (2018).</w:t>
      </w:r>
      <w:r w:rsidRPr="00015059">
        <w:rPr>
          <w:color w:val="000000" w:themeColor="text1"/>
        </w:rPr>
        <w:t xml:space="preserve"> A review of phylogeography: biotic and abiotic factors. </w:t>
      </w:r>
      <w:r w:rsidRPr="00015059">
        <w:rPr>
          <w:i/>
          <w:iCs/>
          <w:color w:val="000000" w:themeColor="text1"/>
        </w:rPr>
        <w:t>Geology, Ecology, and Landscapes</w:t>
      </w:r>
      <w:r w:rsidRPr="00015059">
        <w:rPr>
          <w:color w:val="000000" w:themeColor="text1"/>
        </w:rPr>
        <w:t xml:space="preserve">, </w:t>
      </w:r>
      <w:r w:rsidRPr="00015059">
        <w:rPr>
          <w:i/>
          <w:iCs/>
          <w:color w:val="000000" w:themeColor="text1"/>
        </w:rPr>
        <w:t>0</w:t>
      </w:r>
      <w:r w:rsidRPr="00015059">
        <w:rPr>
          <w:color w:val="000000" w:themeColor="text1"/>
        </w:rPr>
        <w:t>(0), 1–7. https://doi.org/10.1080/24749508.2018.1452486</w:t>
      </w:r>
    </w:p>
    <w:p w14:paraId="723FCFE2"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lastRenderedPageBreak/>
        <w:t>Kurtenbach, G., &amp; Buxton, B. (1991).</w:t>
      </w:r>
      <w:r w:rsidRPr="00015059">
        <w:rPr>
          <w:color w:val="000000" w:themeColor="text1"/>
        </w:rPr>
        <w:t xml:space="preserve"> GEdit: A Test Bed for Editing by Contiguous Gestures. </w:t>
      </w:r>
      <w:r w:rsidRPr="00015059">
        <w:rPr>
          <w:i/>
          <w:iCs/>
          <w:color w:val="000000" w:themeColor="text1"/>
        </w:rPr>
        <w:t>SIGCHI Bull.</w:t>
      </w:r>
      <w:r w:rsidRPr="00015059">
        <w:rPr>
          <w:color w:val="000000" w:themeColor="text1"/>
        </w:rPr>
        <w:t xml:space="preserve">, </w:t>
      </w:r>
      <w:r w:rsidRPr="00015059">
        <w:rPr>
          <w:i/>
          <w:iCs/>
          <w:color w:val="000000" w:themeColor="text1"/>
        </w:rPr>
        <w:t>23</w:t>
      </w:r>
      <w:r w:rsidRPr="00015059">
        <w:rPr>
          <w:color w:val="000000" w:themeColor="text1"/>
        </w:rPr>
        <w:t>(2), 22–26. https://doi.org/10.1145/122488.122490</w:t>
      </w:r>
    </w:p>
    <w:p w14:paraId="151712F5"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Lin, C.-P., &amp; Danforth, B. N. (2004).</w:t>
      </w:r>
      <w:r w:rsidRPr="00015059">
        <w:rPr>
          <w:color w:val="000000" w:themeColor="text1"/>
        </w:rPr>
        <w:t xml:space="preserve"> How do insect nuclear and mitochondrial gene substitution patterns differ? Insights from Bayesian analyses of combined datasets. </w:t>
      </w:r>
      <w:r w:rsidRPr="00015059">
        <w:rPr>
          <w:i/>
          <w:iCs/>
          <w:color w:val="000000" w:themeColor="text1"/>
        </w:rPr>
        <w:t>Molecular Phylogenetics and Evolution</w:t>
      </w:r>
      <w:r w:rsidRPr="00015059">
        <w:rPr>
          <w:color w:val="000000" w:themeColor="text1"/>
        </w:rPr>
        <w:t xml:space="preserve">, </w:t>
      </w:r>
      <w:r w:rsidRPr="00015059">
        <w:rPr>
          <w:i/>
          <w:iCs/>
          <w:color w:val="000000" w:themeColor="text1"/>
        </w:rPr>
        <w:t>30</w:t>
      </w:r>
      <w:r w:rsidRPr="00015059">
        <w:rPr>
          <w:color w:val="000000" w:themeColor="text1"/>
        </w:rPr>
        <w:t>(3), 686–702. https://doi.org/10.1016/S1055-7903(03)00241-0</w:t>
      </w:r>
    </w:p>
    <w:p w14:paraId="313EEC3D"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Liu, K., Linder, C. R., &amp; Warnow, T. (2011).</w:t>
      </w:r>
      <w:r w:rsidRPr="00015059">
        <w:rPr>
          <w:color w:val="000000" w:themeColor="text1"/>
        </w:rPr>
        <w:t xml:space="preserve"> RAxML and FastTree: Comparing Two Methods for Large-Scale Maximum Likelihood Phylogeny Estimation. </w:t>
      </w:r>
      <w:r w:rsidRPr="00015059">
        <w:rPr>
          <w:i/>
          <w:iCs/>
          <w:color w:val="000000" w:themeColor="text1"/>
        </w:rPr>
        <w:t>PLoS ONE</w:t>
      </w:r>
      <w:r w:rsidRPr="00015059">
        <w:rPr>
          <w:color w:val="000000" w:themeColor="text1"/>
        </w:rPr>
        <w:t xml:space="preserve">, </w:t>
      </w:r>
      <w:r w:rsidRPr="00015059">
        <w:rPr>
          <w:i/>
          <w:iCs/>
          <w:color w:val="000000" w:themeColor="text1"/>
        </w:rPr>
        <w:t>6</w:t>
      </w:r>
      <w:r w:rsidRPr="00015059">
        <w:rPr>
          <w:color w:val="000000" w:themeColor="text1"/>
        </w:rPr>
        <w:t>(11). https://doi.org/10.1371/journal.pone.0027731</w:t>
      </w:r>
    </w:p>
    <w:p w14:paraId="55F9B295"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Liu, K., &amp; Warnow, T. (2014).</w:t>
      </w:r>
      <w:r w:rsidRPr="00015059">
        <w:rPr>
          <w:color w:val="000000" w:themeColor="text1"/>
        </w:rPr>
        <w:t xml:space="preserve"> Large-Scale Multiple Sequence Alignment and Tree Estimation Using SATé. </w:t>
      </w:r>
      <w:r w:rsidRPr="00015059">
        <w:rPr>
          <w:i/>
          <w:iCs/>
          <w:color w:val="000000" w:themeColor="text1"/>
        </w:rPr>
        <w:t>Methods in Molecular Biology (Clifton, N.J.)</w:t>
      </w:r>
      <w:r w:rsidRPr="00015059">
        <w:rPr>
          <w:color w:val="000000" w:themeColor="text1"/>
        </w:rPr>
        <w:t xml:space="preserve">, </w:t>
      </w:r>
      <w:r w:rsidRPr="00015059">
        <w:rPr>
          <w:i/>
          <w:iCs/>
          <w:color w:val="000000" w:themeColor="text1"/>
        </w:rPr>
        <w:t>1079</w:t>
      </w:r>
      <w:r w:rsidRPr="00015059">
        <w:rPr>
          <w:color w:val="000000" w:themeColor="text1"/>
        </w:rPr>
        <w:t>, 219–244. https://doi.org/10.1007/978-1-62703-646-7_15</w:t>
      </w:r>
    </w:p>
    <w:p w14:paraId="6744D079"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Liu, K., Warnow, T. J., Holder, M. T., Nelesen, S. M., Yu, J., Stamatakis, A. P., &amp; Linder, C. R. (2012).</w:t>
      </w:r>
      <w:r w:rsidRPr="00015059">
        <w:rPr>
          <w:color w:val="000000" w:themeColor="text1"/>
        </w:rPr>
        <w:t xml:space="preserve"> SATé-II: Very Fast and Accurate Simultaneous Estimation of Multiple Sequence Alignments and Phylogenetic Trees. </w:t>
      </w:r>
      <w:r w:rsidRPr="00015059">
        <w:rPr>
          <w:i/>
          <w:iCs/>
          <w:color w:val="000000" w:themeColor="text1"/>
        </w:rPr>
        <w:t>Systematic Biology</w:t>
      </w:r>
      <w:r w:rsidRPr="00015059">
        <w:rPr>
          <w:color w:val="000000" w:themeColor="text1"/>
        </w:rPr>
        <w:t xml:space="preserve">, </w:t>
      </w:r>
      <w:r w:rsidRPr="00015059">
        <w:rPr>
          <w:i/>
          <w:iCs/>
          <w:color w:val="000000" w:themeColor="text1"/>
        </w:rPr>
        <w:t>61</w:t>
      </w:r>
      <w:r w:rsidRPr="00015059">
        <w:rPr>
          <w:color w:val="000000" w:themeColor="text1"/>
        </w:rPr>
        <w:t>(1), 90–90. https://doi.org/10.1093/sysbio/syr095</w:t>
      </w:r>
    </w:p>
    <w:p w14:paraId="55FEA3B2"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Louise Bennett, K., Kaddumukasa, M., Shija, F., Djouaka, R., Misinzo, G., Lutwama, J., … Walton, C. (2018).</w:t>
      </w:r>
      <w:r w:rsidRPr="00015059">
        <w:rPr>
          <w:color w:val="000000" w:themeColor="text1"/>
        </w:rPr>
        <w:t xml:space="preserve"> Comparative phylogeography of Aedes mosquitoes and the role of past climatic change for evolution within Africa, </w:t>
      </w:r>
      <w:r w:rsidRPr="00015059">
        <w:rPr>
          <w:i/>
          <w:iCs/>
          <w:color w:val="000000" w:themeColor="text1"/>
        </w:rPr>
        <w:t>8</w:t>
      </w:r>
      <w:r w:rsidRPr="00015059">
        <w:rPr>
          <w:color w:val="000000" w:themeColor="text1"/>
        </w:rPr>
        <w:t>. https://doi.org/10.1002/ece3.3668</w:t>
      </w:r>
    </w:p>
    <w:p w14:paraId="24DAD987"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Maio, N. D., Wu, C.-H., O’Reilly, K. M., &amp; Wilson, D. (2015).</w:t>
      </w:r>
      <w:r w:rsidRPr="00015059">
        <w:rPr>
          <w:color w:val="000000" w:themeColor="text1"/>
        </w:rPr>
        <w:t xml:space="preserve"> New Routes to Phylogeography: A Bayesian Structured Coalescent Approximation. </w:t>
      </w:r>
      <w:r w:rsidRPr="00015059">
        <w:rPr>
          <w:i/>
          <w:iCs/>
          <w:color w:val="000000" w:themeColor="text1"/>
        </w:rPr>
        <w:t>PLOS Genetics</w:t>
      </w:r>
      <w:r w:rsidRPr="00015059">
        <w:rPr>
          <w:color w:val="000000" w:themeColor="text1"/>
        </w:rPr>
        <w:t xml:space="preserve">, </w:t>
      </w:r>
      <w:r w:rsidRPr="00015059">
        <w:rPr>
          <w:i/>
          <w:iCs/>
          <w:color w:val="000000" w:themeColor="text1"/>
        </w:rPr>
        <w:t>11</w:t>
      </w:r>
      <w:r w:rsidRPr="00015059">
        <w:rPr>
          <w:color w:val="000000" w:themeColor="text1"/>
        </w:rPr>
        <w:t>(8), e1005421. https://doi.org/10.1371/journal.pgen.1005421</w:t>
      </w:r>
    </w:p>
    <w:p w14:paraId="7AD7DF2A"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Marske, K. (2016).</w:t>
      </w:r>
      <w:r w:rsidRPr="00015059">
        <w:rPr>
          <w:color w:val="000000" w:themeColor="text1"/>
        </w:rPr>
        <w:t xml:space="preserve"> </w:t>
      </w:r>
      <w:r w:rsidRPr="00015059">
        <w:rPr>
          <w:i/>
          <w:iCs/>
          <w:color w:val="000000" w:themeColor="text1"/>
        </w:rPr>
        <w:t>Phylogeography</w:t>
      </w:r>
      <w:r w:rsidRPr="00015059">
        <w:rPr>
          <w:color w:val="000000" w:themeColor="text1"/>
        </w:rPr>
        <w:t>. https://doi.org/10.1016/B978-0-12-800049-6.00109-8</w:t>
      </w:r>
    </w:p>
    <w:p w14:paraId="46994744"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Mende, M. B., Bartel, M., &amp; Hundsdoerfer, A. K. (2016).</w:t>
      </w:r>
      <w:r w:rsidRPr="00015059">
        <w:rPr>
          <w:color w:val="000000" w:themeColor="text1"/>
        </w:rPr>
        <w:t xml:space="preserve"> A comprehensive phylogeography of the Hyles euphorbiae complex (Lepidoptera: Sphingidae) indicates a ‘glacial refuge belt’. </w:t>
      </w:r>
      <w:r w:rsidRPr="00015059">
        <w:rPr>
          <w:i/>
          <w:iCs/>
          <w:color w:val="000000" w:themeColor="text1"/>
        </w:rPr>
        <w:t>Scientific Reports</w:t>
      </w:r>
      <w:r w:rsidRPr="00015059">
        <w:rPr>
          <w:color w:val="000000" w:themeColor="text1"/>
        </w:rPr>
        <w:t xml:space="preserve">, </w:t>
      </w:r>
      <w:r w:rsidRPr="00015059">
        <w:rPr>
          <w:i/>
          <w:iCs/>
          <w:color w:val="000000" w:themeColor="text1"/>
        </w:rPr>
        <w:t>6</w:t>
      </w:r>
      <w:r w:rsidRPr="00015059">
        <w:rPr>
          <w:color w:val="000000" w:themeColor="text1"/>
        </w:rPr>
        <w:t>. https://doi.org/10.1038/srep29527</w:t>
      </w:r>
    </w:p>
    <w:p w14:paraId="014FE309"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Meyer, M., Delatte, H., Ekesi, S., Jordaens, K., Kalinova, B., Manrakhan, A., … Virgilio, M. (2015).</w:t>
      </w:r>
      <w:r w:rsidRPr="00015059">
        <w:rPr>
          <w:color w:val="000000" w:themeColor="text1"/>
        </w:rPr>
        <w:t xml:space="preserve"> </w:t>
      </w:r>
      <w:r w:rsidRPr="00015059">
        <w:rPr>
          <w:i/>
          <w:iCs/>
          <w:color w:val="000000" w:themeColor="text1"/>
        </w:rPr>
        <w:t>An integrative approach to unravel the Ceratitis FAR (Diptera, Tephritidae) cryptic species complex: a review</w:t>
      </w:r>
      <w:r w:rsidRPr="00015059">
        <w:rPr>
          <w:color w:val="000000" w:themeColor="text1"/>
        </w:rPr>
        <w:t xml:space="preserve"> (Vol. 540). https://doi.org/10.3897/zookeys.540.10046</w:t>
      </w:r>
    </w:p>
    <w:p w14:paraId="70C56FE3"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Meyer, M., Mwatawala, M., Copeland, R., &amp; Virgilio, M. (2016).</w:t>
      </w:r>
      <w:r w:rsidRPr="00015059">
        <w:rPr>
          <w:color w:val="000000" w:themeColor="text1"/>
        </w:rPr>
        <w:t xml:space="preserve"> </w:t>
      </w:r>
      <w:r w:rsidRPr="00015059">
        <w:rPr>
          <w:i/>
          <w:iCs/>
          <w:color w:val="000000" w:themeColor="text1"/>
        </w:rPr>
        <w:t xml:space="preserve">Description of new Ceratitis species (Diptera: Tephritidae) from Africa, or how morphological and DNA data are </w:t>
      </w:r>
      <w:r w:rsidRPr="00015059">
        <w:rPr>
          <w:i/>
          <w:iCs/>
          <w:color w:val="000000" w:themeColor="text1"/>
        </w:rPr>
        <w:lastRenderedPageBreak/>
        <w:t>complementary in discovering unknown species and matching sexes</w:t>
      </w:r>
      <w:r w:rsidRPr="00015059">
        <w:rPr>
          <w:color w:val="000000" w:themeColor="text1"/>
        </w:rPr>
        <w:t xml:space="preserve"> (Vol. 2016). https://doi.org/10.5852/ejt.2016.233</w:t>
      </w:r>
    </w:p>
    <w:p w14:paraId="61624A54"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Miller, S., Copeland, R., E Rosati, M., &amp; Hebert, P. (2014).</w:t>
      </w:r>
      <w:r w:rsidRPr="00015059">
        <w:rPr>
          <w:color w:val="000000" w:themeColor="text1"/>
        </w:rPr>
        <w:t xml:space="preserve"> </w:t>
      </w:r>
      <w:r w:rsidRPr="00015059">
        <w:rPr>
          <w:i/>
          <w:iCs/>
          <w:color w:val="000000" w:themeColor="text1"/>
        </w:rPr>
        <w:t>DNA Barcodes of Microlepidoptera Reared from Native Fruit in Kenya</w:t>
      </w:r>
      <w:r w:rsidRPr="00015059">
        <w:rPr>
          <w:color w:val="000000" w:themeColor="text1"/>
        </w:rPr>
        <w:t xml:space="preserve"> (Vol. 116). https://doi.org/10.4289/0013-8797.116.1.137</w:t>
      </w:r>
    </w:p>
    <w:p w14:paraId="12CA6F6E"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Miller, S. E. (2007).</w:t>
      </w:r>
      <w:r w:rsidRPr="00015059">
        <w:rPr>
          <w:color w:val="000000" w:themeColor="text1"/>
        </w:rPr>
        <w:t xml:space="preserve"> DNA barcoding and the renaissance of taxonomy. </w:t>
      </w:r>
      <w:r w:rsidRPr="00015059">
        <w:rPr>
          <w:i/>
          <w:iCs/>
          <w:color w:val="000000" w:themeColor="text1"/>
        </w:rPr>
        <w:t>Proceedings of the National Academy of Sciences of the United States of America</w:t>
      </w:r>
      <w:r w:rsidRPr="00015059">
        <w:rPr>
          <w:color w:val="000000" w:themeColor="text1"/>
        </w:rPr>
        <w:t xml:space="preserve">, </w:t>
      </w:r>
      <w:r w:rsidRPr="00015059">
        <w:rPr>
          <w:i/>
          <w:iCs/>
          <w:color w:val="000000" w:themeColor="text1"/>
        </w:rPr>
        <w:t>104</w:t>
      </w:r>
      <w:r w:rsidRPr="00015059">
        <w:rPr>
          <w:color w:val="000000" w:themeColor="text1"/>
        </w:rPr>
        <w:t>(12), 4775–4776. https://doi.org/10.1073/pnas.0700466104</w:t>
      </w:r>
    </w:p>
    <w:p w14:paraId="7B218C8C"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Miller, S. E., Hausmann, A., Hallwachs, W., &amp; Janzen, D. H. (2016).</w:t>
      </w:r>
      <w:r w:rsidRPr="00015059">
        <w:rPr>
          <w:color w:val="000000" w:themeColor="text1"/>
        </w:rPr>
        <w:t xml:space="preserve"> Advancing taxonomy and bioinventories with DNA barcodes. </w:t>
      </w:r>
      <w:r w:rsidRPr="00015059">
        <w:rPr>
          <w:i/>
          <w:iCs/>
          <w:color w:val="000000" w:themeColor="text1"/>
        </w:rPr>
        <w:t>Philosophical Transactions of the Royal Society B: Biological Sciences</w:t>
      </w:r>
      <w:r w:rsidRPr="00015059">
        <w:rPr>
          <w:color w:val="000000" w:themeColor="text1"/>
        </w:rPr>
        <w:t xml:space="preserve">, </w:t>
      </w:r>
      <w:r w:rsidRPr="00015059">
        <w:rPr>
          <w:i/>
          <w:iCs/>
          <w:color w:val="000000" w:themeColor="text1"/>
        </w:rPr>
        <w:t>371</w:t>
      </w:r>
      <w:r w:rsidRPr="00015059">
        <w:rPr>
          <w:color w:val="000000" w:themeColor="text1"/>
        </w:rPr>
        <w:t>(1702). https://doi.org/10.1098/rstb.2015.0339</w:t>
      </w:r>
    </w:p>
    <w:p w14:paraId="5119E2E6"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Miller, S., E Rosati, M., Gewa, B., Novotny, V., D Weiblen, G., &amp; Hebert, P. (2015).</w:t>
      </w:r>
      <w:r w:rsidRPr="00015059">
        <w:rPr>
          <w:color w:val="000000" w:themeColor="text1"/>
        </w:rPr>
        <w:t xml:space="preserve"> </w:t>
      </w:r>
      <w:r w:rsidRPr="00015059">
        <w:rPr>
          <w:i/>
          <w:iCs/>
          <w:color w:val="000000" w:themeColor="text1"/>
        </w:rPr>
        <w:t>DNA Barcodes of Lepidoptera Reared from Yawan, Papua New Guinea</w:t>
      </w:r>
      <w:r w:rsidRPr="00015059">
        <w:rPr>
          <w:color w:val="000000" w:themeColor="text1"/>
        </w:rPr>
        <w:t xml:space="preserve"> (Vol. 117). https://doi.org/10.4289/0013-8797.117.2.247</w:t>
      </w:r>
    </w:p>
    <w:p w14:paraId="69227E20"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Miller, S., Martins, D., Rosati, M., &amp; Hebert, P. (2014).</w:t>
      </w:r>
      <w:r w:rsidRPr="00015059">
        <w:rPr>
          <w:color w:val="000000" w:themeColor="text1"/>
        </w:rPr>
        <w:t xml:space="preserve"> </w:t>
      </w:r>
      <w:r w:rsidRPr="00015059">
        <w:rPr>
          <w:i/>
          <w:iCs/>
          <w:color w:val="000000" w:themeColor="text1"/>
        </w:rPr>
        <w:t>DNA Barcodes of Moths (Lepidoptera) from Lake Turkana, Kenya</w:t>
      </w:r>
      <w:r w:rsidRPr="00015059">
        <w:rPr>
          <w:color w:val="000000" w:themeColor="text1"/>
        </w:rPr>
        <w:t xml:space="preserve"> (Vol. 116). https://doi.org/10.4289/0013-8797.116.1.133</w:t>
      </w:r>
    </w:p>
    <w:p w14:paraId="6B4D7308"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Mirarab, S., Nguyen, N., Guo, S., Wang, L.-S., Kim, J., &amp; Warnow, T. (2015).</w:t>
      </w:r>
      <w:r w:rsidRPr="00015059">
        <w:rPr>
          <w:color w:val="000000" w:themeColor="text1"/>
        </w:rPr>
        <w:t xml:space="preserve"> PASTA: Ultra-Large Multiple Sequence Alignment for Nucleotide and Amino-Acid Sequences. </w:t>
      </w:r>
      <w:r w:rsidRPr="00015059">
        <w:rPr>
          <w:i/>
          <w:iCs/>
          <w:color w:val="000000" w:themeColor="text1"/>
        </w:rPr>
        <w:t>Journal of Computational Biology</w:t>
      </w:r>
      <w:r w:rsidRPr="00015059">
        <w:rPr>
          <w:color w:val="000000" w:themeColor="text1"/>
        </w:rPr>
        <w:t xml:space="preserve">, </w:t>
      </w:r>
      <w:r w:rsidRPr="00015059">
        <w:rPr>
          <w:i/>
          <w:iCs/>
          <w:color w:val="000000" w:themeColor="text1"/>
        </w:rPr>
        <w:t>22</w:t>
      </w:r>
      <w:r w:rsidRPr="00015059">
        <w:rPr>
          <w:color w:val="000000" w:themeColor="text1"/>
        </w:rPr>
        <w:t>(5), 377–386. https://doi.org/10.1089/cmb.2014.0156</w:t>
      </w:r>
    </w:p>
    <w:p w14:paraId="1542D8D8"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Misof, B., Liu, S., Meusemann, K., Peters, R. S., Donath, A., Mayer, C., … Zhou, X. (2014).</w:t>
      </w:r>
      <w:r w:rsidRPr="00015059">
        <w:rPr>
          <w:color w:val="000000" w:themeColor="text1"/>
        </w:rPr>
        <w:t xml:space="preserve"> Phylogenomics resolves the timing and pattern of insect evolution. </w:t>
      </w:r>
      <w:r w:rsidRPr="00015059">
        <w:rPr>
          <w:i/>
          <w:iCs/>
          <w:color w:val="000000" w:themeColor="text1"/>
        </w:rPr>
        <w:t>Science</w:t>
      </w:r>
      <w:r w:rsidRPr="00015059">
        <w:rPr>
          <w:color w:val="000000" w:themeColor="text1"/>
        </w:rPr>
        <w:t xml:space="preserve">, </w:t>
      </w:r>
      <w:r w:rsidRPr="00015059">
        <w:rPr>
          <w:i/>
          <w:iCs/>
          <w:color w:val="000000" w:themeColor="text1"/>
        </w:rPr>
        <w:t>346</w:t>
      </w:r>
      <w:r w:rsidRPr="00015059">
        <w:rPr>
          <w:color w:val="000000" w:themeColor="text1"/>
        </w:rPr>
        <w:t>(6210), 763. https://doi.org/10.1126/science.1257570</w:t>
      </w:r>
    </w:p>
    <w:p w14:paraId="40858F57"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Munir, M. (2013).</w:t>
      </w:r>
      <w:r w:rsidRPr="00015059">
        <w:rPr>
          <w:color w:val="000000" w:themeColor="text1"/>
        </w:rPr>
        <w:t xml:space="preserve"> Bioinformatics analysis of large-scale viral sequences. </w:t>
      </w:r>
      <w:r w:rsidRPr="00015059">
        <w:rPr>
          <w:i/>
          <w:iCs/>
          <w:color w:val="000000" w:themeColor="text1"/>
        </w:rPr>
        <w:t>Virulence</w:t>
      </w:r>
      <w:r w:rsidRPr="00015059">
        <w:rPr>
          <w:color w:val="000000" w:themeColor="text1"/>
        </w:rPr>
        <w:t xml:space="preserve">, </w:t>
      </w:r>
      <w:r w:rsidRPr="00015059">
        <w:rPr>
          <w:i/>
          <w:iCs/>
          <w:color w:val="000000" w:themeColor="text1"/>
        </w:rPr>
        <w:t>4</w:t>
      </w:r>
      <w:r w:rsidRPr="00015059">
        <w:rPr>
          <w:color w:val="000000" w:themeColor="text1"/>
        </w:rPr>
        <w:t>(1), 97–106. https://doi.org/10.4161/viru.23161</w:t>
      </w:r>
    </w:p>
    <w:p w14:paraId="5ED8D146" w14:textId="1A73558C" w:rsidR="00FC5343" w:rsidRPr="00015059" w:rsidRDefault="00FC5343" w:rsidP="003F3945">
      <w:pPr>
        <w:pStyle w:val="Bibliography"/>
        <w:spacing w:line="360" w:lineRule="auto"/>
        <w:ind w:left="0" w:firstLine="0"/>
        <w:rPr>
          <w:color w:val="000000" w:themeColor="text1"/>
        </w:rPr>
      </w:pPr>
      <w:r w:rsidRPr="00015059">
        <w:rPr>
          <w:b/>
          <w:color w:val="000000" w:themeColor="text1"/>
        </w:rPr>
        <w:t>ODENY, D. O, Ndungu, N., Masiga, D., Khayota, B., &amp; Oyieko, H. (2017).</w:t>
      </w:r>
      <w:r w:rsidRPr="00015059">
        <w:rPr>
          <w:color w:val="000000" w:themeColor="text1"/>
        </w:rPr>
        <w:t xml:space="preserve"> </w:t>
      </w:r>
      <w:r w:rsidR="0049578D" w:rsidRPr="00015059">
        <w:rPr>
          <w:color w:val="000000" w:themeColor="text1"/>
        </w:rPr>
        <w:t xml:space="preserve">Implementing </w:t>
      </w:r>
      <w:r w:rsidR="0049578D">
        <w:rPr>
          <w:color w:val="000000" w:themeColor="text1"/>
        </w:rPr>
        <w:t>a</w:t>
      </w:r>
      <w:r w:rsidR="0049578D" w:rsidRPr="00015059">
        <w:rPr>
          <w:color w:val="000000" w:themeColor="text1"/>
        </w:rPr>
        <w:t xml:space="preserve"> National Dna Barcoding Operating Node </w:t>
      </w:r>
      <w:r w:rsidR="0049578D">
        <w:rPr>
          <w:color w:val="000000" w:themeColor="text1"/>
        </w:rPr>
        <w:t>f</w:t>
      </w:r>
      <w:r w:rsidR="0049578D" w:rsidRPr="00015059">
        <w:rPr>
          <w:color w:val="000000" w:themeColor="text1"/>
        </w:rPr>
        <w:t>rom Scratch - The Experience Of Kenbol</w:t>
      </w:r>
      <w:r w:rsidRPr="00015059">
        <w:rPr>
          <w:color w:val="000000" w:themeColor="text1"/>
        </w:rPr>
        <w:t xml:space="preserve">. In </w:t>
      </w:r>
      <w:r w:rsidRPr="00015059">
        <w:rPr>
          <w:i/>
          <w:iCs/>
          <w:color w:val="000000" w:themeColor="text1"/>
        </w:rPr>
        <w:t>Networks</w:t>
      </w:r>
      <w:r w:rsidRPr="00015059">
        <w:rPr>
          <w:color w:val="000000" w:themeColor="text1"/>
        </w:rPr>
        <w:t>. Adelaide, Australia. Retrieved from http://www.dnabarcodes2011.org/conference/index.php</w:t>
      </w:r>
    </w:p>
    <w:p w14:paraId="3EE14E03"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Peter Linder H. (2017).</w:t>
      </w:r>
      <w:r w:rsidRPr="00015059">
        <w:rPr>
          <w:color w:val="000000" w:themeColor="text1"/>
        </w:rPr>
        <w:t xml:space="preserve"> Phylogeography. </w:t>
      </w:r>
      <w:r w:rsidRPr="00015059">
        <w:rPr>
          <w:i/>
          <w:iCs/>
          <w:color w:val="000000" w:themeColor="text1"/>
        </w:rPr>
        <w:t>Journal of Biogeography</w:t>
      </w:r>
      <w:r w:rsidRPr="00015059">
        <w:rPr>
          <w:color w:val="000000" w:themeColor="text1"/>
        </w:rPr>
        <w:t xml:space="preserve">, </w:t>
      </w:r>
      <w:r w:rsidRPr="00015059">
        <w:rPr>
          <w:i/>
          <w:iCs/>
          <w:color w:val="000000" w:themeColor="text1"/>
        </w:rPr>
        <w:t>44</w:t>
      </w:r>
      <w:r w:rsidRPr="00015059">
        <w:rPr>
          <w:color w:val="000000" w:themeColor="text1"/>
        </w:rPr>
        <w:t>(2), 243–244. https://doi.org/10.1111/jbi.12958</w:t>
      </w:r>
    </w:p>
    <w:p w14:paraId="647A8BED"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lastRenderedPageBreak/>
        <w:t>Porter, T., Gibson, J., Shokralla, S., Baird, D., Brian Golding, G., &amp; Hajibabaei, M. (2014).</w:t>
      </w:r>
      <w:r w:rsidRPr="00015059">
        <w:rPr>
          <w:color w:val="000000" w:themeColor="text1"/>
        </w:rPr>
        <w:t xml:space="preserve"> </w:t>
      </w:r>
      <w:r w:rsidRPr="00015059">
        <w:rPr>
          <w:i/>
          <w:iCs/>
          <w:color w:val="000000" w:themeColor="text1"/>
        </w:rPr>
        <w:t>Rapid and accurate taxonomic classification of insect (Class Insecta) cytochrome c oxidase subunit 1 (COI) DNA barcode sequences using a naïve Bayesian classifier</w:t>
      </w:r>
      <w:r w:rsidRPr="00015059">
        <w:rPr>
          <w:color w:val="000000" w:themeColor="text1"/>
        </w:rPr>
        <w:t xml:space="preserve"> (Vol. 14). https://doi.org/10.1111/1755-0998.12240</w:t>
      </w:r>
    </w:p>
    <w:p w14:paraId="4C56DDD6"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Price, M. N., Dehal, P. S., &amp; Arkin, A. P. (2010).</w:t>
      </w:r>
      <w:r w:rsidRPr="00015059">
        <w:rPr>
          <w:color w:val="000000" w:themeColor="text1"/>
        </w:rPr>
        <w:t xml:space="preserve"> FastTree 2 – Approximately Maximum-Likelihood Trees for Large Alignments. </w:t>
      </w:r>
      <w:r w:rsidRPr="00015059">
        <w:rPr>
          <w:i/>
          <w:iCs/>
          <w:color w:val="000000" w:themeColor="text1"/>
        </w:rPr>
        <w:t>PLoS ONE</w:t>
      </w:r>
      <w:r w:rsidRPr="00015059">
        <w:rPr>
          <w:color w:val="000000" w:themeColor="text1"/>
        </w:rPr>
        <w:t xml:space="preserve">, </w:t>
      </w:r>
      <w:r w:rsidRPr="00015059">
        <w:rPr>
          <w:i/>
          <w:iCs/>
          <w:color w:val="000000" w:themeColor="text1"/>
        </w:rPr>
        <w:t>5</w:t>
      </w:r>
      <w:r w:rsidRPr="00015059">
        <w:rPr>
          <w:color w:val="000000" w:themeColor="text1"/>
        </w:rPr>
        <w:t>(3). https://doi.org/10.1371/journal.pone.0009490</w:t>
      </w:r>
    </w:p>
    <w:p w14:paraId="3B89334F"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Ratnasingham, S., &amp; Hebert, P. D. N. (2007).</w:t>
      </w:r>
      <w:r w:rsidRPr="00015059">
        <w:rPr>
          <w:color w:val="000000" w:themeColor="text1"/>
        </w:rPr>
        <w:t xml:space="preserve"> bold: The Barcode of Life Data System (http://www.barcodinglife.org). </w:t>
      </w:r>
      <w:r w:rsidRPr="00015059">
        <w:rPr>
          <w:i/>
          <w:iCs/>
          <w:color w:val="000000" w:themeColor="text1"/>
        </w:rPr>
        <w:t>Molecular Ecology Notes</w:t>
      </w:r>
      <w:r w:rsidRPr="00015059">
        <w:rPr>
          <w:color w:val="000000" w:themeColor="text1"/>
        </w:rPr>
        <w:t xml:space="preserve">, </w:t>
      </w:r>
      <w:r w:rsidRPr="00015059">
        <w:rPr>
          <w:i/>
          <w:iCs/>
          <w:color w:val="000000" w:themeColor="text1"/>
        </w:rPr>
        <w:t>7</w:t>
      </w:r>
      <w:r w:rsidRPr="00015059">
        <w:rPr>
          <w:color w:val="000000" w:themeColor="text1"/>
        </w:rPr>
        <w:t>(3), 355–364. https://doi.org/10.1111/j.1471-8286.2007.01678.x</w:t>
      </w:r>
    </w:p>
    <w:p w14:paraId="19822C01"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Ratnasingham, S., &amp; Hebert, P. D. N. (2013).</w:t>
      </w:r>
      <w:r w:rsidRPr="00015059">
        <w:rPr>
          <w:color w:val="000000" w:themeColor="text1"/>
        </w:rPr>
        <w:t xml:space="preserve"> A DNA-Based Registry for All Animal Species: The Barcode Index Number (BIN) System. </w:t>
      </w:r>
      <w:r w:rsidRPr="00015059">
        <w:rPr>
          <w:i/>
          <w:iCs/>
          <w:color w:val="000000" w:themeColor="text1"/>
        </w:rPr>
        <w:t>PLOS ONE</w:t>
      </w:r>
      <w:r w:rsidRPr="00015059">
        <w:rPr>
          <w:color w:val="000000" w:themeColor="text1"/>
        </w:rPr>
        <w:t xml:space="preserve">, </w:t>
      </w:r>
      <w:r w:rsidRPr="00015059">
        <w:rPr>
          <w:i/>
          <w:iCs/>
          <w:color w:val="000000" w:themeColor="text1"/>
        </w:rPr>
        <w:t>8</w:t>
      </w:r>
      <w:r w:rsidRPr="00015059">
        <w:rPr>
          <w:color w:val="000000" w:themeColor="text1"/>
        </w:rPr>
        <w:t>(7), e66213. https://doi.org/10.1371/journal.pone.0066213</w:t>
      </w:r>
    </w:p>
    <w:p w14:paraId="31DECEB9"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Record List | Public Data Portal | BOLDSYSTEMS. (2018, January 20).</w:t>
      </w:r>
      <w:r w:rsidRPr="00015059">
        <w:rPr>
          <w:color w:val="000000" w:themeColor="text1"/>
        </w:rPr>
        <w:t xml:space="preserve"> Retrieved 20 January 2018, from http://www.boldsystems.org/index.php/Public_SearchTerms</w:t>
      </w:r>
    </w:p>
    <w:p w14:paraId="4BAD5710"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Riedel, A., Sagata, K., Suhardjono, Y. R., Tänzler, R., &amp; Balke, M. (2013).</w:t>
      </w:r>
      <w:r w:rsidRPr="00015059">
        <w:rPr>
          <w:color w:val="000000" w:themeColor="text1"/>
        </w:rPr>
        <w:t xml:space="preserve"> Integrative taxonomy on the fast track - towards more sustainability in biodiversity research. </w:t>
      </w:r>
      <w:r w:rsidRPr="00015059">
        <w:rPr>
          <w:i/>
          <w:iCs/>
          <w:color w:val="000000" w:themeColor="text1"/>
        </w:rPr>
        <w:t>Frontiers in Zoology</w:t>
      </w:r>
      <w:r w:rsidRPr="00015059">
        <w:rPr>
          <w:color w:val="000000" w:themeColor="text1"/>
        </w:rPr>
        <w:t xml:space="preserve">, </w:t>
      </w:r>
      <w:r w:rsidRPr="00015059">
        <w:rPr>
          <w:i/>
          <w:iCs/>
          <w:color w:val="000000" w:themeColor="text1"/>
        </w:rPr>
        <w:t>10</w:t>
      </w:r>
      <w:r w:rsidRPr="00015059">
        <w:rPr>
          <w:color w:val="000000" w:themeColor="text1"/>
        </w:rPr>
        <w:t>, 15. https://doi.org/10.1186/1742-9994-10-15</w:t>
      </w:r>
    </w:p>
    <w:p w14:paraId="53F1E212"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Robbins, A., Lamb, L., &amp; Hannah, E. (2008).</w:t>
      </w:r>
      <w:r w:rsidRPr="00015059">
        <w:rPr>
          <w:color w:val="000000" w:themeColor="text1"/>
        </w:rPr>
        <w:t xml:space="preserve"> </w:t>
      </w:r>
      <w:r w:rsidRPr="00015059">
        <w:rPr>
          <w:i/>
          <w:iCs/>
          <w:color w:val="000000" w:themeColor="text1"/>
        </w:rPr>
        <w:t>Learning the vi and Vim Editors</w:t>
      </w:r>
      <w:r w:rsidRPr="00015059">
        <w:rPr>
          <w:color w:val="000000" w:themeColor="text1"/>
        </w:rPr>
        <w:t xml:space="preserve"> (Seventh). O’Reilly.</w:t>
      </w:r>
    </w:p>
    <w:p w14:paraId="017A9D8A"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Roderic D. M. Page. (2016).</w:t>
      </w:r>
      <w:r w:rsidRPr="00015059">
        <w:rPr>
          <w:color w:val="000000" w:themeColor="text1"/>
        </w:rPr>
        <w:t xml:space="preserve"> International Barcode of Life project (iBOL). https://doi.org/10.15468/inygc6</w:t>
      </w:r>
    </w:p>
    <w:p w14:paraId="57FA782B"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Roe, A. D., &amp; Sperling, F. A. H. (2007).</w:t>
      </w:r>
      <w:r w:rsidRPr="00015059">
        <w:rPr>
          <w:color w:val="000000" w:themeColor="text1"/>
        </w:rPr>
        <w:t xml:space="preserve"> Patterns of evolution of mitochondrial cytochrome c oxidase I and II DNA and implications for DNA barcoding. </w:t>
      </w:r>
      <w:r w:rsidRPr="00015059">
        <w:rPr>
          <w:i/>
          <w:iCs/>
          <w:color w:val="000000" w:themeColor="text1"/>
        </w:rPr>
        <w:t>Molecular Phylogenetics and Evolution</w:t>
      </w:r>
      <w:r w:rsidRPr="00015059">
        <w:rPr>
          <w:color w:val="000000" w:themeColor="text1"/>
        </w:rPr>
        <w:t xml:space="preserve">, </w:t>
      </w:r>
      <w:r w:rsidRPr="00015059">
        <w:rPr>
          <w:i/>
          <w:iCs/>
          <w:color w:val="000000" w:themeColor="text1"/>
        </w:rPr>
        <w:t>44</w:t>
      </w:r>
      <w:r w:rsidRPr="00015059">
        <w:rPr>
          <w:color w:val="000000" w:themeColor="text1"/>
        </w:rPr>
        <w:t>(1), 325–345. https://doi.org/10.1016/j.ympev.2006.12.005</w:t>
      </w:r>
    </w:p>
    <w:p w14:paraId="3EE0FCF0"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Sarkar, I. N., &amp; Trizna, M. (2011).</w:t>
      </w:r>
      <w:r w:rsidRPr="00015059">
        <w:rPr>
          <w:color w:val="000000" w:themeColor="text1"/>
        </w:rPr>
        <w:t xml:space="preserve"> The Barcode of Life Data Portal: Bridging the Biodiversity Informatics Divide for DNA Barcoding. </w:t>
      </w:r>
      <w:r w:rsidRPr="00015059">
        <w:rPr>
          <w:i/>
          <w:iCs/>
          <w:color w:val="000000" w:themeColor="text1"/>
        </w:rPr>
        <w:t>PLOS ONE</w:t>
      </w:r>
      <w:r w:rsidRPr="00015059">
        <w:rPr>
          <w:color w:val="000000" w:themeColor="text1"/>
        </w:rPr>
        <w:t xml:space="preserve">, </w:t>
      </w:r>
      <w:r w:rsidRPr="00015059">
        <w:rPr>
          <w:i/>
          <w:iCs/>
          <w:color w:val="000000" w:themeColor="text1"/>
        </w:rPr>
        <w:t>6</w:t>
      </w:r>
      <w:r w:rsidRPr="00015059">
        <w:rPr>
          <w:color w:val="000000" w:themeColor="text1"/>
        </w:rPr>
        <w:t>(7), e14689. https://doi.org/10.1371/journal.pone.0014689</w:t>
      </w:r>
    </w:p>
    <w:p w14:paraId="58545708"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Savolainen, V., Cowan, R. S., Vogler, A. P., Roderick, G. K., &amp; Lane, R. (2005).</w:t>
      </w:r>
      <w:r w:rsidRPr="00015059">
        <w:rPr>
          <w:color w:val="000000" w:themeColor="text1"/>
        </w:rPr>
        <w:t xml:space="preserve"> Towards writing the encyclopaedia of life: an introduction to DNA barcoding. </w:t>
      </w:r>
      <w:r w:rsidRPr="00015059">
        <w:rPr>
          <w:i/>
          <w:iCs/>
          <w:color w:val="000000" w:themeColor="text1"/>
        </w:rPr>
        <w:t xml:space="preserve">Philosophical Transactions </w:t>
      </w:r>
      <w:r w:rsidRPr="00015059">
        <w:rPr>
          <w:i/>
          <w:iCs/>
          <w:color w:val="000000" w:themeColor="text1"/>
        </w:rPr>
        <w:lastRenderedPageBreak/>
        <w:t>of the Royal Society B: Biological Sciences</w:t>
      </w:r>
      <w:r w:rsidRPr="00015059">
        <w:rPr>
          <w:color w:val="000000" w:themeColor="text1"/>
        </w:rPr>
        <w:t xml:space="preserve">, </w:t>
      </w:r>
      <w:r w:rsidRPr="00015059">
        <w:rPr>
          <w:i/>
          <w:iCs/>
          <w:color w:val="000000" w:themeColor="text1"/>
        </w:rPr>
        <w:t>360</w:t>
      </w:r>
      <w:r w:rsidRPr="00015059">
        <w:rPr>
          <w:color w:val="000000" w:themeColor="text1"/>
        </w:rPr>
        <w:t>(1462), 1805–1811. https://doi.org/10.1098/rstb.2005.1730</w:t>
      </w:r>
    </w:p>
    <w:p w14:paraId="369BB190"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Sezonlin, M., Dupas, S., Le Ru, B., Le Gall, P., Moyal, P., Calatayud, P.-A., … Silvain, J.-F. (2006).</w:t>
      </w:r>
      <w:r w:rsidRPr="00015059">
        <w:rPr>
          <w:color w:val="000000" w:themeColor="text1"/>
        </w:rPr>
        <w:t xml:space="preserve"> Phylogeography and population genetics of the maize stalk borer Busseola fusca (Lepidoptera, Noctuidae) in sub-Saharan Africa, </w:t>
      </w:r>
      <w:r w:rsidRPr="00015059">
        <w:rPr>
          <w:i/>
          <w:iCs/>
          <w:color w:val="000000" w:themeColor="text1"/>
        </w:rPr>
        <w:t>15</w:t>
      </w:r>
      <w:r w:rsidRPr="00015059">
        <w:rPr>
          <w:color w:val="000000" w:themeColor="text1"/>
        </w:rPr>
        <w:t>, 407–420. https://doi.org/DOI:10.1111/j.1365-294X.2005.02761.x</w:t>
      </w:r>
    </w:p>
    <w:p w14:paraId="0DF7AB1F"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Singh, D., Khullar, N., &amp; Jha, C. (2015).</w:t>
      </w:r>
      <w:r w:rsidRPr="00015059">
        <w:rPr>
          <w:color w:val="000000" w:themeColor="text1"/>
        </w:rPr>
        <w:t xml:space="preserve"> Lucrative potentials of mitochondrial DNA: A laconic review accentuating particularly blow flies beyond forensic importance. </w:t>
      </w:r>
      <w:r w:rsidRPr="00015059">
        <w:rPr>
          <w:i/>
          <w:iCs/>
          <w:color w:val="000000" w:themeColor="text1"/>
        </w:rPr>
        <w:t>Journal of Entomology and Zoology Studies</w:t>
      </w:r>
      <w:r w:rsidRPr="00015059">
        <w:rPr>
          <w:color w:val="000000" w:themeColor="text1"/>
        </w:rPr>
        <w:t xml:space="preserve">, </w:t>
      </w:r>
      <w:r w:rsidRPr="00015059">
        <w:rPr>
          <w:i/>
          <w:iCs/>
          <w:color w:val="000000" w:themeColor="text1"/>
        </w:rPr>
        <w:t>3</w:t>
      </w:r>
      <w:r w:rsidRPr="00015059">
        <w:rPr>
          <w:color w:val="000000" w:themeColor="text1"/>
        </w:rPr>
        <w:t>, 01–08.</w:t>
      </w:r>
    </w:p>
    <w:p w14:paraId="716C7483"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 xml:space="preserve">Smith, M. A., Fisher, B. L., &amp; Hebert, P. D. . (2005). </w:t>
      </w:r>
      <w:r w:rsidRPr="00015059">
        <w:rPr>
          <w:color w:val="000000" w:themeColor="text1"/>
        </w:rPr>
        <w:t xml:space="preserve">DNA barcoding for effective biodiversity assessment of a hyperdiverse arthropod group: the ants of Madagascar. </w:t>
      </w:r>
      <w:r w:rsidRPr="00015059">
        <w:rPr>
          <w:i/>
          <w:iCs/>
          <w:color w:val="000000" w:themeColor="text1"/>
        </w:rPr>
        <w:t>Philosophical Transactions of the Royal Society B: Biological Sciences</w:t>
      </w:r>
      <w:r w:rsidRPr="00015059">
        <w:rPr>
          <w:color w:val="000000" w:themeColor="text1"/>
        </w:rPr>
        <w:t xml:space="preserve">, </w:t>
      </w:r>
      <w:r w:rsidRPr="00015059">
        <w:rPr>
          <w:i/>
          <w:iCs/>
          <w:color w:val="000000" w:themeColor="text1"/>
        </w:rPr>
        <w:t>360</w:t>
      </w:r>
      <w:r w:rsidRPr="00015059">
        <w:rPr>
          <w:color w:val="000000" w:themeColor="text1"/>
        </w:rPr>
        <w:t>(1462), 1825–1834. https://doi.org/10.1098/rstb.2005.1714</w:t>
      </w:r>
    </w:p>
    <w:p w14:paraId="68BEC4E4"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Smouse, P. E. (1998).</w:t>
      </w:r>
      <w:r w:rsidRPr="00015059">
        <w:rPr>
          <w:color w:val="000000" w:themeColor="text1"/>
        </w:rPr>
        <w:t xml:space="preserve"> To tree or not to tree. </w:t>
      </w:r>
      <w:r w:rsidRPr="00015059">
        <w:rPr>
          <w:i/>
          <w:iCs/>
          <w:color w:val="000000" w:themeColor="text1"/>
        </w:rPr>
        <w:t>Molecular Ecology</w:t>
      </w:r>
      <w:r w:rsidRPr="00015059">
        <w:rPr>
          <w:color w:val="000000" w:themeColor="text1"/>
        </w:rPr>
        <w:t xml:space="preserve">, </w:t>
      </w:r>
      <w:r w:rsidRPr="00015059">
        <w:rPr>
          <w:i/>
          <w:iCs/>
          <w:color w:val="000000" w:themeColor="text1"/>
        </w:rPr>
        <w:t>7</w:t>
      </w:r>
      <w:r w:rsidRPr="00015059">
        <w:rPr>
          <w:color w:val="000000" w:themeColor="text1"/>
        </w:rPr>
        <w:t>(4), 399–412. https://doi.org/10.1046/j.1365-294x.1998.00370.x</w:t>
      </w:r>
    </w:p>
    <w:p w14:paraId="7994500B"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Souza, H. V., Marchesin, S. R. C., &amp; Itoyama, M. M. (2016).</w:t>
      </w:r>
      <w:r w:rsidRPr="00015059">
        <w:rPr>
          <w:color w:val="000000" w:themeColor="text1"/>
        </w:rPr>
        <w:t xml:space="preserve"> Analysis of the mitochondrial COI gene and its informative potential for evolutionary inferences in the families Coreidae and Pentatomidae (Heteroptera). </w:t>
      </w:r>
      <w:r w:rsidRPr="00015059">
        <w:rPr>
          <w:i/>
          <w:iCs/>
          <w:color w:val="000000" w:themeColor="text1"/>
        </w:rPr>
        <w:t>Genetics and Molecular Research: GMR</w:t>
      </w:r>
      <w:r w:rsidRPr="00015059">
        <w:rPr>
          <w:color w:val="000000" w:themeColor="text1"/>
        </w:rPr>
        <w:t xml:space="preserve">, </w:t>
      </w:r>
      <w:r w:rsidRPr="00015059">
        <w:rPr>
          <w:i/>
          <w:iCs/>
          <w:color w:val="000000" w:themeColor="text1"/>
        </w:rPr>
        <w:t>15</w:t>
      </w:r>
      <w:r w:rsidRPr="00015059">
        <w:rPr>
          <w:color w:val="000000" w:themeColor="text1"/>
        </w:rPr>
        <w:t>(1). https://doi.org/10.4238/gmr.15017428</w:t>
      </w:r>
    </w:p>
    <w:p w14:paraId="49CFA171"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Stamatakis, A. (2014).</w:t>
      </w:r>
      <w:r w:rsidRPr="00015059">
        <w:rPr>
          <w:color w:val="000000" w:themeColor="text1"/>
        </w:rPr>
        <w:t xml:space="preserve"> RAxML version 8: a tool for phylogenetic analysis and post-analysis of large phylogenies. </w:t>
      </w:r>
      <w:r w:rsidRPr="00015059">
        <w:rPr>
          <w:i/>
          <w:iCs/>
          <w:color w:val="000000" w:themeColor="text1"/>
        </w:rPr>
        <w:t>Bioinformatics</w:t>
      </w:r>
      <w:r w:rsidRPr="00015059">
        <w:rPr>
          <w:color w:val="000000" w:themeColor="text1"/>
        </w:rPr>
        <w:t xml:space="preserve">, </w:t>
      </w:r>
      <w:r w:rsidRPr="00015059">
        <w:rPr>
          <w:i/>
          <w:iCs/>
          <w:color w:val="000000" w:themeColor="text1"/>
        </w:rPr>
        <w:t>30</w:t>
      </w:r>
      <w:r w:rsidRPr="00015059">
        <w:rPr>
          <w:color w:val="000000" w:themeColor="text1"/>
        </w:rPr>
        <w:t>(9), 1312–1313. https://doi.org/10.1093/bioinformatics/btu033</w:t>
      </w:r>
    </w:p>
    <w:p w14:paraId="3D71582C"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Virgilio, M., Jordaens, K., Verwimp, C., White, I. M., &amp; De Meyer, M. (2015).</w:t>
      </w:r>
      <w:r w:rsidRPr="00015059">
        <w:rPr>
          <w:color w:val="000000" w:themeColor="text1"/>
        </w:rPr>
        <w:t xml:space="preserve"> Higher phylogeny of frugivorous flies (Diptera, Tephritidae, Dacini): localised partition conflicts and a novel generic classification. </w:t>
      </w:r>
      <w:r w:rsidRPr="00015059">
        <w:rPr>
          <w:i/>
          <w:iCs/>
          <w:color w:val="000000" w:themeColor="text1"/>
        </w:rPr>
        <w:t>Molecular Phylogenetics and Evolution</w:t>
      </w:r>
      <w:r w:rsidRPr="00015059">
        <w:rPr>
          <w:color w:val="000000" w:themeColor="text1"/>
        </w:rPr>
        <w:t xml:space="preserve">, </w:t>
      </w:r>
      <w:r w:rsidRPr="00015059">
        <w:rPr>
          <w:i/>
          <w:iCs/>
          <w:color w:val="000000" w:themeColor="text1"/>
        </w:rPr>
        <w:t>85</w:t>
      </w:r>
      <w:r w:rsidRPr="00015059">
        <w:rPr>
          <w:color w:val="000000" w:themeColor="text1"/>
        </w:rPr>
        <w:t>, 171–179. https://doi.org/10.1016/j.ympev.2015.01.007</w:t>
      </w:r>
    </w:p>
    <w:p w14:paraId="40506DF2"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Virgilio, M., Meyer, M., White, I. M., &amp; Backeljau, T. (2009).</w:t>
      </w:r>
      <w:r w:rsidRPr="00015059">
        <w:rPr>
          <w:color w:val="000000" w:themeColor="text1"/>
        </w:rPr>
        <w:t xml:space="preserve"> African Dacus (Diptera: Tephritidae: Molecular data and host plant associations do not corroborate morphology based classifications, </w:t>
      </w:r>
      <w:r w:rsidRPr="00015059">
        <w:rPr>
          <w:i/>
          <w:iCs/>
          <w:color w:val="000000" w:themeColor="text1"/>
        </w:rPr>
        <w:t>51</w:t>
      </w:r>
      <w:r w:rsidRPr="00015059">
        <w:rPr>
          <w:color w:val="000000" w:themeColor="text1"/>
        </w:rPr>
        <w:t>. https://doi.org/10.1016/j.ympev.2009.01.003</w:t>
      </w:r>
    </w:p>
    <w:p w14:paraId="6896AE36"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Virgilio, M., White, I., &amp; Meyer, M. (2014).</w:t>
      </w:r>
      <w:r w:rsidRPr="00015059">
        <w:rPr>
          <w:color w:val="000000" w:themeColor="text1"/>
        </w:rPr>
        <w:t xml:space="preserve"> </w:t>
      </w:r>
      <w:r w:rsidRPr="00015059">
        <w:rPr>
          <w:i/>
          <w:iCs/>
          <w:color w:val="000000" w:themeColor="text1"/>
        </w:rPr>
        <w:t>A set of multi-entry identification keys to African frugivorous flies (Diptera, Tephritidae)</w:t>
      </w:r>
      <w:r w:rsidRPr="00015059">
        <w:rPr>
          <w:color w:val="000000" w:themeColor="text1"/>
        </w:rPr>
        <w:t xml:space="preserve"> (Vol. 428). https://doi.org/10.3897/zookeys.428.7366</w:t>
      </w:r>
    </w:p>
    <w:p w14:paraId="77A62A86"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lastRenderedPageBreak/>
        <w:t>What Is DNA Barcoding? « Barcode of Life. (2018, January 19).</w:t>
      </w:r>
      <w:r w:rsidRPr="00015059">
        <w:rPr>
          <w:color w:val="000000" w:themeColor="text1"/>
        </w:rPr>
        <w:t xml:space="preserve"> Retrieved 19 January 2018, from http://www.barcodeoflife.org/content/about/what-dna-barcoding</w:t>
      </w:r>
    </w:p>
    <w:p w14:paraId="3CBA5FE0"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Zhang, D. X., &amp; Hewitt, G. M. (1997).</w:t>
      </w:r>
      <w:r w:rsidRPr="00015059">
        <w:rPr>
          <w:color w:val="000000" w:themeColor="text1"/>
        </w:rPr>
        <w:t xml:space="preserve"> Assessment of the universality and utility of a set of conserved mitochondrial COI primers in insects. </w:t>
      </w:r>
      <w:r w:rsidRPr="00015059">
        <w:rPr>
          <w:i/>
          <w:iCs/>
          <w:color w:val="000000" w:themeColor="text1"/>
        </w:rPr>
        <w:t>Insect Molecular Biology</w:t>
      </w:r>
      <w:r w:rsidRPr="00015059">
        <w:rPr>
          <w:color w:val="000000" w:themeColor="text1"/>
        </w:rPr>
        <w:t xml:space="preserve">, </w:t>
      </w:r>
      <w:r w:rsidRPr="00015059">
        <w:rPr>
          <w:i/>
          <w:iCs/>
          <w:color w:val="000000" w:themeColor="text1"/>
        </w:rPr>
        <w:t>6</w:t>
      </w:r>
      <w:r w:rsidRPr="00015059">
        <w:rPr>
          <w:color w:val="000000" w:themeColor="text1"/>
        </w:rPr>
        <w:t>(2), 143–150.</w:t>
      </w:r>
    </w:p>
    <w:p w14:paraId="54FCDE54"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Zhou, X., Frandsen, P. B., Holzenthal, R. W., Beet, C. R., Bennett, K. R., Blahnik, R. J., … Kjer, K. M. (2016).</w:t>
      </w:r>
      <w:r w:rsidRPr="00015059">
        <w:rPr>
          <w:color w:val="000000" w:themeColor="text1"/>
        </w:rPr>
        <w:t xml:space="preserve"> The Trichoptera barcode initiative: a strategy for generating a species-level Tree of Life. </w:t>
      </w:r>
      <w:r w:rsidRPr="00015059">
        <w:rPr>
          <w:i/>
          <w:iCs/>
          <w:color w:val="000000" w:themeColor="text1"/>
        </w:rPr>
        <w:t>Phil. Trans. R. Soc. B</w:t>
      </w:r>
      <w:r w:rsidRPr="00015059">
        <w:rPr>
          <w:color w:val="000000" w:themeColor="text1"/>
        </w:rPr>
        <w:t xml:space="preserve">, </w:t>
      </w:r>
      <w:r w:rsidRPr="00015059">
        <w:rPr>
          <w:i/>
          <w:iCs/>
          <w:color w:val="000000" w:themeColor="text1"/>
        </w:rPr>
        <w:t>371</w:t>
      </w:r>
      <w:r w:rsidRPr="00015059">
        <w:rPr>
          <w:color w:val="000000" w:themeColor="text1"/>
        </w:rPr>
        <w:t>(1702), 20160025. https://doi.org/10.1098/rstb.2016.0025</w:t>
      </w:r>
    </w:p>
    <w:p w14:paraId="03EA2113"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Zoologische Staatssammlung Muenchen - International Barcode of Life (iBOL) - Barcode of Life Project Specimen Data. (2018).</w:t>
      </w:r>
      <w:r w:rsidRPr="00015059">
        <w:rPr>
          <w:color w:val="000000" w:themeColor="text1"/>
        </w:rPr>
        <w:t xml:space="preserve"> https://doi.org/10.15468/tfpnkp</w:t>
      </w:r>
    </w:p>
    <w:p w14:paraId="4803803D"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Zou, Q., Hu, Q., Guo, M., &amp; Wang, G. (2015).</w:t>
      </w:r>
      <w:r w:rsidRPr="00015059">
        <w:rPr>
          <w:color w:val="000000" w:themeColor="text1"/>
        </w:rPr>
        <w:t xml:space="preserve"> HAlign: Fast multiple similar DNA/RNA sequence alignment based on the centre star strategy. </w:t>
      </w:r>
      <w:r w:rsidRPr="00015059">
        <w:rPr>
          <w:i/>
          <w:iCs/>
          <w:color w:val="000000" w:themeColor="text1"/>
        </w:rPr>
        <w:t>Bioinformatics</w:t>
      </w:r>
      <w:r w:rsidRPr="00015059">
        <w:rPr>
          <w:color w:val="000000" w:themeColor="text1"/>
        </w:rPr>
        <w:t xml:space="preserve">, </w:t>
      </w:r>
      <w:r w:rsidRPr="00015059">
        <w:rPr>
          <w:i/>
          <w:iCs/>
          <w:color w:val="000000" w:themeColor="text1"/>
        </w:rPr>
        <w:t>31</w:t>
      </w:r>
      <w:r w:rsidRPr="00015059">
        <w:rPr>
          <w:color w:val="000000" w:themeColor="text1"/>
        </w:rPr>
        <w:t>(15), 2475–2481. https://doi.org/10.1093/bioinformatics/btv177</w:t>
      </w:r>
    </w:p>
    <w:p w14:paraId="495B6FB0" w14:textId="77777777" w:rsidR="00FC5343" w:rsidRPr="00015059" w:rsidRDefault="00FC5343" w:rsidP="003F3945">
      <w:pPr>
        <w:pStyle w:val="Bibliography"/>
        <w:spacing w:line="360" w:lineRule="auto"/>
        <w:ind w:left="0" w:firstLine="0"/>
        <w:rPr>
          <w:color w:val="000000" w:themeColor="text1"/>
        </w:rPr>
      </w:pPr>
      <w:r w:rsidRPr="00015059">
        <w:rPr>
          <w:b/>
          <w:color w:val="000000" w:themeColor="text1"/>
        </w:rPr>
        <w:t>Zwickl, D. J., Hillis, D. M., &amp; Crandall, K. (2002).</w:t>
      </w:r>
      <w:r w:rsidRPr="00015059">
        <w:rPr>
          <w:color w:val="000000" w:themeColor="text1"/>
        </w:rPr>
        <w:t xml:space="preserve"> Increased Taxon Sampling Greatly Reduces Phylogenetic Error. </w:t>
      </w:r>
      <w:r w:rsidRPr="00015059">
        <w:rPr>
          <w:i/>
          <w:iCs/>
          <w:color w:val="000000" w:themeColor="text1"/>
        </w:rPr>
        <w:t>Systematic Biology</w:t>
      </w:r>
      <w:r w:rsidRPr="00015059">
        <w:rPr>
          <w:color w:val="000000" w:themeColor="text1"/>
        </w:rPr>
        <w:t xml:space="preserve">, </w:t>
      </w:r>
      <w:r w:rsidRPr="00015059">
        <w:rPr>
          <w:i/>
          <w:iCs/>
          <w:color w:val="000000" w:themeColor="text1"/>
        </w:rPr>
        <w:t>51</w:t>
      </w:r>
      <w:r w:rsidRPr="00015059">
        <w:rPr>
          <w:color w:val="000000" w:themeColor="text1"/>
        </w:rPr>
        <w:t>(4), 588–598. https://doi.org/10.1080/10635150290102339</w:t>
      </w:r>
    </w:p>
    <w:p w14:paraId="5923FB5D" w14:textId="1F821304" w:rsidR="00634128" w:rsidRPr="00015059" w:rsidRDefault="008C11DE" w:rsidP="003F3945">
      <w:pPr>
        <w:pStyle w:val="Bibliography"/>
        <w:spacing w:line="360" w:lineRule="auto"/>
        <w:ind w:left="0" w:firstLine="0"/>
        <w:rPr>
          <w:rFonts w:cs="Times New Roman"/>
          <w:b/>
          <w:color w:val="000000" w:themeColor="text1"/>
          <w:szCs w:val="24"/>
        </w:rPr>
      </w:pPr>
      <w:r w:rsidRPr="00015059">
        <w:rPr>
          <w:color w:val="000000" w:themeColor="text1"/>
        </w:rPr>
        <w:fldChar w:fldCharType="end"/>
      </w:r>
    </w:p>
    <w:sectPr w:rsidR="00634128" w:rsidRPr="00015059" w:rsidSect="002B7CBD">
      <w:footnotePr>
        <w:numFmt w:val="lowerRoman"/>
      </w:footnotePr>
      <w:pgSz w:w="12240" w:h="15840"/>
      <w:pgMar w:top="1440" w:right="1440" w:bottom="1440" w:left="1440" w:header="708" w:footer="708" w:gutter="0"/>
      <w:pgNumType w:start="1"/>
      <w:cols w:space="708"/>
      <w:titlePg/>
      <w:docGrid w:linePitch="360"/>
      <w15:footnoteColumns w:val="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73D6AD" w14:textId="77777777" w:rsidR="007B3C0B" w:rsidRDefault="007B3C0B" w:rsidP="00E55F5A">
      <w:pPr>
        <w:spacing w:after="0" w:line="240" w:lineRule="auto"/>
      </w:pPr>
      <w:r>
        <w:separator/>
      </w:r>
    </w:p>
  </w:endnote>
  <w:endnote w:type="continuationSeparator" w:id="0">
    <w:p w14:paraId="1A64AA36" w14:textId="77777777" w:rsidR="007B3C0B" w:rsidRDefault="007B3C0B" w:rsidP="00E55F5A">
      <w:pPr>
        <w:spacing w:after="0" w:line="240" w:lineRule="auto"/>
      </w:pPr>
      <w:r>
        <w:continuationSeparator/>
      </w:r>
    </w:p>
  </w:endnote>
  <w:endnote w:type="continuationNotice" w:id="1">
    <w:p w14:paraId="6A87A9A7" w14:textId="77777777" w:rsidR="007B3C0B" w:rsidRDefault="007B3C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5869596"/>
      <w:docPartObj>
        <w:docPartGallery w:val="Page Numbers (Bottom of Page)"/>
        <w:docPartUnique/>
      </w:docPartObj>
    </w:sdtPr>
    <w:sdtEndPr>
      <w:rPr>
        <w:noProof/>
      </w:rPr>
    </w:sdtEndPr>
    <w:sdtContent>
      <w:p w14:paraId="32CB2354" w14:textId="51B8E6D0" w:rsidR="003F3945" w:rsidRDefault="003F3945">
        <w:pPr>
          <w:pStyle w:val="Footer"/>
          <w:jc w:val="center"/>
        </w:pPr>
        <w:r>
          <w:fldChar w:fldCharType="begin"/>
        </w:r>
        <w:r>
          <w:instrText xml:space="preserve"> PAGE   \* MERGEFORMAT </w:instrText>
        </w:r>
        <w:r>
          <w:fldChar w:fldCharType="separate"/>
        </w:r>
        <w:r w:rsidR="0007360B">
          <w:rPr>
            <w:noProof/>
          </w:rPr>
          <w:t>22</w:t>
        </w:r>
        <w:r>
          <w:rPr>
            <w:noProof/>
          </w:rPr>
          <w:fldChar w:fldCharType="end"/>
        </w:r>
      </w:p>
    </w:sdtContent>
  </w:sdt>
  <w:p w14:paraId="775184D0" w14:textId="77777777" w:rsidR="003F3945" w:rsidRDefault="003F394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6795618"/>
      <w:docPartObj>
        <w:docPartGallery w:val="Page Numbers (Bottom of Page)"/>
        <w:docPartUnique/>
      </w:docPartObj>
    </w:sdtPr>
    <w:sdtEndPr>
      <w:rPr>
        <w:noProof/>
      </w:rPr>
    </w:sdtEndPr>
    <w:sdtContent>
      <w:p w14:paraId="4AFCC4AA" w14:textId="3D698708" w:rsidR="003F3945" w:rsidRDefault="003F3945">
        <w:pPr>
          <w:pStyle w:val="Footer"/>
          <w:jc w:val="center"/>
        </w:pPr>
        <w:r>
          <w:fldChar w:fldCharType="begin"/>
        </w:r>
        <w:r>
          <w:instrText xml:space="preserve"> PAGE   \* MERGEFORMAT </w:instrText>
        </w:r>
        <w:r>
          <w:fldChar w:fldCharType="separate"/>
        </w:r>
        <w:r w:rsidR="00342681">
          <w:rPr>
            <w:noProof/>
          </w:rPr>
          <w:t>1</w:t>
        </w:r>
        <w:r>
          <w:rPr>
            <w:noProof/>
          </w:rPr>
          <w:fldChar w:fldCharType="end"/>
        </w:r>
      </w:p>
    </w:sdtContent>
  </w:sdt>
  <w:p w14:paraId="778A74BB" w14:textId="77777777" w:rsidR="003F3945" w:rsidRDefault="003F394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1D9595" w14:textId="77777777" w:rsidR="007B3C0B" w:rsidRDefault="007B3C0B" w:rsidP="00E55F5A">
      <w:pPr>
        <w:spacing w:after="0" w:line="240" w:lineRule="auto"/>
      </w:pPr>
      <w:r>
        <w:separator/>
      </w:r>
    </w:p>
  </w:footnote>
  <w:footnote w:type="continuationSeparator" w:id="0">
    <w:p w14:paraId="52CB7E4F" w14:textId="77777777" w:rsidR="007B3C0B" w:rsidRDefault="007B3C0B" w:rsidP="00E55F5A">
      <w:pPr>
        <w:spacing w:after="0" w:line="240" w:lineRule="auto"/>
      </w:pPr>
      <w:r>
        <w:continuationSeparator/>
      </w:r>
    </w:p>
  </w:footnote>
  <w:footnote w:type="continuationNotice" w:id="1">
    <w:p w14:paraId="5F5E22C6" w14:textId="77777777" w:rsidR="007B3C0B" w:rsidRDefault="007B3C0B">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C2ADA"/>
    <w:multiLevelType w:val="hybridMultilevel"/>
    <w:tmpl w:val="3894FE10"/>
    <w:lvl w:ilvl="0" w:tplc="04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42245C0"/>
    <w:multiLevelType w:val="hybridMultilevel"/>
    <w:tmpl w:val="A95CBFAA"/>
    <w:lvl w:ilvl="0" w:tplc="648A955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054DC8"/>
    <w:multiLevelType w:val="hybridMultilevel"/>
    <w:tmpl w:val="526A1B52"/>
    <w:lvl w:ilvl="0" w:tplc="0409001B">
      <w:start w:val="1"/>
      <w:numFmt w:val="low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8EA19A3"/>
    <w:multiLevelType w:val="hybridMultilevel"/>
    <w:tmpl w:val="F49A60BC"/>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0AE51C46"/>
    <w:multiLevelType w:val="hybridMultilevel"/>
    <w:tmpl w:val="5EFEB23A"/>
    <w:lvl w:ilvl="0" w:tplc="9248751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43E46F4"/>
    <w:multiLevelType w:val="hybridMultilevel"/>
    <w:tmpl w:val="A4BAEB0E"/>
    <w:lvl w:ilvl="0" w:tplc="7826D75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BF356D"/>
    <w:multiLevelType w:val="hybridMultilevel"/>
    <w:tmpl w:val="3F540630"/>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E266A4"/>
    <w:multiLevelType w:val="hybridMultilevel"/>
    <w:tmpl w:val="4E441E6C"/>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FF46A3"/>
    <w:multiLevelType w:val="hybridMultilevel"/>
    <w:tmpl w:val="3C145B70"/>
    <w:lvl w:ilvl="0" w:tplc="714863E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2465F58"/>
    <w:multiLevelType w:val="hybridMultilevel"/>
    <w:tmpl w:val="E48ED62E"/>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30B6825"/>
    <w:multiLevelType w:val="hybridMultilevel"/>
    <w:tmpl w:val="4A841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7562870"/>
    <w:multiLevelType w:val="hybridMultilevel"/>
    <w:tmpl w:val="32F0A560"/>
    <w:lvl w:ilvl="0" w:tplc="BE4ACB78">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4A9D2DFD"/>
    <w:multiLevelType w:val="hybridMultilevel"/>
    <w:tmpl w:val="11D478F0"/>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B607507"/>
    <w:multiLevelType w:val="hybridMultilevel"/>
    <w:tmpl w:val="A9EA1EF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D211F00"/>
    <w:multiLevelType w:val="hybridMultilevel"/>
    <w:tmpl w:val="B7DCEED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5686203D"/>
    <w:multiLevelType w:val="hybridMultilevel"/>
    <w:tmpl w:val="48FE9570"/>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AAC5334"/>
    <w:multiLevelType w:val="hybridMultilevel"/>
    <w:tmpl w:val="4E441E6C"/>
    <w:lvl w:ilvl="0" w:tplc="0409001B">
      <w:start w:val="1"/>
      <w:numFmt w:val="low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7C21602A"/>
    <w:multiLevelType w:val="hybridMultilevel"/>
    <w:tmpl w:val="F4B46154"/>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EC1EF5"/>
    <w:multiLevelType w:val="hybridMultilevel"/>
    <w:tmpl w:val="9216C68E"/>
    <w:lvl w:ilvl="0" w:tplc="5874EDCA">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7FB21D1D"/>
    <w:multiLevelType w:val="hybridMultilevel"/>
    <w:tmpl w:val="27180FF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7"/>
  </w:num>
  <w:num w:numId="2">
    <w:abstractNumId w:val="12"/>
  </w:num>
  <w:num w:numId="3">
    <w:abstractNumId w:val="15"/>
  </w:num>
  <w:num w:numId="4">
    <w:abstractNumId w:val="9"/>
  </w:num>
  <w:num w:numId="5">
    <w:abstractNumId w:val="7"/>
  </w:num>
  <w:num w:numId="6">
    <w:abstractNumId w:val="6"/>
  </w:num>
  <w:num w:numId="7">
    <w:abstractNumId w:val="16"/>
  </w:num>
  <w:num w:numId="8">
    <w:abstractNumId w:val="2"/>
  </w:num>
  <w:num w:numId="9">
    <w:abstractNumId w:val="0"/>
  </w:num>
  <w:num w:numId="10">
    <w:abstractNumId w:val="10"/>
  </w:num>
  <w:num w:numId="11">
    <w:abstractNumId w:val="13"/>
  </w:num>
  <w:num w:numId="12">
    <w:abstractNumId w:val="19"/>
  </w:num>
  <w:num w:numId="13">
    <w:abstractNumId w:val="3"/>
  </w:num>
  <w:num w:numId="14">
    <w:abstractNumId w:val="14"/>
  </w:num>
  <w:num w:numId="15">
    <w:abstractNumId w:val="1"/>
  </w:num>
  <w:num w:numId="16">
    <w:abstractNumId w:val="8"/>
  </w:num>
  <w:num w:numId="17">
    <w:abstractNumId w:val="5"/>
  </w:num>
  <w:num w:numId="18">
    <w:abstractNumId w:val="18"/>
  </w:num>
  <w:num w:numId="19">
    <w:abstractNumId w:val="11"/>
  </w:num>
  <w:num w:numId="20">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IBET GILBERT">
    <w15:presenceInfo w15:providerId="Windows Live" w15:userId="2d00cb0623a95a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hdrShapeDefaults>
    <o:shapedefaults v:ext="edit" spidmax="2049"/>
  </w:hdrShapeDefaults>
  <w:footnotePr>
    <w:numFmt w:val="lowerRoman"/>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7EwNDM0MzY2tTA0MTJW0lEKTi0uzszPAykwqQUAC/zPrSwAAAA="/>
  </w:docVars>
  <w:rsids>
    <w:rsidRoot w:val="00084DF1"/>
    <w:rsid w:val="00000E8E"/>
    <w:rsid w:val="000028D9"/>
    <w:rsid w:val="0000698D"/>
    <w:rsid w:val="00010035"/>
    <w:rsid w:val="00011B8E"/>
    <w:rsid w:val="000127F9"/>
    <w:rsid w:val="000129BE"/>
    <w:rsid w:val="00014A68"/>
    <w:rsid w:val="00015059"/>
    <w:rsid w:val="00016302"/>
    <w:rsid w:val="000176E0"/>
    <w:rsid w:val="00020BF0"/>
    <w:rsid w:val="00022FA1"/>
    <w:rsid w:val="0002548D"/>
    <w:rsid w:val="00030912"/>
    <w:rsid w:val="00035159"/>
    <w:rsid w:val="000406FD"/>
    <w:rsid w:val="0004071A"/>
    <w:rsid w:val="0004669D"/>
    <w:rsid w:val="00051024"/>
    <w:rsid w:val="00054A53"/>
    <w:rsid w:val="00056F9F"/>
    <w:rsid w:val="000602D1"/>
    <w:rsid w:val="000634E2"/>
    <w:rsid w:val="00063512"/>
    <w:rsid w:val="00064067"/>
    <w:rsid w:val="00065FFA"/>
    <w:rsid w:val="000664A6"/>
    <w:rsid w:val="00071F50"/>
    <w:rsid w:val="0007360B"/>
    <w:rsid w:val="000744E1"/>
    <w:rsid w:val="00074B5A"/>
    <w:rsid w:val="0008349A"/>
    <w:rsid w:val="00084CA6"/>
    <w:rsid w:val="00084DF1"/>
    <w:rsid w:val="00087F8D"/>
    <w:rsid w:val="00091C02"/>
    <w:rsid w:val="00093376"/>
    <w:rsid w:val="000A12EE"/>
    <w:rsid w:val="000A79C9"/>
    <w:rsid w:val="000A7C47"/>
    <w:rsid w:val="000B295C"/>
    <w:rsid w:val="000B697A"/>
    <w:rsid w:val="000B7F90"/>
    <w:rsid w:val="000C0358"/>
    <w:rsid w:val="000C6E8F"/>
    <w:rsid w:val="000D4BDD"/>
    <w:rsid w:val="000D5F84"/>
    <w:rsid w:val="000E13C6"/>
    <w:rsid w:val="000E5090"/>
    <w:rsid w:val="000E76E2"/>
    <w:rsid w:val="000E7940"/>
    <w:rsid w:val="000F0C26"/>
    <w:rsid w:val="000F1097"/>
    <w:rsid w:val="000F5406"/>
    <w:rsid w:val="000F597F"/>
    <w:rsid w:val="001024EF"/>
    <w:rsid w:val="00104CD9"/>
    <w:rsid w:val="00105A26"/>
    <w:rsid w:val="00107AE1"/>
    <w:rsid w:val="0011189B"/>
    <w:rsid w:val="0011315D"/>
    <w:rsid w:val="00114636"/>
    <w:rsid w:val="001150F6"/>
    <w:rsid w:val="00117740"/>
    <w:rsid w:val="00120582"/>
    <w:rsid w:val="00120F64"/>
    <w:rsid w:val="00122B92"/>
    <w:rsid w:val="00122B94"/>
    <w:rsid w:val="00123CDF"/>
    <w:rsid w:val="001262F9"/>
    <w:rsid w:val="0013106C"/>
    <w:rsid w:val="001351E8"/>
    <w:rsid w:val="00135A18"/>
    <w:rsid w:val="00137630"/>
    <w:rsid w:val="00137E28"/>
    <w:rsid w:val="00141914"/>
    <w:rsid w:val="00141D55"/>
    <w:rsid w:val="001461C8"/>
    <w:rsid w:val="0015003D"/>
    <w:rsid w:val="00153F52"/>
    <w:rsid w:val="0015754D"/>
    <w:rsid w:val="00165F7C"/>
    <w:rsid w:val="00167B9A"/>
    <w:rsid w:val="00171885"/>
    <w:rsid w:val="00171A36"/>
    <w:rsid w:val="00172222"/>
    <w:rsid w:val="00172DEC"/>
    <w:rsid w:val="00174069"/>
    <w:rsid w:val="00174AFB"/>
    <w:rsid w:val="00174B11"/>
    <w:rsid w:val="001816E6"/>
    <w:rsid w:val="00185689"/>
    <w:rsid w:val="00186551"/>
    <w:rsid w:val="001866AA"/>
    <w:rsid w:val="00186A67"/>
    <w:rsid w:val="00187585"/>
    <w:rsid w:val="001907F7"/>
    <w:rsid w:val="00190D5B"/>
    <w:rsid w:val="00196A9F"/>
    <w:rsid w:val="00196CB9"/>
    <w:rsid w:val="00197464"/>
    <w:rsid w:val="0019789E"/>
    <w:rsid w:val="001B1455"/>
    <w:rsid w:val="001B1A13"/>
    <w:rsid w:val="001B319B"/>
    <w:rsid w:val="001B40ED"/>
    <w:rsid w:val="001B418D"/>
    <w:rsid w:val="001C07CC"/>
    <w:rsid w:val="001C1733"/>
    <w:rsid w:val="001D369F"/>
    <w:rsid w:val="001D3C7A"/>
    <w:rsid w:val="001D65F0"/>
    <w:rsid w:val="001E7A7B"/>
    <w:rsid w:val="001F33AB"/>
    <w:rsid w:val="001F5EB6"/>
    <w:rsid w:val="001F71CA"/>
    <w:rsid w:val="00200B8A"/>
    <w:rsid w:val="0020602C"/>
    <w:rsid w:val="002134C9"/>
    <w:rsid w:val="002178AC"/>
    <w:rsid w:val="002217C1"/>
    <w:rsid w:val="00222FEA"/>
    <w:rsid w:val="00224421"/>
    <w:rsid w:val="00224E70"/>
    <w:rsid w:val="00240FE9"/>
    <w:rsid w:val="00243A76"/>
    <w:rsid w:val="00257679"/>
    <w:rsid w:val="002620B6"/>
    <w:rsid w:val="00266969"/>
    <w:rsid w:val="0026727D"/>
    <w:rsid w:val="00270573"/>
    <w:rsid w:val="002706EB"/>
    <w:rsid w:val="00270D22"/>
    <w:rsid w:val="002715B7"/>
    <w:rsid w:val="00273E29"/>
    <w:rsid w:val="00274590"/>
    <w:rsid w:val="002767EF"/>
    <w:rsid w:val="00286E3A"/>
    <w:rsid w:val="00286F38"/>
    <w:rsid w:val="00291DBE"/>
    <w:rsid w:val="002A12C7"/>
    <w:rsid w:val="002A4D86"/>
    <w:rsid w:val="002B0A14"/>
    <w:rsid w:val="002B0CCE"/>
    <w:rsid w:val="002B138E"/>
    <w:rsid w:val="002B22C6"/>
    <w:rsid w:val="002B472C"/>
    <w:rsid w:val="002B660E"/>
    <w:rsid w:val="002B7CBD"/>
    <w:rsid w:val="002C7BBF"/>
    <w:rsid w:val="002D2696"/>
    <w:rsid w:val="002D50C5"/>
    <w:rsid w:val="002D58F4"/>
    <w:rsid w:val="002D7207"/>
    <w:rsid w:val="002E1F3B"/>
    <w:rsid w:val="002E32F3"/>
    <w:rsid w:val="002E5C1B"/>
    <w:rsid w:val="002F128F"/>
    <w:rsid w:val="002F17BE"/>
    <w:rsid w:val="002F6E7C"/>
    <w:rsid w:val="00301A1B"/>
    <w:rsid w:val="00301B2D"/>
    <w:rsid w:val="00306D29"/>
    <w:rsid w:val="0030723D"/>
    <w:rsid w:val="0030746D"/>
    <w:rsid w:val="00311534"/>
    <w:rsid w:val="00316BCC"/>
    <w:rsid w:val="00317763"/>
    <w:rsid w:val="00320660"/>
    <w:rsid w:val="00320833"/>
    <w:rsid w:val="00320A91"/>
    <w:rsid w:val="00323A22"/>
    <w:rsid w:val="00327464"/>
    <w:rsid w:val="003316C0"/>
    <w:rsid w:val="00341D1D"/>
    <w:rsid w:val="00342681"/>
    <w:rsid w:val="00344772"/>
    <w:rsid w:val="00351E55"/>
    <w:rsid w:val="00352E8C"/>
    <w:rsid w:val="00353AC4"/>
    <w:rsid w:val="003568ED"/>
    <w:rsid w:val="003570F2"/>
    <w:rsid w:val="00362CEF"/>
    <w:rsid w:val="003646FF"/>
    <w:rsid w:val="0036639B"/>
    <w:rsid w:val="00366C48"/>
    <w:rsid w:val="00367405"/>
    <w:rsid w:val="003676AD"/>
    <w:rsid w:val="003679D8"/>
    <w:rsid w:val="00367FC9"/>
    <w:rsid w:val="00370CAE"/>
    <w:rsid w:val="00375D85"/>
    <w:rsid w:val="00376D21"/>
    <w:rsid w:val="00377133"/>
    <w:rsid w:val="00377298"/>
    <w:rsid w:val="00377D4D"/>
    <w:rsid w:val="00377EFF"/>
    <w:rsid w:val="00386323"/>
    <w:rsid w:val="00391708"/>
    <w:rsid w:val="00391875"/>
    <w:rsid w:val="003918F9"/>
    <w:rsid w:val="003A0578"/>
    <w:rsid w:val="003A33B9"/>
    <w:rsid w:val="003A39C4"/>
    <w:rsid w:val="003A5D38"/>
    <w:rsid w:val="003A740C"/>
    <w:rsid w:val="003B51E0"/>
    <w:rsid w:val="003B5C48"/>
    <w:rsid w:val="003B768B"/>
    <w:rsid w:val="003B77D4"/>
    <w:rsid w:val="003B7FC5"/>
    <w:rsid w:val="003C0A09"/>
    <w:rsid w:val="003C419D"/>
    <w:rsid w:val="003D2B85"/>
    <w:rsid w:val="003E37E9"/>
    <w:rsid w:val="003E760C"/>
    <w:rsid w:val="003F3945"/>
    <w:rsid w:val="003F5719"/>
    <w:rsid w:val="003F7E93"/>
    <w:rsid w:val="00403860"/>
    <w:rsid w:val="0040772B"/>
    <w:rsid w:val="004104D0"/>
    <w:rsid w:val="00416197"/>
    <w:rsid w:val="00416421"/>
    <w:rsid w:val="00416B74"/>
    <w:rsid w:val="004172B0"/>
    <w:rsid w:val="004211DB"/>
    <w:rsid w:val="00422BD2"/>
    <w:rsid w:val="00422C7D"/>
    <w:rsid w:val="00423861"/>
    <w:rsid w:val="00432F29"/>
    <w:rsid w:val="00433812"/>
    <w:rsid w:val="004346DA"/>
    <w:rsid w:val="00434A02"/>
    <w:rsid w:val="00436772"/>
    <w:rsid w:val="00437F46"/>
    <w:rsid w:val="00440202"/>
    <w:rsid w:val="004408B9"/>
    <w:rsid w:val="00441E73"/>
    <w:rsid w:val="00442092"/>
    <w:rsid w:val="00442698"/>
    <w:rsid w:val="00444D51"/>
    <w:rsid w:val="00445705"/>
    <w:rsid w:val="004457F8"/>
    <w:rsid w:val="00455958"/>
    <w:rsid w:val="00457119"/>
    <w:rsid w:val="00457DAB"/>
    <w:rsid w:val="00461B0D"/>
    <w:rsid w:val="00461B26"/>
    <w:rsid w:val="00463686"/>
    <w:rsid w:val="0046481C"/>
    <w:rsid w:val="00464D32"/>
    <w:rsid w:val="00464EE8"/>
    <w:rsid w:val="00465112"/>
    <w:rsid w:val="00475615"/>
    <w:rsid w:val="00480295"/>
    <w:rsid w:val="00480BCE"/>
    <w:rsid w:val="0048138D"/>
    <w:rsid w:val="00482610"/>
    <w:rsid w:val="00485530"/>
    <w:rsid w:val="00485F96"/>
    <w:rsid w:val="00487543"/>
    <w:rsid w:val="00491A56"/>
    <w:rsid w:val="00491E6F"/>
    <w:rsid w:val="004920C9"/>
    <w:rsid w:val="004921FA"/>
    <w:rsid w:val="0049404C"/>
    <w:rsid w:val="00495742"/>
    <w:rsid w:val="0049578D"/>
    <w:rsid w:val="004971D2"/>
    <w:rsid w:val="004A17C7"/>
    <w:rsid w:val="004A22F2"/>
    <w:rsid w:val="004A4AB2"/>
    <w:rsid w:val="004A5398"/>
    <w:rsid w:val="004B3A6D"/>
    <w:rsid w:val="004B3F69"/>
    <w:rsid w:val="004B6E12"/>
    <w:rsid w:val="004B7027"/>
    <w:rsid w:val="004C4035"/>
    <w:rsid w:val="004C5EB7"/>
    <w:rsid w:val="004C618E"/>
    <w:rsid w:val="004D5770"/>
    <w:rsid w:val="004D770E"/>
    <w:rsid w:val="004E19B6"/>
    <w:rsid w:val="004E5B34"/>
    <w:rsid w:val="004E6B9F"/>
    <w:rsid w:val="004F5086"/>
    <w:rsid w:val="004F5712"/>
    <w:rsid w:val="0050058D"/>
    <w:rsid w:val="005021D0"/>
    <w:rsid w:val="0050265D"/>
    <w:rsid w:val="00503A0A"/>
    <w:rsid w:val="00503EDA"/>
    <w:rsid w:val="0050661D"/>
    <w:rsid w:val="00506E98"/>
    <w:rsid w:val="0050751E"/>
    <w:rsid w:val="00507893"/>
    <w:rsid w:val="00511197"/>
    <w:rsid w:val="00514636"/>
    <w:rsid w:val="00516BEE"/>
    <w:rsid w:val="0052092C"/>
    <w:rsid w:val="00523562"/>
    <w:rsid w:val="0052363B"/>
    <w:rsid w:val="00525850"/>
    <w:rsid w:val="00525B47"/>
    <w:rsid w:val="00526DCD"/>
    <w:rsid w:val="005314D5"/>
    <w:rsid w:val="005316C1"/>
    <w:rsid w:val="00531F3D"/>
    <w:rsid w:val="00531FB1"/>
    <w:rsid w:val="00533FDF"/>
    <w:rsid w:val="00536748"/>
    <w:rsid w:val="0054171A"/>
    <w:rsid w:val="00542D98"/>
    <w:rsid w:val="0055252B"/>
    <w:rsid w:val="00553222"/>
    <w:rsid w:val="00553C96"/>
    <w:rsid w:val="00557DE4"/>
    <w:rsid w:val="005608E6"/>
    <w:rsid w:val="00560CF1"/>
    <w:rsid w:val="00564CC1"/>
    <w:rsid w:val="00565046"/>
    <w:rsid w:val="00566BDE"/>
    <w:rsid w:val="00566F4C"/>
    <w:rsid w:val="00572273"/>
    <w:rsid w:val="00573891"/>
    <w:rsid w:val="00575103"/>
    <w:rsid w:val="005763D3"/>
    <w:rsid w:val="00576664"/>
    <w:rsid w:val="00576845"/>
    <w:rsid w:val="00577890"/>
    <w:rsid w:val="005804F5"/>
    <w:rsid w:val="00580747"/>
    <w:rsid w:val="005873C2"/>
    <w:rsid w:val="005938E5"/>
    <w:rsid w:val="0059578C"/>
    <w:rsid w:val="00596CFD"/>
    <w:rsid w:val="005B0A24"/>
    <w:rsid w:val="005B40E0"/>
    <w:rsid w:val="005B6A9B"/>
    <w:rsid w:val="005C1914"/>
    <w:rsid w:val="005C3BB7"/>
    <w:rsid w:val="005C5DD7"/>
    <w:rsid w:val="005C672A"/>
    <w:rsid w:val="005D0DCE"/>
    <w:rsid w:val="005D341C"/>
    <w:rsid w:val="005D3E36"/>
    <w:rsid w:val="005D40D4"/>
    <w:rsid w:val="005E0DD6"/>
    <w:rsid w:val="005E2507"/>
    <w:rsid w:val="005E35DC"/>
    <w:rsid w:val="005F0AED"/>
    <w:rsid w:val="00601620"/>
    <w:rsid w:val="00605A00"/>
    <w:rsid w:val="0061371A"/>
    <w:rsid w:val="006205F6"/>
    <w:rsid w:val="00621DF2"/>
    <w:rsid w:val="00624593"/>
    <w:rsid w:val="00627CDF"/>
    <w:rsid w:val="00630AA5"/>
    <w:rsid w:val="00632C35"/>
    <w:rsid w:val="00634128"/>
    <w:rsid w:val="00634AD9"/>
    <w:rsid w:val="00636205"/>
    <w:rsid w:val="006366BE"/>
    <w:rsid w:val="0064481A"/>
    <w:rsid w:val="00647077"/>
    <w:rsid w:val="00647CDB"/>
    <w:rsid w:val="006524A2"/>
    <w:rsid w:val="00653CB3"/>
    <w:rsid w:val="00655743"/>
    <w:rsid w:val="006607F0"/>
    <w:rsid w:val="006700CF"/>
    <w:rsid w:val="006708CF"/>
    <w:rsid w:val="006723D3"/>
    <w:rsid w:val="00675B14"/>
    <w:rsid w:val="00677D5A"/>
    <w:rsid w:val="0068075F"/>
    <w:rsid w:val="006812BE"/>
    <w:rsid w:val="00682A0C"/>
    <w:rsid w:val="00683B4D"/>
    <w:rsid w:val="00685233"/>
    <w:rsid w:val="00685D83"/>
    <w:rsid w:val="0069151E"/>
    <w:rsid w:val="0069423F"/>
    <w:rsid w:val="00695253"/>
    <w:rsid w:val="00695F4F"/>
    <w:rsid w:val="00696ADB"/>
    <w:rsid w:val="00697353"/>
    <w:rsid w:val="006A2474"/>
    <w:rsid w:val="006A5389"/>
    <w:rsid w:val="006A6670"/>
    <w:rsid w:val="006C1B6A"/>
    <w:rsid w:val="006C3A8E"/>
    <w:rsid w:val="006C64F7"/>
    <w:rsid w:val="006C6E8D"/>
    <w:rsid w:val="006D238E"/>
    <w:rsid w:val="006E3C0E"/>
    <w:rsid w:val="006E5E27"/>
    <w:rsid w:val="006E7741"/>
    <w:rsid w:val="006F0825"/>
    <w:rsid w:val="006F3945"/>
    <w:rsid w:val="006F42CC"/>
    <w:rsid w:val="006F4404"/>
    <w:rsid w:val="006F7966"/>
    <w:rsid w:val="00700123"/>
    <w:rsid w:val="007014D6"/>
    <w:rsid w:val="0070261F"/>
    <w:rsid w:val="00703918"/>
    <w:rsid w:val="00704916"/>
    <w:rsid w:val="00704D87"/>
    <w:rsid w:val="00705746"/>
    <w:rsid w:val="00705A76"/>
    <w:rsid w:val="007062D3"/>
    <w:rsid w:val="00706BE6"/>
    <w:rsid w:val="00716372"/>
    <w:rsid w:val="00717D09"/>
    <w:rsid w:val="00722497"/>
    <w:rsid w:val="007376A3"/>
    <w:rsid w:val="00741B8F"/>
    <w:rsid w:val="0074676D"/>
    <w:rsid w:val="00747002"/>
    <w:rsid w:val="00750C36"/>
    <w:rsid w:val="00754661"/>
    <w:rsid w:val="00754CFE"/>
    <w:rsid w:val="00755F86"/>
    <w:rsid w:val="007564C5"/>
    <w:rsid w:val="007616AF"/>
    <w:rsid w:val="00762199"/>
    <w:rsid w:val="00764E0B"/>
    <w:rsid w:val="007700D6"/>
    <w:rsid w:val="00773AB2"/>
    <w:rsid w:val="00776128"/>
    <w:rsid w:val="00780534"/>
    <w:rsid w:val="00785041"/>
    <w:rsid w:val="00786F8D"/>
    <w:rsid w:val="00787F35"/>
    <w:rsid w:val="00792C33"/>
    <w:rsid w:val="00795118"/>
    <w:rsid w:val="007A1A33"/>
    <w:rsid w:val="007A24C6"/>
    <w:rsid w:val="007A266A"/>
    <w:rsid w:val="007A45CB"/>
    <w:rsid w:val="007A4B76"/>
    <w:rsid w:val="007A7162"/>
    <w:rsid w:val="007B0C8B"/>
    <w:rsid w:val="007B3C0B"/>
    <w:rsid w:val="007B5976"/>
    <w:rsid w:val="007C2D8B"/>
    <w:rsid w:val="007C6268"/>
    <w:rsid w:val="007D1F60"/>
    <w:rsid w:val="007D3AA3"/>
    <w:rsid w:val="007D4AB1"/>
    <w:rsid w:val="007E37D7"/>
    <w:rsid w:val="007E4358"/>
    <w:rsid w:val="007E445A"/>
    <w:rsid w:val="007E4B92"/>
    <w:rsid w:val="007E748E"/>
    <w:rsid w:val="007E7EAE"/>
    <w:rsid w:val="007F2D44"/>
    <w:rsid w:val="007F7EF0"/>
    <w:rsid w:val="00801725"/>
    <w:rsid w:val="008030FE"/>
    <w:rsid w:val="00803E74"/>
    <w:rsid w:val="008070F9"/>
    <w:rsid w:val="00807988"/>
    <w:rsid w:val="00811F47"/>
    <w:rsid w:val="008233EF"/>
    <w:rsid w:val="00823E67"/>
    <w:rsid w:val="0082437B"/>
    <w:rsid w:val="00830688"/>
    <w:rsid w:val="00831012"/>
    <w:rsid w:val="00842C11"/>
    <w:rsid w:val="00842CD2"/>
    <w:rsid w:val="008430FB"/>
    <w:rsid w:val="00843230"/>
    <w:rsid w:val="008459F3"/>
    <w:rsid w:val="0084739A"/>
    <w:rsid w:val="008478FE"/>
    <w:rsid w:val="00847E82"/>
    <w:rsid w:val="008509E9"/>
    <w:rsid w:val="008649DB"/>
    <w:rsid w:val="00870FD1"/>
    <w:rsid w:val="00872F38"/>
    <w:rsid w:val="00876AA6"/>
    <w:rsid w:val="00882A54"/>
    <w:rsid w:val="00893851"/>
    <w:rsid w:val="00893A7E"/>
    <w:rsid w:val="00893FE0"/>
    <w:rsid w:val="00895C26"/>
    <w:rsid w:val="008973CE"/>
    <w:rsid w:val="008A0273"/>
    <w:rsid w:val="008A0D82"/>
    <w:rsid w:val="008A27CA"/>
    <w:rsid w:val="008A696E"/>
    <w:rsid w:val="008A6CF1"/>
    <w:rsid w:val="008B0B6D"/>
    <w:rsid w:val="008B36BD"/>
    <w:rsid w:val="008B3BA0"/>
    <w:rsid w:val="008C0B1B"/>
    <w:rsid w:val="008C11DE"/>
    <w:rsid w:val="008C1C6F"/>
    <w:rsid w:val="008C36EA"/>
    <w:rsid w:val="008C4E92"/>
    <w:rsid w:val="008D0684"/>
    <w:rsid w:val="008D0FAE"/>
    <w:rsid w:val="008D28F0"/>
    <w:rsid w:val="008D3CCB"/>
    <w:rsid w:val="008D6D2E"/>
    <w:rsid w:val="008D7218"/>
    <w:rsid w:val="008D7298"/>
    <w:rsid w:val="008E03F9"/>
    <w:rsid w:val="008E084C"/>
    <w:rsid w:val="008E376B"/>
    <w:rsid w:val="008E4969"/>
    <w:rsid w:val="008E5B85"/>
    <w:rsid w:val="008E6C83"/>
    <w:rsid w:val="008E7982"/>
    <w:rsid w:val="008F0091"/>
    <w:rsid w:val="008F08E7"/>
    <w:rsid w:val="008F0B0C"/>
    <w:rsid w:val="008F1B26"/>
    <w:rsid w:val="008F55C7"/>
    <w:rsid w:val="008F57CD"/>
    <w:rsid w:val="008F5850"/>
    <w:rsid w:val="00901D0D"/>
    <w:rsid w:val="00902668"/>
    <w:rsid w:val="00904CB7"/>
    <w:rsid w:val="00907C21"/>
    <w:rsid w:val="0091141B"/>
    <w:rsid w:val="00912499"/>
    <w:rsid w:val="00913CA2"/>
    <w:rsid w:val="00914FEF"/>
    <w:rsid w:val="0091718B"/>
    <w:rsid w:val="009214C4"/>
    <w:rsid w:val="009260F8"/>
    <w:rsid w:val="0092762B"/>
    <w:rsid w:val="00931433"/>
    <w:rsid w:val="0093182A"/>
    <w:rsid w:val="00931FCB"/>
    <w:rsid w:val="0093410E"/>
    <w:rsid w:val="00935096"/>
    <w:rsid w:val="00937B7E"/>
    <w:rsid w:val="00940BE3"/>
    <w:rsid w:val="00940CDE"/>
    <w:rsid w:val="00941402"/>
    <w:rsid w:val="009455FA"/>
    <w:rsid w:val="00945867"/>
    <w:rsid w:val="00945B55"/>
    <w:rsid w:val="00947BD2"/>
    <w:rsid w:val="00950350"/>
    <w:rsid w:val="00950FC9"/>
    <w:rsid w:val="00950FFB"/>
    <w:rsid w:val="00951497"/>
    <w:rsid w:val="00952043"/>
    <w:rsid w:val="00952BB6"/>
    <w:rsid w:val="0095413C"/>
    <w:rsid w:val="00962259"/>
    <w:rsid w:val="009645F3"/>
    <w:rsid w:val="00974328"/>
    <w:rsid w:val="00976309"/>
    <w:rsid w:val="009767DE"/>
    <w:rsid w:val="00980920"/>
    <w:rsid w:val="00980ABF"/>
    <w:rsid w:val="009838C1"/>
    <w:rsid w:val="00985378"/>
    <w:rsid w:val="00985FCE"/>
    <w:rsid w:val="00986A79"/>
    <w:rsid w:val="00991482"/>
    <w:rsid w:val="00992CBC"/>
    <w:rsid w:val="0099526A"/>
    <w:rsid w:val="00997675"/>
    <w:rsid w:val="009A3270"/>
    <w:rsid w:val="009B0666"/>
    <w:rsid w:val="009B7195"/>
    <w:rsid w:val="009C09CD"/>
    <w:rsid w:val="009C5EAB"/>
    <w:rsid w:val="009D023B"/>
    <w:rsid w:val="009D06BD"/>
    <w:rsid w:val="009D1632"/>
    <w:rsid w:val="009D5314"/>
    <w:rsid w:val="009D6F97"/>
    <w:rsid w:val="009D7908"/>
    <w:rsid w:val="009E6B9D"/>
    <w:rsid w:val="009F0C7D"/>
    <w:rsid w:val="009F3EC3"/>
    <w:rsid w:val="009F4716"/>
    <w:rsid w:val="00A003F4"/>
    <w:rsid w:val="00A00E99"/>
    <w:rsid w:val="00A00F19"/>
    <w:rsid w:val="00A048CD"/>
    <w:rsid w:val="00A05B8D"/>
    <w:rsid w:val="00A0707C"/>
    <w:rsid w:val="00A07547"/>
    <w:rsid w:val="00A123DE"/>
    <w:rsid w:val="00A12B0B"/>
    <w:rsid w:val="00A134E2"/>
    <w:rsid w:val="00A1793E"/>
    <w:rsid w:val="00A33A27"/>
    <w:rsid w:val="00A4242C"/>
    <w:rsid w:val="00A446F8"/>
    <w:rsid w:val="00A449C1"/>
    <w:rsid w:val="00A50895"/>
    <w:rsid w:val="00A51494"/>
    <w:rsid w:val="00A516A9"/>
    <w:rsid w:val="00A517E0"/>
    <w:rsid w:val="00A54954"/>
    <w:rsid w:val="00A56017"/>
    <w:rsid w:val="00A57CB5"/>
    <w:rsid w:val="00A6102C"/>
    <w:rsid w:val="00A617A0"/>
    <w:rsid w:val="00A62E32"/>
    <w:rsid w:val="00A650D1"/>
    <w:rsid w:val="00A769E6"/>
    <w:rsid w:val="00A81902"/>
    <w:rsid w:val="00A84E5B"/>
    <w:rsid w:val="00A86898"/>
    <w:rsid w:val="00A86C49"/>
    <w:rsid w:val="00A87EDB"/>
    <w:rsid w:val="00A94B90"/>
    <w:rsid w:val="00A97371"/>
    <w:rsid w:val="00AB00F9"/>
    <w:rsid w:val="00AB0E26"/>
    <w:rsid w:val="00AB7364"/>
    <w:rsid w:val="00AC041E"/>
    <w:rsid w:val="00AC05BA"/>
    <w:rsid w:val="00AC08B2"/>
    <w:rsid w:val="00AC1144"/>
    <w:rsid w:val="00AC5447"/>
    <w:rsid w:val="00AD0376"/>
    <w:rsid w:val="00AD3172"/>
    <w:rsid w:val="00AD3B60"/>
    <w:rsid w:val="00AD419A"/>
    <w:rsid w:val="00AE0EB7"/>
    <w:rsid w:val="00AE27BF"/>
    <w:rsid w:val="00AE6124"/>
    <w:rsid w:val="00AE7261"/>
    <w:rsid w:val="00AE7E2E"/>
    <w:rsid w:val="00AF01C5"/>
    <w:rsid w:val="00AF1ACE"/>
    <w:rsid w:val="00AF1F4F"/>
    <w:rsid w:val="00AF237D"/>
    <w:rsid w:val="00AF61BD"/>
    <w:rsid w:val="00B01269"/>
    <w:rsid w:val="00B0582D"/>
    <w:rsid w:val="00B05B74"/>
    <w:rsid w:val="00B076F9"/>
    <w:rsid w:val="00B10B61"/>
    <w:rsid w:val="00B13D10"/>
    <w:rsid w:val="00B173C1"/>
    <w:rsid w:val="00B20114"/>
    <w:rsid w:val="00B338C6"/>
    <w:rsid w:val="00B34CFB"/>
    <w:rsid w:val="00B406A5"/>
    <w:rsid w:val="00B41274"/>
    <w:rsid w:val="00B43663"/>
    <w:rsid w:val="00B43BFE"/>
    <w:rsid w:val="00B43CC0"/>
    <w:rsid w:val="00B44462"/>
    <w:rsid w:val="00B44CAA"/>
    <w:rsid w:val="00B45ECA"/>
    <w:rsid w:val="00B46296"/>
    <w:rsid w:val="00B523CC"/>
    <w:rsid w:val="00B54E21"/>
    <w:rsid w:val="00B60B8F"/>
    <w:rsid w:val="00B64B0F"/>
    <w:rsid w:val="00B66427"/>
    <w:rsid w:val="00B70D78"/>
    <w:rsid w:val="00B73375"/>
    <w:rsid w:val="00B75757"/>
    <w:rsid w:val="00B76CD1"/>
    <w:rsid w:val="00B80314"/>
    <w:rsid w:val="00B822F6"/>
    <w:rsid w:val="00B84118"/>
    <w:rsid w:val="00B94FA2"/>
    <w:rsid w:val="00B95E33"/>
    <w:rsid w:val="00B9716C"/>
    <w:rsid w:val="00BA10F6"/>
    <w:rsid w:val="00BA1446"/>
    <w:rsid w:val="00BA1A4F"/>
    <w:rsid w:val="00BA29EE"/>
    <w:rsid w:val="00BA37C4"/>
    <w:rsid w:val="00BA3B43"/>
    <w:rsid w:val="00BA551F"/>
    <w:rsid w:val="00BB4E62"/>
    <w:rsid w:val="00BC055B"/>
    <w:rsid w:val="00BC26D2"/>
    <w:rsid w:val="00BC2B46"/>
    <w:rsid w:val="00BC461E"/>
    <w:rsid w:val="00BC4CBA"/>
    <w:rsid w:val="00BC60B4"/>
    <w:rsid w:val="00BC6298"/>
    <w:rsid w:val="00BD33E3"/>
    <w:rsid w:val="00BD3828"/>
    <w:rsid w:val="00BE4729"/>
    <w:rsid w:val="00BE76D1"/>
    <w:rsid w:val="00BE7BB6"/>
    <w:rsid w:val="00BE7FE5"/>
    <w:rsid w:val="00BF038B"/>
    <w:rsid w:val="00BF3D36"/>
    <w:rsid w:val="00BF6670"/>
    <w:rsid w:val="00BF7507"/>
    <w:rsid w:val="00C024BE"/>
    <w:rsid w:val="00C12166"/>
    <w:rsid w:val="00C16862"/>
    <w:rsid w:val="00C225BA"/>
    <w:rsid w:val="00C253E9"/>
    <w:rsid w:val="00C31017"/>
    <w:rsid w:val="00C3457F"/>
    <w:rsid w:val="00C36F06"/>
    <w:rsid w:val="00C36FA4"/>
    <w:rsid w:val="00C4182E"/>
    <w:rsid w:val="00C436F0"/>
    <w:rsid w:val="00C45BD7"/>
    <w:rsid w:val="00C45DD4"/>
    <w:rsid w:val="00C50FCE"/>
    <w:rsid w:val="00C5458D"/>
    <w:rsid w:val="00C55E08"/>
    <w:rsid w:val="00C615C8"/>
    <w:rsid w:val="00C62CD4"/>
    <w:rsid w:val="00C702F9"/>
    <w:rsid w:val="00C72710"/>
    <w:rsid w:val="00C728D1"/>
    <w:rsid w:val="00C74CE7"/>
    <w:rsid w:val="00C7593E"/>
    <w:rsid w:val="00C80023"/>
    <w:rsid w:val="00C803A9"/>
    <w:rsid w:val="00C82256"/>
    <w:rsid w:val="00C85BD7"/>
    <w:rsid w:val="00C85D2B"/>
    <w:rsid w:val="00C867B4"/>
    <w:rsid w:val="00C87315"/>
    <w:rsid w:val="00C90116"/>
    <w:rsid w:val="00C90CF6"/>
    <w:rsid w:val="00C96557"/>
    <w:rsid w:val="00C96CDF"/>
    <w:rsid w:val="00C97816"/>
    <w:rsid w:val="00CA7F68"/>
    <w:rsid w:val="00CB23D3"/>
    <w:rsid w:val="00CB345D"/>
    <w:rsid w:val="00CC190E"/>
    <w:rsid w:val="00CC4264"/>
    <w:rsid w:val="00CC5995"/>
    <w:rsid w:val="00CC5E97"/>
    <w:rsid w:val="00CD04B0"/>
    <w:rsid w:val="00CD0569"/>
    <w:rsid w:val="00CD3054"/>
    <w:rsid w:val="00CD4C3B"/>
    <w:rsid w:val="00CD553D"/>
    <w:rsid w:val="00CE0046"/>
    <w:rsid w:val="00CE02EA"/>
    <w:rsid w:val="00CE61A2"/>
    <w:rsid w:val="00CE6AA5"/>
    <w:rsid w:val="00CF0613"/>
    <w:rsid w:val="00CF14CC"/>
    <w:rsid w:val="00CF4A3F"/>
    <w:rsid w:val="00CF7EC7"/>
    <w:rsid w:val="00D0059B"/>
    <w:rsid w:val="00D05F3B"/>
    <w:rsid w:val="00D0659A"/>
    <w:rsid w:val="00D07E34"/>
    <w:rsid w:val="00D12C16"/>
    <w:rsid w:val="00D141AE"/>
    <w:rsid w:val="00D165D7"/>
    <w:rsid w:val="00D25602"/>
    <w:rsid w:val="00D27577"/>
    <w:rsid w:val="00D3644A"/>
    <w:rsid w:val="00D43369"/>
    <w:rsid w:val="00D4396D"/>
    <w:rsid w:val="00D4511F"/>
    <w:rsid w:val="00D45ADC"/>
    <w:rsid w:val="00D45D62"/>
    <w:rsid w:val="00D46241"/>
    <w:rsid w:val="00D46A7C"/>
    <w:rsid w:val="00D47924"/>
    <w:rsid w:val="00D502DE"/>
    <w:rsid w:val="00D5481B"/>
    <w:rsid w:val="00D5569E"/>
    <w:rsid w:val="00D57CEC"/>
    <w:rsid w:val="00D60AFE"/>
    <w:rsid w:val="00D63E1C"/>
    <w:rsid w:val="00D658B2"/>
    <w:rsid w:val="00D66D61"/>
    <w:rsid w:val="00D74703"/>
    <w:rsid w:val="00D84668"/>
    <w:rsid w:val="00D87F80"/>
    <w:rsid w:val="00D938F4"/>
    <w:rsid w:val="00D93DEB"/>
    <w:rsid w:val="00DA0660"/>
    <w:rsid w:val="00DA09E8"/>
    <w:rsid w:val="00DA20DB"/>
    <w:rsid w:val="00DA4212"/>
    <w:rsid w:val="00DA70B2"/>
    <w:rsid w:val="00DB2910"/>
    <w:rsid w:val="00DB6E3B"/>
    <w:rsid w:val="00DC1464"/>
    <w:rsid w:val="00DC16DE"/>
    <w:rsid w:val="00DC3FD8"/>
    <w:rsid w:val="00DC5FB1"/>
    <w:rsid w:val="00DD002B"/>
    <w:rsid w:val="00DD3FF2"/>
    <w:rsid w:val="00DD5B77"/>
    <w:rsid w:val="00DD5EC6"/>
    <w:rsid w:val="00DD7D56"/>
    <w:rsid w:val="00DE2E1C"/>
    <w:rsid w:val="00DE460B"/>
    <w:rsid w:val="00DE4AEF"/>
    <w:rsid w:val="00DE617F"/>
    <w:rsid w:val="00DE61B8"/>
    <w:rsid w:val="00DE665F"/>
    <w:rsid w:val="00DF0A4C"/>
    <w:rsid w:val="00DF0BB8"/>
    <w:rsid w:val="00DF3E95"/>
    <w:rsid w:val="00E002FB"/>
    <w:rsid w:val="00E00F1C"/>
    <w:rsid w:val="00E01120"/>
    <w:rsid w:val="00E05929"/>
    <w:rsid w:val="00E05ABA"/>
    <w:rsid w:val="00E0674A"/>
    <w:rsid w:val="00E12253"/>
    <w:rsid w:val="00E14E29"/>
    <w:rsid w:val="00E17678"/>
    <w:rsid w:val="00E20963"/>
    <w:rsid w:val="00E21F98"/>
    <w:rsid w:val="00E2262D"/>
    <w:rsid w:val="00E23445"/>
    <w:rsid w:val="00E26900"/>
    <w:rsid w:val="00E30453"/>
    <w:rsid w:val="00E41D5D"/>
    <w:rsid w:val="00E44203"/>
    <w:rsid w:val="00E455DC"/>
    <w:rsid w:val="00E47806"/>
    <w:rsid w:val="00E517E0"/>
    <w:rsid w:val="00E51819"/>
    <w:rsid w:val="00E5512A"/>
    <w:rsid w:val="00E55F5A"/>
    <w:rsid w:val="00E56962"/>
    <w:rsid w:val="00E6559E"/>
    <w:rsid w:val="00E65814"/>
    <w:rsid w:val="00E66B86"/>
    <w:rsid w:val="00E73E61"/>
    <w:rsid w:val="00E7451D"/>
    <w:rsid w:val="00E752CD"/>
    <w:rsid w:val="00E76D16"/>
    <w:rsid w:val="00E776AC"/>
    <w:rsid w:val="00E77E92"/>
    <w:rsid w:val="00E828AA"/>
    <w:rsid w:val="00E83EC2"/>
    <w:rsid w:val="00E86E6A"/>
    <w:rsid w:val="00E87893"/>
    <w:rsid w:val="00E962D4"/>
    <w:rsid w:val="00E969A8"/>
    <w:rsid w:val="00EA0954"/>
    <w:rsid w:val="00EA0A69"/>
    <w:rsid w:val="00EA1309"/>
    <w:rsid w:val="00EA23B0"/>
    <w:rsid w:val="00EA536B"/>
    <w:rsid w:val="00EB0B9C"/>
    <w:rsid w:val="00EB5CEE"/>
    <w:rsid w:val="00EC0EFB"/>
    <w:rsid w:val="00EC291C"/>
    <w:rsid w:val="00EC299F"/>
    <w:rsid w:val="00EC7FC8"/>
    <w:rsid w:val="00ED2FF6"/>
    <w:rsid w:val="00ED43F3"/>
    <w:rsid w:val="00ED4DD7"/>
    <w:rsid w:val="00ED6186"/>
    <w:rsid w:val="00ED63A2"/>
    <w:rsid w:val="00ED6646"/>
    <w:rsid w:val="00ED6F13"/>
    <w:rsid w:val="00EE2311"/>
    <w:rsid w:val="00EE5BC8"/>
    <w:rsid w:val="00EF1504"/>
    <w:rsid w:val="00EF76CD"/>
    <w:rsid w:val="00F008C5"/>
    <w:rsid w:val="00F00D38"/>
    <w:rsid w:val="00F054DA"/>
    <w:rsid w:val="00F0664F"/>
    <w:rsid w:val="00F06758"/>
    <w:rsid w:val="00F07206"/>
    <w:rsid w:val="00F105CC"/>
    <w:rsid w:val="00F11930"/>
    <w:rsid w:val="00F1299C"/>
    <w:rsid w:val="00F12E75"/>
    <w:rsid w:val="00F14415"/>
    <w:rsid w:val="00F25820"/>
    <w:rsid w:val="00F27F3E"/>
    <w:rsid w:val="00F31FD7"/>
    <w:rsid w:val="00F33579"/>
    <w:rsid w:val="00F42D45"/>
    <w:rsid w:val="00F433AE"/>
    <w:rsid w:val="00F4371E"/>
    <w:rsid w:val="00F445C7"/>
    <w:rsid w:val="00F44A64"/>
    <w:rsid w:val="00F45322"/>
    <w:rsid w:val="00F53196"/>
    <w:rsid w:val="00F54989"/>
    <w:rsid w:val="00F54A8B"/>
    <w:rsid w:val="00F636DF"/>
    <w:rsid w:val="00F6579F"/>
    <w:rsid w:val="00F70DE9"/>
    <w:rsid w:val="00F70FA1"/>
    <w:rsid w:val="00F71B01"/>
    <w:rsid w:val="00F727EC"/>
    <w:rsid w:val="00F7597F"/>
    <w:rsid w:val="00F82757"/>
    <w:rsid w:val="00F82DA9"/>
    <w:rsid w:val="00F82E94"/>
    <w:rsid w:val="00F86DF1"/>
    <w:rsid w:val="00F87496"/>
    <w:rsid w:val="00F904DC"/>
    <w:rsid w:val="00F94443"/>
    <w:rsid w:val="00F95396"/>
    <w:rsid w:val="00F95D05"/>
    <w:rsid w:val="00F97700"/>
    <w:rsid w:val="00F97AF1"/>
    <w:rsid w:val="00FA039C"/>
    <w:rsid w:val="00FA57D6"/>
    <w:rsid w:val="00FA59EB"/>
    <w:rsid w:val="00FB030C"/>
    <w:rsid w:val="00FB2BB2"/>
    <w:rsid w:val="00FB4FFC"/>
    <w:rsid w:val="00FB5BC7"/>
    <w:rsid w:val="00FC41E6"/>
    <w:rsid w:val="00FC4C71"/>
    <w:rsid w:val="00FC5343"/>
    <w:rsid w:val="00FD491B"/>
    <w:rsid w:val="00FD5704"/>
    <w:rsid w:val="00FD57E9"/>
    <w:rsid w:val="00FD7D10"/>
    <w:rsid w:val="00FE12A3"/>
    <w:rsid w:val="00FE2955"/>
    <w:rsid w:val="00FF1221"/>
    <w:rsid w:val="00FF140C"/>
    <w:rsid w:val="00FF19A6"/>
    <w:rsid w:val="00FF298D"/>
    <w:rsid w:val="00FF4213"/>
    <w:rsid w:val="00FF4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A5E87"/>
  <w15:docId w15:val="{B0E049FA-30D9-4F50-9320-8B00DC5D7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579F"/>
    <w:pPr>
      <w:spacing w:after="120" w:line="360" w:lineRule="auto"/>
    </w:pPr>
    <w:rPr>
      <w:rFonts w:ascii="Times New Roman" w:eastAsiaTheme="minorEastAsia" w:hAnsi="Times New Roman"/>
      <w:sz w:val="24"/>
      <w:szCs w:val="21"/>
      <w:lang w:val="en-GB"/>
    </w:rPr>
  </w:style>
  <w:style w:type="paragraph" w:styleId="Heading1">
    <w:name w:val="heading 1"/>
    <w:basedOn w:val="Normal"/>
    <w:next w:val="Normal"/>
    <w:link w:val="Heading1Char"/>
    <w:autoRedefine/>
    <w:uiPriority w:val="9"/>
    <w:qFormat/>
    <w:rsid w:val="00D5481B"/>
    <w:pPr>
      <w:keepNext/>
      <w:keepLines/>
      <w:spacing w:after="0"/>
      <w:jc w:val="center"/>
      <w:outlineLvl w:val="0"/>
    </w:pPr>
    <w:rPr>
      <w:rFonts w:eastAsia="SimSun" w:cs="Times New Roman"/>
      <w:b/>
      <w:color w:val="000000" w:themeColor="text1"/>
      <w:szCs w:val="36"/>
    </w:rPr>
  </w:style>
  <w:style w:type="paragraph" w:styleId="Heading2">
    <w:name w:val="heading 2"/>
    <w:basedOn w:val="Normal"/>
    <w:next w:val="Normal"/>
    <w:link w:val="Heading2Char"/>
    <w:autoRedefine/>
    <w:uiPriority w:val="9"/>
    <w:unhideWhenUsed/>
    <w:qFormat/>
    <w:rsid w:val="004A5398"/>
    <w:pPr>
      <w:keepNext/>
      <w:keepLines/>
      <w:spacing w:after="0"/>
      <w:jc w:val="both"/>
      <w:outlineLvl w:val="1"/>
    </w:pPr>
    <w:rPr>
      <w:rFonts w:eastAsia="SimSun" w:cs="Times New Roman"/>
      <w:b/>
      <w:color w:val="000000" w:themeColor="text1"/>
      <w:szCs w:val="28"/>
    </w:rPr>
  </w:style>
  <w:style w:type="paragraph" w:styleId="Heading3">
    <w:name w:val="heading 3"/>
    <w:basedOn w:val="Normal"/>
    <w:next w:val="Normal"/>
    <w:link w:val="Heading3Char"/>
    <w:autoRedefine/>
    <w:uiPriority w:val="9"/>
    <w:unhideWhenUsed/>
    <w:qFormat/>
    <w:rsid w:val="00FF19A6"/>
    <w:pPr>
      <w:keepNext/>
      <w:keepLines/>
      <w:spacing w:after="0" w:line="480" w:lineRule="auto"/>
      <w:jc w:val="both"/>
      <w:outlineLvl w:val="2"/>
    </w:pPr>
    <w:rPr>
      <w:rFonts w:eastAsia="SimSun" w:cs="Times New Roman"/>
      <w:b/>
      <w:color w:val="000000" w:themeColor="text1"/>
      <w:szCs w:val="26"/>
    </w:rPr>
  </w:style>
  <w:style w:type="paragraph" w:styleId="Heading4">
    <w:name w:val="heading 4"/>
    <w:basedOn w:val="Normal"/>
    <w:next w:val="Normal"/>
    <w:link w:val="Heading4Char"/>
    <w:autoRedefine/>
    <w:uiPriority w:val="9"/>
    <w:unhideWhenUsed/>
    <w:qFormat/>
    <w:rsid w:val="00AD419A"/>
    <w:pPr>
      <w:keepNext/>
      <w:keepLines/>
      <w:spacing w:before="160"/>
      <w:ind w:left="720"/>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481B"/>
    <w:rPr>
      <w:rFonts w:ascii="Times New Roman" w:eastAsia="SimSun" w:hAnsi="Times New Roman" w:cs="Times New Roman"/>
      <w:b/>
      <w:color w:val="000000" w:themeColor="text1"/>
      <w:sz w:val="24"/>
      <w:szCs w:val="36"/>
      <w:lang w:val="en-GB"/>
    </w:rPr>
  </w:style>
  <w:style w:type="character" w:customStyle="1" w:styleId="Heading2Char">
    <w:name w:val="Heading 2 Char"/>
    <w:link w:val="Heading2"/>
    <w:uiPriority w:val="9"/>
    <w:rsid w:val="004A5398"/>
    <w:rPr>
      <w:rFonts w:ascii="Times New Roman" w:eastAsia="SimSun" w:hAnsi="Times New Roman" w:cs="Times New Roman"/>
      <w:b/>
      <w:color w:val="000000" w:themeColor="text1"/>
      <w:sz w:val="24"/>
      <w:szCs w:val="28"/>
      <w:lang w:val="en-GB"/>
    </w:rPr>
  </w:style>
  <w:style w:type="character" w:customStyle="1" w:styleId="Heading3Char">
    <w:name w:val="Heading 3 Char"/>
    <w:link w:val="Heading3"/>
    <w:uiPriority w:val="9"/>
    <w:rsid w:val="00FF19A6"/>
    <w:rPr>
      <w:rFonts w:ascii="Times New Roman" w:eastAsia="SimSun" w:hAnsi="Times New Roman" w:cs="Times New Roman"/>
      <w:b/>
      <w:color w:val="000000" w:themeColor="text1"/>
      <w:sz w:val="24"/>
      <w:szCs w:val="26"/>
      <w:lang w:val="en-GB"/>
    </w:rPr>
  </w:style>
  <w:style w:type="paragraph" w:styleId="ListParagraph">
    <w:name w:val="List Paragraph"/>
    <w:basedOn w:val="Normal"/>
    <w:uiPriority w:val="34"/>
    <w:qFormat/>
    <w:rsid w:val="00020BF0"/>
    <w:pPr>
      <w:ind w:left="720"/>
      <w:contextualSpacing/>
    </w:pPr>
  </w:style>
  <w:style w:type="paragraph" w:styleId="Bibliography">
    <w:name w:val="Bibliography"/>
    <w:basedOn w:val="Normal"/>
    <w:next w:val="Normal"/>
    <w:uiPriority w:val="37"/>
    <w:unhideWhenUsed/>
    <w:rsid w:val="00020BF0"/>
    <w:pPr>
      <w:spacing w:after="0" w:line="480" w:lineRule="auto"/>
      <w:ind w:left="720" w:hanging="720"/>
    </w:pPr>
  </w:style>
  <w:style w:type="character" w:styleId="Hyperlink">
    <w:name w:val="Hyperlink"/>
    <w:basedOn w:val="DefaultParagraphFont"/>
    <w:uiPriority w:val="99"/>
    <w:unhideWhenUsed/>
    <w:rsid w:val="00020BF0"/>
    <w:rPr>
      <w:color w:val="0000FF"/>
      <w:u w:val="single"/>
    </w:rPr>
  </w:style>
  <w:style w:type="paragraph" w:styleId="Caption">
    <w:name w:val="caption"/>
    <w:basedOn w:val="Normal"/>
    <w:next w:val="Normal"/>
    <w:uiPriority w:val="35"/>
    <w:unhideWhenUsed/>
    <w:qFormat/>
    <w:rsid w:val="00020BF0"/>
    <w:pPr>
      <w:spacing w:after="200" w:line="240" w:lineRule="auto"/>
    </w:pPr>
    <w:rPr>
      <w:b/>
      <w:bCs/>
      <w:color w:val="4472C4" w:themeColor="accent1"/>
      <w:sz w:val="18"/>
      <w:szCs w:val="18"/>
    </w:rPr>
  </w:style>
  <w:style w:type="character" w:styleId="Strong">
    <w:name w:val="Strong"/>
    <w:basedOn w:val="DefaultParagraphFont"/>
    <w:uiPriority w:val="22"/>
    <w:qFormat/>
    <w:rsid w:val="00020BF0"/>
    <w:rPr>
      <w:b/>
      <w:bCs/>
    </w:rPr>
  </w:style>
  <w:style w:type="character" w:styleId="Emphasis">
    <w:name w:val="Emphasis"/>
    <w:basedOn w:val="DefaultParagraphFont"/>
    <w:uiPriority w:val="20"/>
    <w:qFormat/>
    <w:rsid w:val="00020BF0"/>
    <w:rPr>
      <w:i/>
      <w:iCs/>
    </w:rPr>
  </w:style>
  <w:style w:type="table" w:styleId="LightShading">
    <w:name w:val="Light Shading"/>
    <w:basedOn w:val="TableNormal"/>
    <w:uiPriority w:val="60"/>
    <w:rsid w:val="00020BF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020B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BF0"/>
    <w:rPr>
      <w:rFonts w:ascii="Tahoma" w:eastAsiaTheme="minorEastAsia" w:hAnsi="Tahoma" w:cs="Tahoma"/>
      <w:sz w:val="16"/>
      <w:szCs w:val="16"/>
    </w:rPr>
  </w:style>
  <w:style w:type="table" w:styleId="TableGrid">
    <w:name w:val="Table Grid"/>
    <w:basedOn w:val="TableNormal"/>
    <w:uiPriority w:val="39"/>
    <w:rsid w:val="00E478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E13C6"/>
    <w:rPr>
      <w:sz w:val="16"/>
      <w:szCs w:val="16"/>
    </w:rPr>
  </w:style>
  <w:style w:type="paragraph" w:styleId="CommentText">
    <w:name w:val="annotation text"/>
    <w:basedOn w:val="Normal"/>
    <w:link w:val="CommentTextChar"/>
    <w:uiPriority w:val="99"/>
    <w:unhideWhenUsed/>
    <w:rsid w:val="000E13C6"/>
    <w:pPr>
      <w:spacing w:line="240" w:lineRule="auto"/>
    </w:pPr>
    <w:rPr>
      <w:sz w:val="20"/>
      <w:szCs w:val="20"/>
    </w:rPr>
  </w:style>
  <w:style w:type="character" w:customStyle="1" w:styleId="CommentTextChar">
    <w:name w:val="Comment Text Char"/>
    <w:basedOn w:val="DefaultParagraphFont"/>
    <w:link w:val="CommentText"/>
    <w:uiPriority w:val="99"/>
    <w:rsid w:val="000E13C6"/>
    <w:rPr>
      <w:rFonts w:ascii="Times New Roman" w:eastAsiaTheme="minorEastAsia" w:hAnsi="Times New Roman"/>
      <w:sz w:val="20"/>
      <w:szCs w:val="20"/>
    </w:rPr>
  </w:style>
  <w:style w:type="paragraph" w:styleId="CommentSubject">
    <w:name w:val="annotation subject"/>
    <w:basedOn w:val="CommentText"/>
    <w:next w:val="CommentText"/>
    <w:link w:val="CommentSubjectChar"/>
    <w:uiPriority w:val="99"/>
    <w:semiHidden/>
    <w:unhideWhenUsed/>
    <w:rsid w:val="000E13C6"/>
    <w:rPr>
      <w:b/>
      <w:bCs/>
    </w:rPr>
  </w:style>
  <w:style w:type="character" w:customStyle="1" w:styleId="CommentSubjectChar">
    <w:name w:val="Comment Subject Char"/>
    <w:basedOn w:val="CommentTextChar"/>
    <w:link w:val="CommentSubject"/>
    <w:uiPriority w:val="99"/>
    <w:semiHidden/>
    <w:rsid w:val="000E13C6"/>
    <w:rPr>
      <w:rFonts w:ascii="Times New Roman" w:eastAsiaTheme="minorEastAsia" w:hAnsi="Times New Roman"/>
      <w:b/>
      <w:bCs/>
      <w:sz w:val="20"/>
      <w:szCs w:val="20"/>
    </w:rPr>
  </w:style>
  <w:style w:type="table" w:styleId="MediumList2">
    <w:name w:val="Medium List 2"/>
    <w:basedOn w:val="TableNormal"/>
    <w:uiPriority w:val="66"/>
    <w:rsid w:val="00F8749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F8749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E55F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5F5A"/>
    <w:rPr>
      <w:rFonts w:ascii="Times New Roman" w:eastAsiaTheme="minorEastAsia" w:hAnsi="Times New Roman"/>
      <w:sz w:val="24"/>
      <w:szCs w:val="21"/>
    </w:rPr>
  </w:style>
  <w:style w:type="paragraph" w:styleId="Footer">
    <w:name w:val="footer"/>
    <w:basedOn w:val="Normal"/>
    <w:link w:val="FooterChar"/>
    <w:uiPriority w:val="99"/>
    <w:unhideWhenUsed/>
    <w:rsid w:val="00E55F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5F5A"/>
    <w:rPr>
      <w:rFonts w:ascii="Times New Roman" w:eastAsiaTheme="minorEastAsia" w:hAnsi="Times New Roman"/>
      <w:sz w:val="24"/>
      <w:szCs w:val="21"/>
    </w:rPr>
  </w:style>
  <w:style w:type="character" w:styleId="FollowedHyperlink">
    <w:name w:val="FollowedHyperlink"/>
    <w:basedOn w:val="DefaultParagraphFont"/>
    <w:uiPriority w:val="99"/>
    <w:semiHidden/>
    <w:unhideWhenUsed/>
    <w:rsid w:val="00754661"/>
    <w:rPr>
      <w:color w:val="954F72" w:themeColor="followedHyperlink"/>
      <w:u w:val="single"/>
    </w:rPr>
  </w:style>
  <w:style w:type="paragraph" w:styleId="FootnoteText">
    <w:name w:val="footnote text"/>
    <w:basedOn w:val="Normal"/>
    <w:link w:val="FootnoteTextChar"/>
    <w:uiPriority w:val="99"/>
    <w:semiHidden/>
    <w:unhideWhenUsed/>
    <w:rsid w:val="00B76C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6CD1"/>
    <w:rPr>
      <w:rFonts w:ascii="Times New Roman" w:eastAsiaTheme="minorEastAsia" w:hAnsi="Times New Roman"/>
      <w:sz w:val="20"/>
      <w:szCs w:val="20"/>
      <w:lang w:val="en-GB"/>
    </w:rPr>
  </w:style>
  <w:style w:type="character" w:styleId="FootnoteReference">
    <w:name w:val="footnote reference"/>
    <w:basedOn w:val="DefaultParagraphFont"/>
    <w:uiPriority w:val="99"/>
    <w:semiHidden/>
    <w:unhideWhenUsed/>
    <w:rsid w:val="00B76CD1"/>
    <w:rPr>
      <w:vertAlign w:val="superscript"/>
    </w:rPr>
  </w:style>
  <w:style w:type="paragraph" w:styleId="TOCHeading">
    <w:name w:val="TOC Heading"/>
    <w:basedOn w:val="Heading1"/>
    <w:next w:val="Normal"/>
    <w:uiPriority w:val="39"/>
    <w:semiHidden/>
    <w:unhideWhenUsed/>
    <w:qFormat/>
    <w:rsid w:val="0026727D"/>
    <w:pPr>
      <w:spacing w:before="480" w:line="276" w:lineRule="auto"/>
      <w:outlineLvl w:val="9"/>
    </w:pPr>
    <w:rPr>
      <w:rFonts w:asciiTheme="majorHAnsi" w:eastAsiaTheme="majorEastAsia" w:hAnsiTheme="majorHAnsi" w:cstheme="majorBidi"/>
      <w:bCs/>
      <w:color w:val="2F5496" w:themeColor="accent1" w:themeShade="BF"/>
      <w:szCs w:val="28"/>
      <w:lang w:val="en-US" w:eastAsia="ja-JP"/>
    </w:rPr>
  </w:style>
  <w:style w:type="paragraph" w:styleId="TOC1">
    <w:name w:val="toc 1"/>
    <w:basedOn w:val="Normal"/>
    <w:next w:val="Normal"/>
    <w:autoRedefine/>
    <w:uiPriority w:val="39"/>
    <w:unhideWhenUsed/>
    <w:rsid w:val="00CD0569"/>
    <w:pPr>
      <w:tabs>
        <w:tab w:val="left" w:pos="480"/>
        <w:tab w:val="right" w:leader="dot" w:pos="9350"/>
      </w:tabs>
      <w:spacing w:before="120"/>
    </w:pPr>
    <w:rPr>
      <w:rFonts w:cstheme="minorHAnsi"/>
      <w:b/>
      <w:bCs/>
      <w:caps/>
      <w:szCs w:val="20"/>
    </w:rPr>
  </w:style>
  <w:style w:type="paragraph" w:styleId="TOC2">
    <w:name w:val="toc 2"/>
    <w:basedOn w:val="Normal"/>
    <w:next w:val="Normal"/>
    <w:autoRedefine/>
    <w:uiPriority w:val="39"/>
    <w:unhideWhenUsed/>
    <w:rsid w:val="0026727D"/>
    <w:pPr>
      <w:spacing w:after="0"/>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26727D"/>
    <w:pPr>
      <w:spacing w:after="0"/>
      <w:ind w:left="480"/>
    </w:pPr>
    <w:rPr>
      <w:rFonts w:asciiTheme="minorHAnsi" w:hAnsiTheme="minorHAnsi" w:cstheme="minorHAnsi"/>
      <w:i/>
      <w:iCs/>
      <w:sz w:val="20"/>
      <w:szCs w:val="20"/>
    </w:rPr>
  </w:style>
  <w:style w:type="paragraph" w:styleId="Revision">
    <w:name w:val="Revision"/>
    <w:hidden/>
    <w:uiPriority w:val="99"/>
    <w:semiHidden/>
    <w:rsid w:val="00947BD2"/>
    <w:pPr>
      <w:spacing w:after="0" w:line="240" w:lineRule="auto"/>
    </w:pPr>
    <w:rPr>
      <w:rFonts w:ascii="Times New Roman" w:eastAsiaTheme="minorEastAsia" w:hAnsi="Times New Roman"/>
      <w:sz w:val="24"/>
      <w:szCs w:val="21"/>
      <w:lang w:val="en-GB"/>
    </w:rPr>
  </w:style>
  <w:style w:type="paragraph" w:styleId="EndnoteText">
    <w:name w:val="endnote text"/>
    <w:basedOn w:val="Normal"/>
    <w:link w:val="EndnoteTextChar"/>
    <w:uiPriority w:val="99"/>
    <w:semiHidden/>
    <w:unhideWhenUsed/>
    <w:rsid w:val="00C253E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253E9"/>
    <w:rPr>
      <w:rFonts w:ascii="Times New Roman" w:eastAsiaTheme="minorEastAsia" w:hAnsi="Times New Roman"/>
      <w:sz w:val="20"/>
      <w:szCs w:val="20"/>
      <w:lang w:val="en-GB"/>
    </w:rPr>
  </w:style>
  <w:style w:type="character" w:styleId="EndnoteReference">
    <w:name w:val="endnote reference"/>
    <w:basedOn w:val="DefaultParagraphFont"/>
    <w:uiPriority w:val="99"/>
    <w:semiHidden/>
    <w:unhideWhenUsed/>
    <w:rsid w:val="00C253E9"/>
    <w:rPr>
      <w:vertAlign w:val="superscript"/>
    </w:rPr>
  </w:style>
  <w:style w:type="table" w:styleId="LightShading-Accent3">
    <w:name w:val="Light Shading Accent 3"/>
    <w:basedOn w:val="TableNormal"/>
    <w:uiPriority w:val="60"/>
    <w:rsid w:val="00D5569E"/>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Heading4Char">
    <w:name w:val="Heading 4 Char"/>
    <w:basedOn w:val="DefaultParagraphFont"/>
    <w:link w:val="Heading4"/>
    <w:uiPriority w:val="9"/>
    <w:rsid w:val="00AD419A"/>
    <w:rPr>
      <w:rFonts w:ascii="Times New Roman" w:eastAsiaTheme="majorEastAsia" w:hAnsi="Times New Roman" w:cstheme="majorBidi"/>
      <w:iCs/>
      <w:color w:val="000000" w:themeColor="text1"/>
      <w:sz w:val="24"/>
      <w:szCs w:val="21"/>
      <w:lang w:val="en-GB"/>
    </w:rPr>
  </w:style>
  <w:style w:type="paragraph" w:styleId="TOC4">
    <w:name w:val="toc 4"/>
    <w:basedOn w:val="Normal"/>
    <w:next w:val="Normal"/>
    <w:autoRedefine/>
    <w:uiPriority w:val="39"/>
    <w:unhideWhenUsed/>
    <w:rsid w:val="00913CA2"/>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913CA2"/>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913CA2"/>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913CA2"/>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913CA2"/>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913CA2"/>
    <w:pPr>
      <w:spacing w:after="0"/>
      <w:ind w:left="1920"/>
    </w:pPr>
    <w:rPr>
      <w:rFonts w:asciiTheme="minorHAnsi" w:hAnsiTheme="minorHAnsi" w:cstheme="minorHAnsi"/>
      <w:sz w:val="18"/>
      <w:szCs w:val="18"/>
    </w:rPr>
  </w:style>
  <w:style w:type="table" w:customStyle="1" w:styleId="Calendar2">
    <w:name w:val="Calendar 2"/>
    <w:basedOn w:val="TableNormal"/>
    <w:uiPriority w:val="99"/>
    <w:qFormat/>
    <w:rsid w:val="00677D5A"/>
    <w:pPr>
      <w:spacing w:after="0" w:line="240" w:lineRule="auto"/>
      <w:jc w:val="center"/>
    </w:pPr>
    <w:rPr>
      <w:rFonts w:eastAsiaTheme="minorEastAsia"/>
      <w:sz w:val="28"/>
      <w:szCs w:val="28"/>
    </w:rPr>
    <w:tblPr>
      <w:tblBorders>
        <w:insideV w:val="single" w:sz="4" w:space="0" w:color="8EAADB" w:themeColor="accent1" w:themeTint="99"/>
      </w:tblBorders>
    </w:tblPr>
    <w:tblStylePr w:type="firstRow">
      <w:rPr>
        <w:rFonts w:asciiTheme="majorHAnsi" w:hAnsiTheme="majorHAnsi"/>
        <w:b w:val="0"/>
        <w:i w:val="0"/>
        <w:caps/>
        <w:smallCaps w:val="0"/>
        <w:color w:val="4472C4" w:themeColor="accent1"/>
        <w:spacing w:val="20"/>
        <w:sz w:val="32"/>
      </w:rPr>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81622">
      <w:bodyDiv w:val="1"/>
      <w:marLeft w:val="0"/>
      <w:marRight w:val="0"/>
      <w:marTop w:val="0"/>
      <w:marBottom w:val="0"/>
      <w:divBdr>
        <w:top w:val="none" w:sz="0" w:space="0" w:color="auto"/>
        <w:left w:val="none" w:sz="0" w:space="0" w:color="auto"/>
        <w:bottom w:val="none" w:sz="0" w:space="0" w:color="auto"/>
        <w:right w:val="none" w:sz="0" w:space="0" w:color="auto"/>
      </w:divBdr>
    </w:div>
    <w:div w:id="63571461">
      <w:bodyDiv w:val="1"/>
      <w:marLeft w:val="0"/>
      <w:marRight w:val="0"/>
      <w:marTop w:val="0"/>
      <w:marBottom w:val="0"/>
      <w:divBdr>
        <w:top w:val="none" w:sz="0" w:space="0" w:color="auto"/>
        <w:left w:val="none" w:sz="0" w:space="0" w:color="auto"/>
        <w:bottom w:val="none" w:sz="0" w:space="0" w:color="auto"/>
        <w:right w:val="none" w:sz="0" w:space="0" w:color="auto"/>
      </w:divBdr>
    </w:div>
    <w:div w:id="361521907">
      <w:bodyDiv w:val="1"/>
      <w:marLeft w:val="0"/>
      <w:marRight w:val="0"/>
      <w:marTop w:val="0"/>
      <w:marBottom w:val="0"/>
      <w:divBdr>
        <w:top w:val="none" w:sz="0" w:space="0" w:color="auto"/>
        <w:left w:val="none" w:sz="0" w:space="0" w:color="auto"/>
        <w:bottom w:val="none" w:sz="0" w:space="0" w:color="auto"/>
        <w:right w:val="none" w:sz="0" w:space="0" w:color="auto"/>
      </w:divBdr>
    </w:div>
    <w:div w:id="411127072">
      <w:bodyDiv w:val="1"/>
      <w:marLeft w:val="0"/>
      <w:marRight w:val="0"/>
      <w:marTop w:val="0"/>
      <w:marBottom w:val="0"/>
      <w:divBdr>
        <w:top w:val="none" w:sz="0" w:space="0" w:color="auto"/>
        <w:left w:val="none" w:sz="0" w:space="0" w:color="auto"/>
        <w:bottom w:val="none" w:sz="0" w:space="0" w:color="auto"/>
        <w:right w:val="none" w:sz="0" w:space="0" w:color="auto"/>
      </w:divBdr>
    </w:div>
    <w:div w:id="626281502">
      <w:bodyDiv w:val="1"/>
      <w:marLeft w:val="0"/>
      <w:marRight w:val="0"/>
      <w:marTop w:val="0"/>
      <w:marBottom w:val="0"/>
      <w:divBdr>
        <w:top w:val="none" w:sz="0" w:space="0" w:color="auto"/>
        <w:left w:val="none" w:sz="0" w:space="0" w:color="auto"/>
        <w:bottom w:val="none" w:sz="0" w:space="0" w:color="auto"/>
        <w:right w:val="none" w:sz="0" w:space="0" w:color="auto"/>
      </w:divBdr>
    </w:div>
    <w:div w:id="650990424">
      <w:bodyDiv w:val="1"/>
      <w:marLeft w:val="0"/>
      <w:marRight w:val="0"/>
      <w:marTop w:val="0"/>
      <w:marBottom w:val="0"/>
      <w:divBdr>
        <w:top w:val="none" w:sz="0" w:space="0" w:color="auto"/>
        <w:left w:val="none" w:sz="0" w:space="0" w:color="auto"/>
        <w:bottom w:val="none" w:sz="0" w:space="0" w:color="auto"/>
        <w:right w:val="none" w:sz="0" w:space="0" w:color="auto"/>
      </w:divBdr>
    </w:div>
    <w:div w:id="690453765">
      <w:bodyDiv w:val="1"/>
      <w:marLeft w:val="0"/>
      <w:marRight w:val="0"/>
      <w:marTop w:val="0"/>
      <w:marBottom w:val="0"/>
      <w:divBdr>
        <w:top w:val="none" w:sz="0" w:space="0" w:color="auto"/>
        <w:left w:val="none" w:sz="0" w:space="0" w:color="auto"/>
        <w:bottom w:val="none" w:sz="0" w:space="0" w:color="auto"/>
        <w:right w:val="none" w:sz="0" w:space="0" w:color="auto"/>
      </w:divBdr>
    </w:div>
    <w:div w:id="750664274">
      <w:bodyDiv w:val="1"/>
      <w:marLeft w:val="0"/>
      <w:marRight w:val="0"/>
      <w:marTop w:val="0"/>
      <w:marBottom w:val="0"/>
      <w:divBdr>
        <w:top w:val="none" w:sz="0" w:space="0" w:color="auto"/>
        <w:left w:val="none" w:sz="0" w:space="0" w:color="auto"/>
        <w:bottom w:val="none" w:sz="0" w:space="0" w:color="auto"/>
        <w:right w:val="none" w:sz="0" w:space="0" w:color="auto"/>
      </w:divBdr>
    </w:div>
    <w:div w:id="1353411504">
      <w:bodyDiv w:val="1"/>
      <w:marLeft w:val="0"/>
      <w:marRight w:val="0"/>
      <w:marTop w:val="0"/>
      <w:marBottom w:val="0"/>
      <w:divBdr>
        <w:top w:val="none" w:sz="0" w:space="0" w:color="auto"/>
        <w:left w:val="none" w:sz="0" w:space="0" w:color="auto"/>
        <w:bottom w:val="none" w:sz="0" w:space="0" w:color="auto"/>
        <w:right w:val="none" w:sz="0" w:space="0" w:color="auto"/>
      </w:divBdr>
    </w:div>
    <w:div w:id="1396587200">
      <w:bodyDiv w:val="1"/>
      <w:marLeft w:val="0"/>
      <w:marRight w:val="0"/>
      <w:marTop w:val="0"/>
      <w:marBottom w:val="0"/>
      <w:divBdr>
        <w:top w:val="none" w:sz="0" w:space="0" w:color="auto"/>
        <w:left w:val="none" w:sz="0" w:space="0" w:color="auto"/>
        <w:bottom w:val="none" w:sz="0" w:space="0" w:color="auto"/>
        <w:right w:val="none" w:sz="0" w:space="0" w:color="auto"/>
      </w:divBdr>
    </w:div>
    <w:div w:id="1511021229">
      <w:bodyDiv w:val="1"/>
      <w:marLeft w:val="0"/>
      <w:marRight w:val="0"/>
      <w:marTop w:val="0"/>
      <w:marBottom w:val="0"/>
      <w:divBdr>
        <w:top w:val="none" w:sz="0" w:space="0" w:color="auto"/>
        <w:left w:val="none" w:sz="0" w:space="0" w:color="auto"/>
        <w:bottom w:val="none" w:sz="0" w:space="0" w:color="auto"/>
        <w:right w:val="none" w:sz="0" w:space="0" w:color="auto"/>
      </w:divBdr>
    </w:div>
    <w:div w:id="1849179108">
      <w:bodyDiv w:val="1"/>
      <w:marLeft w:val="0"/>
      <w:marRight w:val="0"/>
      <w:marTop w:val="0"/>
      <w:marBottom w:val="0"/>
      <w:divBdr>
        <w:top w:val="none" w:sz="0" w:space="0" w:color="auto"/>
        <w:left w:val="none" w:sz="0" w:space="0" w:color="auto"/>
        <w:bottom w:val="none" w:sz="0" w:space="0" w:color="auto"/>
        <w:right w:val="none" w:sz="0" w:space="0" w:color="auto"/>
      </w:divBdr>
    </w:div>
    <w:div w:id="1893928001">
      <w:bodyDiv w:val="1"/>
      <w:marLeft w:val="0"/>
      <w:marRight w:val="0"/>
      <w:marTop w:val="0"/>
      <w:marBottom w:val="0"/>
      <w:divBdr>
        <w:top w:val="none" w:sz="0" w:space="0" w:color="auto"/>
        <w:left w:val="none" w:sz="0" w:space="0" w:color="auto"/>
        <w:bottom w:val="none" w:sz="0" w:space="0" w:color="auto"/>
        <w:right w:val="none" w:sz="0" w:space="0" w:color="auto"/>
      </w:divBdr>
    </w:div>
    <w:div w:id="1897740188">
      <w:bodyDiv w:val="1"/>
      <w:marLeft w:val="0"/>
      <w:marRight w:val="0"/>
      <w:marTop w:val="0"/>
      <w:marBottom w:val="0"/>
      <w:divBdr>
        <w:top w:val="none" w:sz="0" w:space="0" w:color="auto"/>
        <w:left w:val="none" w:sz="0" w:space="0" w:color="auto"/>
        <w:bottom w:val="none" w:sz="0" w:space="0" w:color="auto"/>
        <w:right w:val="none" w:sz="0" w:space="0" w:color="auto"/>
      </w:divBdr>
    </w:div>
    <w:div w:id="208575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diagramLayout" Target="diagrams/layout1.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diagramData" Target="diagrams/data1.xml"/><Relationship Id="rId2" Type="http://schemas.openxmlformats.org/officeDocument/2006/relationships/numbering" Target="numbering.xml"/><Relationship Id="rId16" Type="http://schemas.microsoft.com/office/2007/relationships/hdphoto" Target="media/hdphoto2.wdp"/><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microsoft.com/office/2011/relationships/people" Target="people.xml"/><Relationship Id="rId10" Type="http://schemas.openxmlformats.org/officeDocument/2006/relationships/image" Target="media/image1.emf"/><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package" Target="embeddings/Microsoft_Excel_Worksheet.xlsx"/><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6EFC129-67A6-4CE7-99A5-5B4094BB2D9B}" type="doc">
      <dgm:prSet loTypeId="urn:microsoft.com/office/officeart/2005/8/layout/bProcess3" loCatId="process" qsTypeId="urn:microsoft.com/office/officeart/2005/8/quickstyle/simple3" qsCatId="simple" csTypeId="urn:microsoft.com/office/officeart/2005/8/colors/accent1_5" csCatId="accent1" phldr="1"/>
      <dgm:spPr/>
      <dgm:t>
        <a:bodyPr/>
        <a:lstStyle/>
        <a:p>
          <a:endParaRPr lang="en-GB"/>
        </a:p>
      </dgm:t>
    </dgm:pt>
    <dgm:pt modelId="{688C8673-D1DA-423D-A3B2-3B769A47CCDC}">
      <dgm:prSet phldrT="[Text]"/>
      <dgm:spPr/>
      <dgm:t>
        <a:bodyPr/>
        <a:lstStyle/>
        <a:p>
          <a:r>
            <a:rPr lang="en-GB" b="1"/>
            <a:t>Data mining</a:t>
          </a:r>
          <a:r>
            <a:rPr lang="en-GB"/>
            <a:t>. (Downloading or exportation of selected COI barcode sequences)</a:t>
          </a:r>
        </a:p>
      </dgm:t>
    </dgm:pt>
    <dgm:pt modelId="{1D3DFAAB-64B0-4D36-87BD-6E450B13306A}" type="parTrans" cxnId="{8F0FE15F-3511-48A1-8622-948AC5B089D2}">
      <dgm:prSet/>
      <dgm:spPr/>
      <dgm:t>
        <a:bodyPr/>
        <a:lstStyle/>
        <a:p>
          <a:endParaRPr lang="en-GB"/>
        </a:p>
      </dgm:t>
    </dgm:pt>
    <dgm:pt modelId="{7BADB2D4-3801-4EE1-8901-0D95357076F6}" type="sibTrans" cxnId="{8F0FE15F-3511-48A1-8622-948AC5B089D2}">
      <dgm:prSet/>
      <dgm:spPr/>
      <dgm:t>
        <a:bodyPr/>
        <a:lstStyle/>
        <a:p>
          <a:endParaRPr lang="en-GB"/>
        </a:p>
      </dgm:t>
    </dgm:pt>
    <dgm:pt modelId="{ED7C240D-87D1-457A-A497-B17B0C08577F}">
      <dgm:prSet phldrT="[Text]"/>
      <dgm:spPr/>
      <dgm:t>
        <a:bodyPr/>
        <a:lstStyle/>
        <a:p>
          <a:r>
            <a:rPr lang="en-GB" b="1" i="0"/>
            <a:t>Sequence alignment. </a:t>
          </a:r>
          <a:r>
            <a:rPr lang="en-GB" b="0" i="0"/>
            <a:t>(Aligning the COI barcode sequences to generate data to be used in phylogenetic tree reconstruction)</a:t>
          </a:r>
          <a:endParaRPr lang="en-GB" b="0"/>
        </a:p>
      </dgm:t>
    </dgm:pt>
    <dgm:pt modelId="{85ECE6C4-1B76-4C1A-AD45-A5F2CCC51967}" type="parTrans" cxnId="{7E254A09-BFB7-4269-9FFE-44092C4C07E3}">
      <dgm:prSet/>
      <dgm:spPr/>
      <dgm:t>
        <a:bodyPr/>
        <a:lstStyle/>
        <a:p>
          <a:endParaRPr lang="en-GB"/>
        </a:p>
      </dgm:t>
    </dgm:pt>
    <dgm:pt modelId="{EE9B082F-3CE5-4448-8D89-4B5C7FBB6607}" type="sibTrans" cxnId="{7E254A09-BFB7-4269-9FFE-44092C4C07E3}">
      <dgm:prSet/>
      <dgm:spPr/>
      <dgm:t>
        <a:bodyPr/>
        <a:lstStyle/>
        <a:p>
          <a:endParaRPr lang="en-GB"/>
        </a:p>
      </dgm:t>
    </dgm:pt>
    <dgm:pt modelId="{841197BF-D5B0-4000-9D73-39D34AB6E274}">
      <dgm:prSet phldrT="[Text]"/>
      <dgm:spPr/>
      <dgm:t>
        <a:bodyPr/>
        <a:lstStyle/>
        <a:p>
          <a:r>
            <a:rPr lang="en-GB" b="1"/>
            <a:t>Phylogenetic tree reconstruction</a:t>
          </a:r>
          <a:r>
            <a:rPr lang="en-GB"/>
            <a:t>. (converting the generated comparative data into a gene tree.)  </a:t>
          </a:r>
          <a:r>
            <a:rPr lang="en-GB" b="1"/>
            <a:t>Phylogenetic tree evaluation. </a:t>
          </a:r>
          <a:r>
            <a:rPr lang="en-GB"/>
            <a:t>(</a:t>
          </a:r>
          <a:r>
            <a:rPr lang="en-GB" b="0" i="0"/>
            <a:t>Assessing the accuracy of the reconstructed tree)</a:t>
          </a:r>
          <a:endParaRPr lang="en-GB"/>
        </a:p>
      </dgm:t>
    </dgm:pt>
    <dgm:pt modelId="{B7044CBF-E25B-4EE5-8012-DF962A51EA94}" type="parTrans" cxnId="{DCD9A498-C91D-46FD-8C2B-BCA1AD4C2DAD}">
      <dgm:prSet/>
      <dgm:spPr/>
      <dgm:t>
        <a:bodyPr/>
        <a:lstStyle/>
        <a:p>
          <a:endParaRPr lang="en-GB"/>
        </a:p>
      </dgm:t>
    </dgm:pt>
    <dgm:pt modelId="{765A60B2-5493-44C8-B7CF-ABFE0CEF323B}" type="sibTrans" cxnId="{DCD9A498-C91D-46FD-8C2B-BCA1AD4C2DAD}">
      <dgm:prSet/>
      <dgm:spPr/>
      <dgm:t>
        <a:bodyPr/>
        <a:lstStyle/>
        <a:p>
          <a:endParaRPr lang="en-GB"/>
        </a:p>
      </dgm:t>
    </dgm:pt>
    <dgm:pt modelId="{DC1729AB-B936-4BFB-8F4A-FB778CA3A52A}">
      <dgm:prSet phldrT="[Text]"/>
      <dgm:spPr/>
      <dgm:t>
        <a:bodyPr/>
        <a:lstStyle/>
        <a:p>
          <a:r>
            <a:rPr lang="en-GB" b="1"/>
            <a:t>Phylogeographycal analysis </a:t>
          </a:r>
          <a:r>
            <a:rPr lang="en-GB" b="0"/>
            <a:t>based on GIS coordinates to establish their geographical distribution across East Africa.</a:t>
          </a:r>
          <a:endParaRPr lang="en-GB"/>
        </a:p>
      </dgm:t>
    </dgm:pt>
    <dgm:pt modelId="{C1FF81A7-BAA6-408C-BAF3-4285AFD1ABAD}" type="parTrans" cxnId="{817B67F5-4484-41AA-B78B-F39728F922F9}">
      <dgm:prSet/>
      <dgm:spPr/>
      <dgm:t>
        <a:bodyPr/>
        <a:lstStyle/>
        <a:p>
          <a:endParaRPr lang="en-GB"/>
        </a:p>
      </dgm:t>
    </dgm:pt>
    <dgm:pt modelId="{03215F31-1BAB-4044-B2CA-0AFF77014A29}" type="sibTrans" cxnId="{817B67F5-4484-41AA-B78B-F39728F922F9}">
      <dgm:prSet/>
      <dgm:spPr/>
      <dgm:t>
        <a:bodyPr/>
        <a:lstStyle/>
        <a:p>
          <a:endParaRPr lang="en-GB"/>
        </a:p>
      </dgm:t>
    </dgm:pt>
    <dgm:pt modelId="{D3743418-84D7-40AF-ACC3-533C50BE6A55}" type="pres">
      <dgm:prSet presAssocID="{E6EFC129-67A6-4CE7-99A5-5B4094BB2D9B}" presName="Name0" presStyleCnt="0">
        <dgm:presLayoutVars>
          <dgm:dir/>
          <dgm:resizeHandles val="exact"/>
        </dgm:presLayoutVars>
      </dgm:prSet>
      <dgm:spPr/>
      <dgm:t>
        <a:bodyPr/>
        <a:lstStyle/>
        <a:p>
          <a:endParaRPr lang="en-US"/>
        </a:p>
      </dgm:t>
    </dgm:pt>
    <dgm:pt modelId="{C864087A-1F58-4E4C-A43F-DC2A5B6112F8}" type="pres">
      <dgm:prSet presAssocID="{688C8673-D1DA-423D-A3B2-3B769A47CCDC}" presName="node" presStyleLbl="node1" presStyleIdx="0" presStyleCnt="4">
        <dgm:presLayoutVars>
          <dgm:bulletEnabled val="1"/>
        </dgm:presLayoutVars>
      </dgm:prSet>
      <dgm:spPr/>
      <dgm:t>
        <a:bodyPr/>
        <a:lstStyle/>
        <a:p>
          <a:endParaRPr lang="en-US"/>
        </a:p>
      </dgm:t>
    </dgm:pt>
    <dgm:pt modelId="{0706E677-0222-4A9C-B32D-D2F172481026}" type="pres">
      <dgm:prSet presAssocID="{7BADB2D4-3801-4EE1-8901-0D95357076F6}" presName="sibTrans" presStyleLbl="sibTrans1D1" presStyleIdx="0" presStyleCnt="3"/>
      <dgm:spPr/>
      <dgm:t>
        <a:bodyPr/>
        <a:lstStyle/>
        <a:p>
          <a:endParaRPr lang="en-US"/>
        </a:p>
      </dgm:t>
    </dgm:pt>
    <dgm:pt modelId="{F36ED734-EDD0-408A-ABF5-8394FE0ED8B2}" type="pres">
      <dgm:prSet presAssocID="{7BADB2D4-3801-4EE1-8901-0D95357076F6}" presName="connectorText" presStyleLbl="sibTrans1D1" presStyleIdx="0" presStyleCnt="3"/>
      <dgm:spPr/>
      <dgm:t>
        <a:bodyPr/>
        <a:lstStyle/>
        <a:p>
          <a:endParaRPr lang="en-US"/>
        </a:p>
      </dgm:t>
    </dgm:pt>
    <dgm:pt modelId="{DBC3EEB0-56FC-4313-B064-9FBD8B307418}" type="pres">
      <dgm:prSet presAssocID="{ED7C240D-87D1-457A-A497-B17B0C08577F}" presName="node" presStyleLbl="node1" presStyleIdx="1" presStyleCnt="4">
        <dgm:presLayoutVars>
          <dgm:bulletEnabled val="1"/>
        </dgm:presLayoutVars>
      </dgm:prSet>
      <dgm:spPr/>
      <dgm:t>
        <a:bodyPr/>
        <a:lstStyle/>
        <a:p>
          <a:endParaRPr lang="en-US"/>
        </a:p>
      </dgm:t>
    </dgm:pt>
    <dgm:pt modelId="{38C9B80D-E05B-4226-A80B-1FB72830A3FB}" type="pres">
      <dgm:prSet presAssocID="{EE9B082F-3CE5-4448-8D89-4B5C7FBB6607}" presName="sibTrans" presStyleLbl="sibTrans1D1" presStyleIdx="1" presStyleCnt="3"/>
      <dgm:spPr/>
      <dgm:t>
        <a:bodyPr/>
        <a:lstStyle/>
        <a:p>
          <a:endParaRPr lang="en-US"/>
        </a:p>
      </dgm:t>
    </dgm:pt>
    <dgm:pt modelId="{D75AA01A-A6D5-4BF4-8621-61E44188C463}" type="pres">
      <dgm:prSet presAssocID="{EE9B082F-3CE5-4448-8D89-4B5C7FBB6607}" presName="connectorText" presStyleLbl="sibTrans1D1" presStyleIdx="1" presStyleCnt="3"/>
      <dgm:spPr/>
      <dgm:t>
        <a:bodyPr/>
        <a:lstStyle/>
        <a:p>
          <a:endParaRPr lang="en-US"/>
        </a:p>
      </dgm:t>
    </dgm:pt>
    <dgm:pt modelId="{1E9AA2A9-4B38-4776-A75D-4B6FC97CABCD}" type="pres">
      <dgm:prSet presAssocID="{841197BF-D5B0-4000-9D73-39D34AB6E274}" presName="node" presStyleLbl="node1" presStyleIdx="2" presStyleCnt="4" custLinFactNeighborX="266" custLinFactNeighborY="0">
        <dgm:presLayoutVars>
          <dgm:bulletEnabled val="1"/>
        </dgm:presLayoutVars>
      </dgm:prSet>
      <dgm:spPr/>
      <dgm:t>
        <a:bodyPr/>
        <a:lstStyle/>
        <a:p>
          <a:endParaRPr lang="en-US"/>
        </a:p>
      </dgm:t>
    </dgm:pt>
    <dgm:pt modelId="{3C9E0A80-CA09-45D8-A540-90063A211E31}" type="pres">
      <dgm:prSet presAssocID="{765A60B2-5493-44C8-B7CF-ABFE0CEF323B}" presName="sibTrans" presStyleLbl="sibTrans1D1" presStyleIdx="2" presStyleCnt="3"/>
      <dgm:spPr/>
      <dgm:t>
        <a:bodyPr/>
        <a:lstStyle/>
        <a:p>
          <a:endParaRPr lang="en-US"/>
        </a:p>
      </dgm:t>
    </dgm:pt>
    <dgm:pt modelId="{5D15C434-94C0-4899-B075-96DE9CE5C0E7}" type="pres">
      <dgm:prSet presAssocID="{765A60B2-5493-44C8-B7CF-ABFE0CEF323B}" presName="connectorText" presStyleLbl="sibTrans1D1" presStyleIdx="2" presStyleCnt="3"/>
      <dgm:spPr/>
      <dgm:t>
        <a:bodyPr/>
        <a:lstStyle/>
        <a:p>
          <a:endParaRPr lang="en-US"/>
        </a:p>
      </dgm:t>
    </dgm:pt>
    <dgm:pt modelId="{EEDDF269-0961-47D0-B1DC-B99DA4AE6258}" type="pres">
      <dgm:prSet presAssocID="{DC1729AB-B936-4BFB-8F4A-FB778CA3A52A}" presName="node" presStyleLbl="node1" presStyleIdx="3" presStyleCnt="4">
        <dgm:presLayoutVars>
          <dgm:bulletEnabled val="1"/>
        </dgm:presLayoutVars>
      </dgm:prSet>
      <dgm:spPr/>
      <dgm:t>
        <a:bodyPr/>
        <a:lstStyle/>
        <a:p>
          <a:endParaRPr lang="en-US"/>
        </a:p>
      </dgm:t>
    </dgm:pt>
  </dgm:ptLst>
  <dgm:cxnLst>
    <dgm:cxn modelId="{3666F24E-6A20-A540-A7C2-194A3310D192}" type="presOf" srcId="{7BADB2D4-3801-4EE1-8901-0D95357076F6}" destId="{0706E677-0222-4A9C-B32D-D2F172481026}" srcOrd="0" destOrd="0" presId="urn:microsoft.com/office/officeart/2005/8/layout/bProcess3"/>
    <dgm:cxn modelId="{9BF91D01-9DF9-4648-B677-CCDF75837E6E}" type="presOf" srcId="{688C8673-D1DA-423D-A3B2-3B769A47CCDC}" destId="{C864087A-1F58-4E4C-A43F-DC2A5B6112F8}" srcOrd="0" destOrd="0" presId="urn:microsoft.com/office/officeart/2005/8/layout/bProcess3"/>
    <dgm:cxn modelId="{120735B4-F7A9-D841-B6BC-D24F68DB5CB0}" type="presOf" srcId="{841197BF-D5B0-4000-9D73-39D34AB6E274}" destId="{1E9AA2A9-4B38-4776-A75D-4B6FC97CABCD}" srcOrd="0" destOrd="0" presId="urn:microsoft.com/office/officeart/2005/8/layout/bProcess3"/>
    <dgm:cxn modelId="{DCD9A498-C91D-46FD-8C2B-BCA1AD4C2DAD}" srcId="{E6EFC129-67A6-4CE7-99A5-5B4094BB2D9B}" destId="{841197BF-D5B0-4000-9D73-39D34AB6E274}" srcOrd="2" destOrd="0" parTransId="{B7044CBF-E25B-4EE5-8012-DF962A51EA94}" sibTransId="{765A60B2-5493-44C8-B7CF-ABFE0CEF323B}"/>
    <dgm:cxn modelId="{46B29878-EA95-764F-AC3E-9D6A91ED098F}" type="presOf" srcId="{765A60B2-5493-44C8-B7CF-ABFE0CEF323B}" destId="{5D15C434-94C0-4899-B075-96DE9CE5C0E7}" srcOrd="1" destOrd="0" presId="urn:microsoft.com/office/officeart/2005/8/layout/bProcess3"/>
    <dgm:cxn modelId="{817B67F5-4484-41AA-B78B-F39728F922F9}" srcId="{E6EFC129-67A6-4CE7-99A5-5B4094BB2D9B}" destId="{DC1729AB-B936-4BFB-8F4A-FB778CA3A52A}" srcOrd="3" destOrd="0" parTransId="{C1FF81A7-BAA6-408C-BAF3-4285AFD1ABAD}" sibTransId="{03215F31-1BAB-4044-B2CA-0AFF77014A29}"/>
    <dgm:cxn modelId="{9E7DFF30-CAFB-DD41-9013-0B4D2ADB7D4A}" type="presOf" srcId="{E6EFC129-67A6-4CE7-99A5-5B4094BB2D9B}" destId="{D3743418-84D7-40AF-ACC3-533C50BE6A55}" srcOrd="0" destOrd="0" presId="urn:microsoft.com/office/officeart/2005/8/layout/bProcess3"/>
    <dgm:cxn modelId="{C4BDBBAF-55B5-834B-A77D-2F72DCDE3011}" type="presOf" srcId="{DC1729AB-B936-4BFB-8F4A-FB778CA3A52A}" destId="{EEDDF269-0961-47D0-B1DC-B99DA4AE6258}" srcOrd="0" destOrd="0" presId="urn:microsoft.com/office/officeart/2005/8/layout/bProcess3"/>
    <dgm:cxn modelId="{DFCC42B0-1971-6F4D-8A2E-797E81E28E8C}" type="presOf" srcId="{7BADB2D4-3801-4EE1-8901-0D95357076F6}" destId="{F36ED734-EDD0-408A-ABF5-8394FE0ED8B2}" srcOrd="1" destOrd="0" presId="urn:microsoft.com/office/officeart/2005/8/layout/bProcess3"/>
    <dgm:cxn modelId="{8F0FE15F-3511-48A1-8622-948AC5B089D2}" srcId="{E6EFC129-67A6-4CE7-99A5-5B4094BB2D9B}" destId="{688C8673-D1DA-423D-A3B2-3B769A47CCDC}" srcOrd="0" destOrd="0" parTransId="{1D3DFAAB-64B0-4D36-87BD-6E450B13306A}" sibTransId="{7BADB2D4-3801-4EE1-8901-0D95357076F6}"/>
    <dgm:cxn modelId="{11D9E9E7-07E5-584C-9B6A-19172F7FAA7B}" type="presOf" srcId="{ED7C240D-87D1-457A-A497-B17B0C08577F}" destId="{DBC3EEB0-56FC-4313-B064-9FBD8B307418}" srcOrd="0" destOrd="0" presId="urn:microsoft.com/office/officeart/2005/8/layout/bProcess3"/>
    <dgm:cxn modelId="{E4E934A0-F9D4-5949-8B4E-08D550C923DF}" type="presOf" srcId="{EE9B082F-3CE5-4448-8D89-4B5C7FBB6607}" destId="{38C9B80D-E05B-4226-A80B-1FB72830A3FB}" srcOrd="0" destOrd="0" presId="urn:microsoft.com/office/officeart/2005/8/layout/bProcess3"/>
    <dgm:cxn modelId="{B3A27491-B041-4E4A-A259-28EF62472D9A}" type="presOf" srcId="{765A60B2-5493-44C8-B7CF-ABFE0CEF323B}" destId="{3C9E0A80-CA09-45D8-A540-90063A211E31}" srcOrd="0" destOrd="0" presId="urn:microsoft.com/office/officeart/2005/8/layout/bProcess3"/>
    <dgm:cxn modelId="{59454E97-5FCE-4E4D-AC71-56A50BD0FA70}" type="presOf" srcId="{EE9B082F-3CE5-4448-8D89-4B5C7FBB6607}" destId="{D75AA01A-A6D5-4BF4-8621-61E44188C463}" srcOrd="1" destOrd="0" presId="urn:microsoft.com/office/officeart/2005/8/layout/bProcess3"/>
    <dgm:cxn modelId="{7E254A09-BFB7-4269-9FFE-44092C4C07E3}" srcId="{E6EFC129-67A6-4CE7-99A5-5B4094BB2D9B}" destId="{ED7C240D-87D1-457A-A497-B17B0C08577F}" srcOrd="1" destOrd="0" parTransId="{85ECE6C4-1B76-4C1A-AD45-A5F2CCC51967}" sibTransId="{EE9B082F-3CE5-4448-8D89-4B5C7FBB6607}"/>
    <dgm:cxn modelId="{A50136DF-200E-1741-AD01-2D9700926ADB}" type="presParOf" srcId="{D3743418-84D7-40AF-ACC3-533C50BE6A55}" destId="{C864087A-1F58-4E4C-A43F-DC2A5B6112F8}" srcOrd="0" destOrd="0" presId="urn:microsoft.com/office/officeart/2005/8/layout/bProcess3"/>
    <dgm:cxn modelId="{5942EFA2-280E-1941-B82A-2F7F38AFCD89}" type="presParOf" srcId="{D3743418-84D7-40AF-ACC3-533C50BE6A55}" destId="{0706E677-0222-4A9C-B32D-D2F172481026}" srcOrd="1" destOrd="0" presId="urn:microsoft.com/office/officeart/2005/8/layout/bProcess3"/>
    <dgm:cxn modelId="{FADA1835-3293-4D4D-BF9C-0A5132076905}" type="presParOf" srcId="{0706E677-0222-4A9C-B32D-D2F172481026}" destId="{F36ED734-EDD0-408A-ABF5-8394FE0ED8B2}" srcOrd="0" destOrd="0" presId="urn:microsoft.com/office/officeart/2005/8/layout/bProcess3"/>
    <dgm:cxn modelId="{25E34DBD-5872-844E-867C-FC5550BF15D2}" type="presParOf" srcId="{D3743418-84D7-40AF-ACC3-533C50BE6A55}" destId="{DBC3EEB0-56FC-4313-B064-9FBD8B307418}" srcOrd="2" destOrd="0" presId="urn:microsoft.com/office/officeart/2005/8/layout/bProcess3"/>
    <dgm:cxn modelId="{9DEE7D22-2C45-0C4F-84A9-942BB02E4E8A}" type="presParOf" srcId="{D3743418-84D7-40AF-ACC3-533C50BE6A55}" destId="{38C9B80D-E05B-4226-A80B-1FB72830A3FB}" srcOrd="3" destOrd="0" presId="urn:microsoft.com/office/officeart/2005/8/layout/bProcess3"/>
    <dgm:cxn modelId="{47F870E8-3F0E-954F-BBDD-BB851FD6A825}" type="presParOf" srcId="{38C9B80D-E05B-4226-A80B-1FB72830A3FB}" destId="{D75AA01A-A6D5-4BF4-8621-61E44188C463}" srcOrd="0" destOrd="0" presId="urn:microsoft.com/office/officeart/2005/8/layout/bProcess3"/>
    <dgm:cxn modelId="{DC591F32-14F7-3546-A1A4-5C69AE3718E8}" type="presParOf" srcId="{D3743418-84D7-40AF-ACC3-533C50BE6A55}" destId="{1E9AA2A9-4B38-4776-A75D-4B6FC97CABCD}" srcOrd="4" destOrd="0" presId="urn:microsoft.com/office/officeart/2005/8/layout/bProcess3"/>
    <dgm:cxn modelId="{F3073CA9-648D-B54D-917A-5D5AD3470A0C}" type="presParOf" srcId="{D3743418-84D7-40AF-ACC3-533C50BE6A55}" destId="{3C9E0A80-CA09-45D8-A540-90063A211E31}" srcOrd="5" destOrd="0" presId="urn:microsoft.com/office/officeart/2005/8/layout/bProcess3"/>
    <dgm:cxn modelId="{0A4314A2-FFF0-CD4A-B30F-19A9DD2B5D1C}" type="presParOf" srcId="{3C9E0A80-CA09-45D8-A540-90063A211E31}" destId="{5D15C434-94C0-4899-B075-96DE9CE5C0E7}" srcOrd="0" destOrd="0" presId="urn:microsoft.com/office/officeart/2005/8/layout/bProcess3"/>
    <dgm:cxn modelId="{97353165-BC03-A94B-BAE4-5371D31B4502}" type="presParOf" srcId="{D3743418-84D7-40AF-ACC3-533C50BE6A55}" destId="{EEDDF269-0961-47D0-B1DC-B99DA4AE6258}" srcOrd="6" destOrd="0" presId="urn:microsoft.com/office/officeart/2005/8/layout/b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06E677-0222-4A9C-B32D-D2F172481026}">
      <dsp:nvSpPr>
        <dsp:cNvPr id="0" name=""/>
        <dsp:cNvSpPr/>
      </dsp:nvSpPr>
      <dsp:spPr>
        <a:xfrm>
          <a:off x="2701999" y="642635"/>
          <a:ext cx="495875" cy="91440"/>
        </a:xfrm>
        <a:custGeom>
          <a:avLst/>
          <a:gdLst/>
          <a:ahLst/>
          <a:cxnLst/>
          <a:rect l="0" t="0" r="0" b="0"/>
          <a:pathLst>
            <a:path>
              <a:moveTo>
                <a:pt x="0" y="45720"/>
              </a:moveTo>
              <a:lnTo>
                <a:pt x="495875" y="45720"/>
              </a:lnTo>
            </a:path>
          </a:pathLst>
        </a:custGeom>
        <a:noFill/>
        <a:ln w="6350" cap="flat" cmpd="sng" algn="ctr">
          <a:solidFill>
            <a:schemeClr val="accent1">
              <a:shade val="90000"/>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2936775" y="685723"/>
        <a:ext cx="26323" cy="5264"/>
      </dsp:txXfrm>
    </dsp:sp>
    <dsp:sp modelId="{C864087A-1F58-4E4C-A43F-DC2A5B6112F8}">
      <dsp:nvSpPr>
        <dsp:cNvPr id="0" name=""/>
        <dsp:cNvSpPr/>
      </dsp:nvSpPr>
      <dsp:spPr>
        <a:xfrm>
          <a:off x="414776" y="1648"/>
          <a:ext cx="2289023" cy="1373413"/>
        </a:xfrm>
        <a:prstGeom prst="rect">
          <a:avLst/>
        </a:prstGeom>
        <a:gradFill rotWithShape="0">
          <a:gsLst>
            <a:gs pos="0">
              <a:schemeClr val="accent1">
                <a:alpha val="90000"/>
                <a:hueOff val="0"/>
                <a:satOff val="0"/>
                <a:lumOff val="0"/>
                <a:alphaOff val="0"/>
                <a:lumMod val="110000"/>
                <a:satMod val="105000"/>
                <a:tint val="67000"/>
              </a:schemeClr>
            </a:gs>
            <a:gs pos="50000">
              <a:schemeClr val="accent1">
                <a:alpha val="90000"/>
                <a:hueOff val="0"/>
                <a:satOff val="0"/>
                <a:lumOff val="0"/>
                <a:alphaOff val="0"/>
                <a:lumMod val="105000"/>
                <a:satMod val="103000"/>
                <a:tint val="73000"/>
              </a:schemeClr>
            </a:gs>
            <a:gs pos="100000">
              <a:schemeClr val="accent1">
                <a:alpha val="9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b="1" kern="1200"/>
            <a:t>Data mining</a:t>
          </a:r>
          <a:r>
            <a:rPr lang="en-GB" sz="1200" kern="1200"/>
            <a:t>. (Downloading or exportation of selected COI barcode sequences)</a:t>
          </a:r>
        </a:p>
      </dsp:txBody>
      <dsp:txXfrm>
        <a:off x="414776" y="1648"/>
        <a:ext cx="2289023" cy="1373413"/>
      </dsp:txXfrm>
    </dsp:sp>
    <dsp:sp modelId="{38C9B80D-E05B-4226-A80B-1FB72830A3FB}">
      <dsp:nvSpPr>
        <dsp:cNvPr id="0" name=""/>
        <dsp:cNvSpPr/>
      </dsp:nvSpPr>
      <dsp:spPr>
        <a:xfrm>
          <a:off x="1565377" y="1373262"/>
          <a:ext cx="2809409" cy="495875"/>
        </a:xfrm>
        <a:custGeom>
          <a:avLst/>
          <a:gdLst/>
          <a:ahLst/>
          <a:cxnLst/>
          <a:rect l="0" t="0" r="0" b="0"/>
          <a:pathLst>
            <a:path>
              <a:moveTo>
                <a:pt x="2809409" y="0"/>
              </a:moveTo>
              <a:lnTo>
                <a:pt x="2809409" y="265037"/>
              </a:lnTo>
              <a:lnTo>
                <a:pt x="0" y="265037"/>
              </a:lnTo>
              <a:lnTo>
                <a:pt x="0" y="495875"/>
              </a:lnTo>
            </a:path>
          </a:pathLst>
        </a:custGeom>
        <a:noFill/>
        <a:ln w="6350" cap="flat" cmpd="sng" algn="ctr">
          <a:solidFill>
            <a:schemeClr val="accent1">
              <a:shade val="90000"/>
              <a:hueOff val="207713"/>
              <a:satOff val="-4436"/>
              <a:lumOff val="16555"/>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2898624" y="1618567"/>
        <a:ext cx="142915" cy="5264"/>
      </dsp:txXfrm>
    </dsp:sp>
    <dsp:sp modelId="{DBC3EEB0-56FC-4313-B064-9FBD8B307418}">
      <dsp:nvSpPr>
        <dsp:cNvPr id="0" name=""/>
        <dsp:cNvSpPr/>
      </dsp:nvSpPr>
      <dsp:spPr>
        <a:xfrm>
          <a:off x="3230275" y="1648"/>
          <a:ext cx="2289023" cy="1373413"/>
        </a:xfrm>
        <a:prstGeom prst="rect">
          <a:avLst/>
        </a:prstGeom>
        <a:gradFill rotWithShape="0">
          <a:gsLst>
            <a:gs pos="0">
              <a:schemeClr val="accent1">
                <a:alpha val="90000"/>
                <a:hueOff val="0"/>
                <a:satOff val="0"/>
                <a:lumOff val="0"/>
                <a:alphaOff val="-13333"/>
                <a:lumMod val="110000"/>
                <a:satMod val="105000"/>
                <a:tint val="67000"/>
              </a:schemeClr>
            </a:gs>
            <a:gs pos="50000">
              <a:schemeClr val="accent1">
                <a:alpha val="90000"/>
                <a:hueOff val="0"/>
                <a:satOff val="0"/>
                <a:lumOff val="0"/>
                <a:alphaOff val="-13333"/>
                <a:lumMod val="105000"/>
                <a:satMod val="103000"/>
                <a:tint val="73000"/>
              </a:schemeClr>
            </a:gs>
            <a:gs pos="100000">
              <a:schemeClr val="accent1">
                <a:alpha val="90000"/>
                <a:hueOff val="0"/>
                <a:satOff val="0"/>
                <a:lumOff val="0"/>
                <a:alphaOff val="-13333"/>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b="1" i="0" kern="1200"/>
            <a:t>Sequence alignment. </a:t>
          </a:r>
          <a:r>
            <a:rPr lang="en-GB" sz="1200" b="0" i="0" kern="1200"/>
            <a:t>(Aligning the COI barcode sequences to generate data to be used in phylogenetic tree reconstruction)</a:t>
          </a:r>
          <a:endParaRPr lang="en-GB" sz="1200" b="0" kern="1200"/>
        </a:p>
      </dsp:txBody>
      <dsp:txXfrm>
        <a:off x="3230275" y="1648"/>
        <a:ext cx="2289023" cy="1373413"/>
      </dsp:txXfrm>
    </dsp:sp>
    <dsp:sp modelId="{3C9E0A80-CA09-45D8-A540-90063A211E31}">
      <dsp:nvSpPr>
        <dsp:cNvPr id="0" name=""/>
        <dsp:cNvSpPr/>
      </dsp:nvSpPr>
      <dsp:spPr>
        <a:xfrm>
          <a:off x="2708088" y="2542524"/>
          <a:ext cx="489786" cy="91440"/>
        </a:xfrm>
        <a:custGeom>
          <a:avLst/>
          <a:gdLst/>
          <a:ahLst/>
          <a:cxnLst/>
          <a:rect l="0" t="0" r="0" b="0"/>
          <a:pathLst>
            <a:path>
              <a:moveTo>
                <a:pt x="0" y="45720"/>
              </a:moveTo>
              <a:lnTo>
                <a:pt x="489786" y="45720"/>
              </a:lnTo>
            </a:path>
          </a:pathLst>
        </a:custGeom>
        <a:noFill/>
        <a:ln w="6350" cap="flat" cmpd="sng" algn="ctr">
          <a:solidFill>
            <a:schemeClr val="accent1">
              <a:shade val="90000"/>
              <a:hueOff val="415426"/>
              <a:satOff val="-8871"/>
              <a:lumOff val="33109"/>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2939972" y="2585612"/>
        <a:ext cx="26019" cy="5264"/>
      </dsp:txXfrm>
    </dsp:sp>
    <dsp:sp modelId="{1E9AA2A9-4B38-4776-A75D-4B6FC97CABCD}">
      <dsp:nvSpPr>
        <dsp:cNvPr id="0" name=""/>
        <dsp:cNvSpPr/>
      </dsp:nvSpPr>
      <dsp:spPr>
        <a:xfrm>
          <a:off x="420865" y="1901537"/>
          <a:ext cx="2289023" cy="1373413"/>
        </a:xfrm>
        <a:prstGeom prst="rect">
          <a:avLst/>
        </a:prstGeom>
        <a:gradFill rotWithShape="0">
          <a:gsLst>
            <a:gs pos="0">
              <a:schemeClr val="accent1">
                <a:alpha val="90000"/>
                <a:hueOff val="0"/>
                <a:satOff val="0"/>
                <a:lumOff val="0"/>
                <a:alphaOff val="-26667"/>
                <a:lumMod val="110000"/>
                <a:satMod val="105000"/>
                <a:tint val="67000"/>
              </a:schemeClr>
            </a:gs>
            <a:gs pos="50000">
              <a:schemeClr val="accent1">
                <a:alpha val="90000"/>
                <a:hueOff val="0"/>
                <a:satOff val="0"/>
                <a:lumOff val="0"/>
                <a:alphaOff val="-26667"/>
                <a:lumMod val="105000"/>
                <a:satMod val="103000"/>
                <a:tint val="73000"/>
              </a:schemeClr>
            </a:gs>
            <a:gs pos="100000">
              <a:schemeClr val="accent1">
                <a:alpha val="90000"/>
                <a:hueOff val="0"/>
                <a:satOff val="0"/>
                <a:lumOff val="0"/>
                <a:alphaOff val="-26667"/>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b="1" kern="1200"/>
            <a:t>Phylogenetic tree reconstruction</a:t>
          </a:r>
          <a:r>
            <a:rPr lang="en-GB" sz="1200" kern="1200"/>
            <a:t>. (converting the generated comparative data into a gene tree.)  </a:t>
          </a:r>
          <a:r>
            <a:rPr lang="en-GB" sz="1200" b="1" kern="1200"/>
            <a:t>Phylogenetic tree evaluation. </a:t>
          </a:r>
          <a:r>
            <a:rPr lang="en-GB" sz="1200" kern="1200"/>
            <a:t>(</a:t>
          </a:r>
          <a:r>
            <a:rPr lang="en-GB" sz="1200" b="0" i="0" kern="1200"/>
            <a:t>Assessing the accuracy of the reconstructed tree)</a:t>
          </a:r>
          <a:endParaRPr lang="en-GB" sz="1200" kern="1200"/>
        </a:p>
      </dsp:txBody>
      <dsp:txXfrm>
        <a:off x="420865" y="1901537"/>
        <a:ext cx="2289023" cy="1373413"/>
      </dsp:txXfrm>
    </dsp:sp>
    <dsp:sp modelId="{EEDDF269-0961-47D0-B1DC-B99DA4AE6258}">
      <dsp:nvSpPr>
        <dsp:cNvPr id="0" name=""/>
        <dsp:cNvSpPr/>
      </dsp:nvSpPr>
      <dsp:spPr>
        <a:xfrm>
          <a:off x="3230275" y="1901537"/>
          <a:ext cx="2289023" cy="1373413"/>
        </a:xfrm>
        <a:prstGeom prst="rect">
          <a:avLst/>
        </a:prstGeom>
        <a:gradFill rotWithShape="0">
          <a:gsLst>
            <a:gs pos="0">
              <a:schemeClr val="accent1">
                <a:alpha val="90000"/>
                <a:hueOff val="0"/>
                <a:satOff val="0"/>
                <a:lumOff val="0"/>
                <a:alphaOff val="-40000"/>
                <a:lumMod val="110000"/>
                <a:satMod val="105000"/>
                <a:tint val="67000"/>
              </a:schemeClr>
            </a:gs>
            <a:gs pos="50000">
              <a:schemeClr val="accent1">
                <a:alpha val="90000"/>
                <a:hueOff val="0"/>
                <a:satOff val="0"/>
                <a:lumOff val="0"/>
                <a:alphaOff val="-40000"/>
                <a:lumMod val="105000"/>
                <a:satMod val="103000"/>
                <a:tint val="73000"/>
              </a:schemeClr>
            </a:gs>
            <a:gs pos="100000">
              <a:schemeClr val="accent1">
                <a:alpha val="90000"/>
                <a:hueOff val="0"/>
                <a:satOff val="0"/>
                <a:lumOff val="0"/>
                <a:alphaOff val="-4000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b="1" kern="1200"/>
            <a:t>Phylogeographycal analysis </a:t>
          </a:r>
          <a:r>
            <a:rPr lang="en-GB" sz="1200" b="0" kern="1200"/>
            <a:t>based on GIS coordinates to establish their geographical distribution across East Africa.</a:t>
          </a:r>
          <a:endParaRPr lang="en-GB" sz="1200" kern="1200"/>
        </a:p>
      </dsp:txBody>
      <dsp:txXfrm>
        <a:off x="3230275" y="1901537"/>
        <a:ext cx="2289023" cy="1373413"/>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DB0DF8-D780-4BE1-BAA0-99116E30E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1428</TotalTime>
  <Pages>41</Pages>
  <Words>64222</Words>
  <Characters>366072</Characters>
  <Application>Microsoft Office Word</Application>
  <DocSecurity>0</DocSecurity>
  <Lines>3050</Lines>
  <Paragraphs>858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KIBET PC</dc:creator>
  <cp:keywords/>
  <dc:description/>
  <cp:lastModifiedBy>KIBET GILBERT</cp:lastModifiedBy>
  <cp:revision>12</cp:revision>
  <cp:lastPrinted>2019-02-14T09:07:00Z</cp:lastPrinted>
  <dcterms:created xsi:type="dcterms:W3CDTF">2018-11-10T15:02:00Z</dcterms:created>
  <dcterms:modified xsi:type="dcterms:W3CDTF">2019-02-14T09:18:00Z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id="WWqYFwa6"/&gt;&lt;style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ZOTERO_BREF_jks8E1ATGrJO_1">
    <vt:lpwstr>ZOTERO_ITEM CSL_CITATION {"citationID":"Ejd4qcJI","properties":{"formattedCitation":"(Ebach &amp; Holdrege, 2005; Hebert, Hollingsworth, &amp; Hajibabaei, 2016)","plainCitation":"(Ebach &amp; Holdrege, 2005; Hebert, Hollingsworth, &amp; Hajibabaei, 2016)","noteIndex":0},</vt:lpwstr>
  </property>
  <property fmtid="{D5CDD505-2E9C-101B-9397-08002B2CF9AE}" pid="5" name="ZOTERO_BREF_jks8E1ATGrJO_2">
    <vt:lpwstr>"citationItems":[{"id":"iNwDqJr0/E7ZayqPr","uris":["http://zotero.org/users/1719066/items/8BJI2MF9"],"uri":["http://zotero.org/users/1719066/items/8BJI2MF9"],"itemData":{"id":167,"type":"article-journal","title":"DNA barcoding is no substitute for taxonom</vt:lpwstr>
  </property>
  <property fmtid="{D5CDD505-2E9C-101B-9397-08002B2CF9AE}" pid="6" name="ZOTERO_BREF_jks8E1ATGrJO_3">
    <vt:lpwstr>y","container-title":"Nature","page":"697","volume":"434","journalAbbreviation":"Nature","author":[{"family":"Ebach","given":"Malte C."},{"family":"Holdrege","given":"Craig"}],"issued":{"date-parts":[["2005",4,6]]}}},{"id":"iNwDqJr0/ABHHRzWS","uris":["htt</vt:lpwstr>
  </property>
  <property fmtid="{D5CDD505-2E9C-101B-9397-08002B2CF9AE}" pid="7" name="ZOTERO_BREF_jks8E1ATGrJO_4">
    <vt:lpwstr>p://zotero.org/users/1719066/items/Y6GCRGT9"],"uri":["http://zotero.org/users/1719066/items/Y6GCRGT9"],"itemData":{"id":169,"type":"article-journal","title":"From writing to reading the encyclopedia of life","container-title":"Philosophical Transactions o</vt:lpwstr>
  </property>
  <property fmtid="{D5CDD505-2E9C-101B-9397-08002B2CF9AE}" pid="8" name="ZOTERO_BREF_jks8E1ATGrJO_5">
    <vt:lpwstr>f the Royal Society B: Biological Sciences","volume":"371","issue":"1702","source":"PubMed Central","abstract":"Prologue ‘As the study of natural science advances, the language of scientific description may be greatly simplified and abridged. This has alr</vt:lpwstr>
  </property>
  <property fmtid="{D5CDD505-2E9C-101B-9397-08002B2CF9AE}" pid="9" name="ZOTERO_BREF_jks8E1ATGrJO_6">
    <vt:lpwstr>eady been done by Linneaus and may be carried still further by other invention. The descriptions of natural orders and genera may be reduced to short definitions, and employment of signs, somewhat in the manner of algebra, instead of long descriptions. It</vt:lpwstr>
  </property>
  <property fmtid="{D5CDD505-2E9C-101B-9397-08002B2CF9AE}" pid="10" name="ZOTERO_BREF_jks8E1ATGrJO_7">
    <vt:lpwstr> is more easy to conceive this, than it is to conceive with what facility, and in how short a time, a knowledge of all the objects of natural history may ultimately be acquired; and that which is now considered learning and science, and confined to a few </vt:lpwstr>
  </property>
  <property fmtid="{D5CDD505-2E9C-101B-9397-08002B2CF9AE}" pid="11" name="ZOTERO_BREF_jks8E1ATGrJO_8">
    <vt:lpwstr>specially devoted to it, may at length be universally possessed in every civilized country and in every rank of life’. J. C. Louden 1829. Magazine of natural history, vol. 1., This article is part of the themed issue ‘From DNA barcodes to biomes’.","URL":</vt:lpwstr>
  </property>
  <property fmtid="{D5CDD505-2E9C-101B-9397-08002B2CF9AE}" pid="12" name="ZOTERO_BREF_jks8E1ATGrJO_9">
    <vt:lpwstr>"https://www.ncbi.nlm.nih.gov/pmc/articles/PMC4971178/","DOI":"10.1098/rstb.2015.0321","ISSN":"0962-8436","note":"PMID: 27481778\nPMCID: PMC4971178","journalAbbreviation":"Philos Trans R Soc Lond B Biol Sci","author":[{"family":"Hebert","given":"Paul D. N</vt:lpwstr>
  </property>
  <property fmtid="{D5CDD505-2E9C-101B-9397-08002B2CF9AE}" pid="13" name="ZOTERO_BREF_jks8E1ATGrJO_10">
    <vt:lpwstr>."},{"family":"Hollingsworth","given":"Peter M."},{"family":"Hajibabaei","given":"Mehrdad"}],"issued":{"date-parts":[["2016",9,5]]},"accessed":{"date-parts":[["2018",4,16]]}}}],"schema":"https://github.com/citation-style-language/schema/raw/master/csl-cit</vt:lpwstr>
  </property>
  <property fmtid="{D5CDD505-2E9C-101B-9397-08002B2CF9AE}" pid="14" name="ZOTERO_BREF_jks8E1ATGrJO_11">
    <vt:lpwstr>ation.json"}</vt:lpwstr>
  </property>
  <property fmtid="{D5CDD505-2E9C-101B-9397-08002B2CF9AE}" pid="15" name="ZOTERO_BREF_9WKf4c3DGspj_1">
    <vt:lpwstr>ZOTERO_ITEM CSL_CITATION {"citationID":"TTatrndM","properties":{"formattedCitation":"(Ratnasingham &amp; Hebert, 2007)","plainCitation":"(Ratnasingham &amp; Hebert, 2007)","noteIndex":0},"citationItems":[{"id":"iNwDqJr0/Q3WAPXkB","uris":["http://zotero.org/users/</vt:lpwstr>
  </property>
  <property fmtid="{D5CDD505-2E9C-101B-9397-08002B2CF9AE}" pid="16" name="ZOTERO_BREF_9WKf4c3DGspj_2">
    <vt:lpwstr>1719066/items/AHSIHBWK"],"uri":["http://zotero.org/users/1719066/items/AHSIHBWK"],"itemData":{"id":21,"type":"article-journal","title":"bold: The Barcode of Life Data System (http://www.barcodinglife.org)","container-title":"Molecular Ecology Notes","page</vt:lpwstr>
  </property>
  <property fmtid="{D5CDD505-2E9C-101B-9397-08002B2CF9AE}" pid="17" name="ZOTERO_BREF_9WKf4c3DGspj_3">
    <vt:lpwstr>":"355-364","volume":"7","issue":"3","source":"Wiley Online Library","abstract":"The Barcode of Life Data System (bold) is an informatics workbench aiding the acquisition, storage, analysis and publication of DNA barcode records. By assembling molecular, </vt:lpwstr>
  </property>
  <property fmtid="{D5CDD505-2E9C-101B-9397-08002B2CF9AE}" pid="18" name="ZOTERO_BREF_9WKf4c3DGspj_4">
    <vt:lpwstr>morphological and distributional data, it bridges a traditional bioinformatics chasm. bold is freely available to any researcher with interests in DNA barcoding. By providing specialized services, it aids the assembly of records that meet the standards ne</vt:lpwstr>
  </property>
  <property fmtid="{D5CDD505-2E9C-101B-9397-08002B2CF9AE}" pid="19" name="ZOTERO_BREF_9WKf4c3DGspj_5">
    <vt:lpwstr>eded to gain BARCODE designation in the global sequence databases. Because of its web-based delivery and flexible data security model, it is also well positioned to support projects that involve broad research alliances. This paper provides a brief introd</vt:lpwstr>
  </property>
  <property fmtid="{D5CDD505-2E9C-101B-9397-08002B2CF9AE}" pid="20" name="ZOTERO_BREF_9WKf4c3DGspj_6">
    <vt:lpwstr>uction to the key elements of bold, discusses their functional capabilities, and concludes by examining computational resources and future prospects.","DOI":"10.1111/j.1471-8286.2007.01678.x","ISSN":"1471-8286","shortTitle":"bold","language":"en","author"</vt:lpwstr>
  </property>
  <property fmtid="{D5CDD505-2E9C-101B-9397-08002B2CF9AE}" pid="21" name="ZOTERO_BREF_9WKf4c3DGspj_7">
    <vt:lpwstr>:[{"family":"Ratnasingham","given":"Sujeevan"},{"family":"Hebert","given":"Paul D. N."}],"issued":{"date-parts":[["2007",5,1]]}}}],"schema":"https://github.com/citation-style-language/schema/raw/master/csl-citation.json"}</vt:lpwstr>
  </property>
  <property fmtid="{D5CDD505-2E9C-101B-9397-08002B2CF9AE}" pid="22" name="ZOTERO_BREF_ryd1ZEhrYdqw_1">
    <vt:lpwstr>ZOTERO_ITEM CSL_CITATION {"citationID":"IN7WLujC","properties":{"formattedCitation":"(Ebach &amp; Holdrege, 2005)","plainCitation":"(Ebach &amp; Holdrege, 2005)","noteIndex":0},"citationItems":[{"id":"iNwDqJr0/E7ZayqPr","uris":["http://zotero.org/users/1719066/it</vt:lpwstr>
  </property>
  <property fmtid="{D5CDD505-2E9C-101B-9397-08002B2CF9AE}" pid="23" name="ZOTERO_BREF_ryd1ZEhrYdqw_2">
    <vt:lpwstr>ems/8BJI2MF9"],"uri":["http://zotero.org/users/1719066/items/8BJI2MF9"],"itemData":{"id":167,"type":"article-journal","title":"DNA barcoding is no substitute for taxonomy","container-title":"Nature","page":"697","volume":"434","journalAbbreviation":"Natur</vt:lpwstr>
  </property>
  <property fmtid="{D5CDD505-2E9C-101B-9397-08002B2CF9AE}" pid="24" name="ZOTERO_BREF_ryd1ZEhrYdqw_3">
    <vt:lpwstr>e","author":[{"family":"Ebach","given":"Malte C."},{"family":"Holdrege","given":"Craig"}],"issued":{"date-parts":[["2005",4,6]]}}}],"schema":"https://github.com/citation-style-language/schema/raw/master/csl-citation.json"}</vt:lpwstr>
  </property>
  <property fmtid="{D5CDD505-2E9C-101B-9397-08002B2CF9AE}" pid="25" name="ZOTERO_BREF_8scQ0G1uadNR_1">
    <vt:lpwstr>ZOTERO_ITEM CSL_CITATION {"citationID":"VTMkGuNo","properties":{"formattedCitation":"(Savolainen, Cowan, Vogler, Roderick, &amp; Lane, 2005)","plainCitation":"(Savolainen, Cowan, Vogler, Roderick, &amp; Lane, 2005)","noteIndex":0},"citationItems":[{"id":"iNwDqJr0</vt:lpwstr>
  </property>
  <property fmtid="{D5CDD505-2E9C-101B-9397-08002B2CF9AE}" pid="26" name="ZOTERO_BREF_8scQ0G1uadNR_2">
    <vt:lpwstr>/dDQ310UQ","uris":["http://zotero.org/users/1719066/items/F3QH7954"],"uri":["http://zotero.org/users/1719066/items/F3QH7954"],"itemData":{"id":15,"type":"article-journal","title":"Towards writing the encyclopaedia of life: an introduction to DNA barcoding</vt:lpwstr>
  </property>
  <property fmtid="{D5CDD505-2E9C-101B-9397-08002B2CF9AE}" pid="27" name="ZOTERO_BREF_8scQ0G1uadNR_3">
    <vt:lpwstr>","container-title":"Philosophical Transactions of the Royal Society B: Biological Sciences","page":"1805-1811","volume":"360","issue":"1462","source":"PubMed Central","abstract":"An international consortium of major natural history museums, herbaria and </vt:lpwstr>
  </property>
  <property fmtid="{D5CDD505-2E9C-101B-9397-08002B2CF9AE}" pid="28" name="ZOTERO_BREF_8scQ0G1uadNR_4">
    <vt:lpwstr>other organizations has launched an ambitious project, the ‘Barcode of Life Initiative’, to promote a process enabling the rapid and inexpensive identification of the estimated 10 million species on Earth. DNA barcoding is a diagnostic technique in which </vt:lpwstr>
  </property>
  <property fmtid="{D5CDD505-2E9C-101B-9397-08002B2CF9AE}" pid="29" name="ZOTERO_BREF_8scQ0G1uadNR_5">
    <vt:lpwstr>short DNA sequence(s) can be used for species identification. The first international scientific conference on Barcoding of Life was held at the Natural History Museum in London in February 2005, and here we review the scientific challenges discussed duri</vt:lpwstr>
  </property>
  <property fmtid="{D5CDD505-2E9C-101B-9397-08002B2CF9AE}" pid="30" name="ZOTERO_BREF_8scQ0G1uadNR_6">
    <vt:lpwstr>ng this conference and in previous publications. Although still controversial, the scientific benefits of DNA barcoding include: (i) enabling species identification, including any life stage or fragment, (ii) facilitating species discoveries based on clus</vt:lpwstr>
  </property>
  <property fmtid="{D5CDD505-2E9C-101B-9397-08002B2CF9AE}" pid="31" name="ZOTERO_BREF_8scQ0G1uadNR_7">
    <vt:lpwstr>ter analyses of gene sequences (e.g. cox1=CO1, in animals), (iii) promoting development of handheld DNA sequencing technology that can be applied in the field for biodiversity inventories and (iv) providing insight into the diversity of life.","DOI":"10.1</vt:lpwstr>
  </property>
  <property fmtid="{D5CDD505-2E9C-101B-9397-08002B2CF9AE}" pid="32" name="ZOTERO_BREF_8scQ0G1uadNR_8">
    <vt:lpwstr>098/rstb.2005.1730","ISSN":"0962-8436","note":"PMID: 16214739\nPMCID: PMC1609222","shortTitle":"Towards writing the encyclopaedia of life","journalAbbreviation":"Philos Trans R Soc Lond B Biol Sci","author":[{"family":"Savolainen","given":"Vincent"},{"fam</vt:lpwstr>
  </property>
  <property fmtid="{D5CDD505-2E9C-101B-9397-08002B2CF9AE}" pid="33" name="ZOTERO_BREF_8scQ0G1uadNR_9">
    <vt:lpwstr>ily":"Cowan","given":"Robyn S"},{"family":"Vogler","given":"Alfried P"},{"family":"Roderick","given":"George K"},{"family":"Lane","given":"Richard"}],"issued":{"date-parts":[["2005",10,29]]}}}],"schema":"https://github.com/citation-style-language/schema/r</vt:lpwstr>
  </property>
  <property fmtid="{D5CDD505-2E9C-101B-9397-08002B2CF9AE}" pid="34" name="ZOTERO_BREF_8scQ0G1uadNR_10">
    <vt:lpwstr>aw/master/csl-citation.json"}</vt:lpwstr>
  </property>
  <property fmtid="{D5CDD505-2E9C-101B-9397-08002B2CF9AE}" pid="35" name="ZOTERO_BREF_Rp4x1SPsovGp_1">
    <vt:lpwstr>ZOTERO_ITEM CSL_CITATION {"citationID":"SWFLo94U","properties":{"formattedCitation":"(\\uc0\\u8220{}What Is DNA Barcoding? \\uc0\\u171{}\\uc0\\u8239{}Barcode of Life,\\uc0\\u8221{} n.d.)","plainCitation":"(“What Is DNA Barcoding? « Barcode of Life,” n.d.)</vt:lpwstr>
  </property>
  <property fmtid="{D5CDD505-2E9C-101B-9397-08002B2CF9AE}" pid="36" name="ZOTERO_BREF_Rp4x1SPsovGp_2">
    <vt:lpwstr>","noteIndex":0},"citationItems":[{"id":"iNwDqJr0/NfpJ1Mf1","uris":["http://zotero.org/users/1719066/items/9JNSC3YL"],"uri":["http://zotero.org/users/1719066/items/9JNSC3YL"],"itemData":{"id":24,"type":"webpage","title":"What Is DNA Barcoding? « Barcode o</vt:lpwstr>
  </property>
  <property fmtid="{D5CDD505-2E9C-101B-9397-08002B2CF9AE}" pid="37" name="ZOTERO_BREF_Rp4x1SPsovGp_3">
    <vt:lpwstr>f Life","URL":"http://www.barcodeoflife.org/content/about/what-dna-barcoding","accessed":{"date-parts":[["2018",1,19]]}}}],"schema":"https://github.com/citation-style-language/schema/raw/master/csl-citation.json"}</vt:lpwstr>
  </property>
  <property fmtid="{D5CDD505-2E9C-101B-9397-08002B2CF9AE}" pid="38" name="ZOTERO_BREF_igDXSyFXfn2S_1">
    <vt:lpwstr>ZOTERO_ITEM CSL_CITATION {"citationID":"FV1AUxlm","properties":{"formattedCitation":"(\\uc0\\u8220{}What Is DNA Barcoding? \\uc0\\u171{}\\uc0\\u8239{}Barcode of Life,\\uc0\\u8221{} n.d.)","plainCitation":"(“What Is DNA Barcoding? « Barcode of Life,” n.d.)</vt:lpwstr>
  </property>
  <property fmtid="{D5CDD505-2E9C-101B-9397-08002B2CF9AE}" pid="39" name="ZOTERO_BREF_igDXSyFXfn2S_2">
    <vt:lpwstr>","noteIndex":0},"citationItems":[{"id":"iNwDqJr0/NfpJ1Mf1","uris":["http://zotero.org/users/1719066/items/9JNSC3YL"],"uri":["http://zotero.org/users/1719066/items/9JNSC3YL"],"itemData":{"id":24,"type":"webpage","title":"What Is DNA Barcoding? « Barcode o</vt:lpwstr>
  </property>
  <property fmtid="{D5CDD505-2E9C-101B-9397-08002B2CF9AE}" pid="40" name="ZOTERO_BREF_igDXSyFXfn2S_3">
    <vt:lpwstr>f Life","URL":"http://www.barcodeoflife.org/content/about/what-dna-barcoding","accessed":{"date-parts":[["2018",1,19]]}}}],"schema":"https://github.com/citation-style-language/schema/raw/master/csl-citation.json"}</vt:lpwstr>
  </property>
  <property fmtid="{D5CDD505-2E9C-101B-9397-08002B2CF9AE}" pid="41" name="ZOTERO_BREF_PoBcPLoBqz5U_1">
    <vt:lpwstr>ZOTERO_ITEM CSL_CITATION {"citationID":"RDGN6KaL","properties":{"formattedCitation":"(Karsch-Mizrachi, Takagi, &amp; Cochrane, 2018)","plainCitation":"(Karsch-Mizrachi, Takagi, &amp; Cochrane, 2018)","noteIndex":0},"citationItems":[{"id":"iNwDqJr0/RncWOxsT","uris</vt:lpwstr>
  </property>
  <property fmtid="{D5CDD505-2E9C-101B-9397-08002B2CF9AE}" pid="42" name="ZOTERO_BREF_PoBcPLoBqz5U_2">
    <vt:lpwstr>":["http://zotero.org/users/1719066/items/M54P4PQJ"],"uri":["http://zotero.org/users/1719066/items/M54P4PQJ"],"itemData":{"id":130,"type":"article-journal","title":"The international nucleotide sequence database collaboration","container-title":"Nucleic A</vt:lpwstr>
  </property>
  <property fmtid="{D5CDD505-2E9C-101B-9397-08002B2CF9AE}" pid="43" name="ZOTERO_BREF_PoBcPLoBqz5U_3">
    <vt:lpwstr>cids Research","page":"D48-D51","volume":"46","issue":"D1","source":"academic.oup.com","abstract":"For more than 30 years, the International Nucleotide Sequence Database Collaboration (INSDC; http://www.insdc.org/) has been committed to capturing, preserv</vt:lpwstr>
  </property>
  <property fmtid="{D5CDD505-2E9C-101B-9397-08002B2CF9AE}" pid="44" name="ZOTERO_BREF_PoBcPLoBqz5U_4">
    <vt:lpwstr>ing and providing access to comprehensive public domain nucleotide sequence and associated metadata which enables discovery in biomedicine, biodiversity and biological sciences. Since 1987, the DNA Data Bank of Japan (DDBJ) at the National Institute for G</vt:lpwstr>
  </property>
  <property fmtid="{D5CDD505-2E9C-101B-9397-08002B2CF9AE}" pid="45" name="ZOTERO_BREF_PoBcPLoBqz5U_5">
    <vt:lpwstr>enetics in Mishima, Japan; the European Nucleotide Archive (ENA) at the European Molecular Biology Laboratory's European Bioinformatics Institute (EMBL-EBI) in Hinxton, UK; and GenBank at National Center for Biotechnology Information (NCBI), National Libr</vt:lpwstr>
  </property>
  <property fmtid="{D5CDD505-2E9C-101B-9397-08002B2CF9AE}" pid="46" name="ZOTERO_BREF_PoBcPLoBqz5U_6">
    <vt:lpwstr>ary of Medicine, National Institutes of Health in Bethesda, Maryland, USA have worked collaboratively to enable access to nucleotide sequence data in standardized formats for the worldwide scientific community. In this article, we reiterate the principles</vt:lpwstr>
  </property>
  <property fmtid="{D5CDD505-2E9C-101B-9397-08002B2CF9AE}" pid="47" name="ZOTERO_BREF_PoBcPLoBqz5U_7">
    <vt:lpwstr> of the INSDC collaboration and briefly summarize the trends of the archival content.","DOI":"10.1093/nar/gkx1097","ISSN":"0305-1048","journalAbbreviation":"Nucleic Acids Res","language":"en","author":[{"family":"Karsch-Mizrachi","given":"Ilene"},{"family</vt:lpwstr>
  </property>
  <property fmtid="{D5CDD505-2E9C-101B-9397-08002B2CF9AE}" pid="48" name="ZOTERO_BREF_PoBcPLoBqz5U_8">
    <vt:lpwstr>":"Takagi","given":"Toshihisa"},{"family":"Cochrane","given":"Guy"}],"issued":{"date-parts":[["2018",1,4]]}}}],"schema":"https://github.com/citation-style-language/schema/raw/master/csl-citation.json"}</vt:lpwstr>
  </property>
  <property fmtid="{D5CDD505-2E9C-101B-9397-08002B2CF9AE}" pid="49" name="ZOTERO_BREF_aRBTUJiLfalN_1">
    <vt:lpwstr>ZOTERO_ITEM CSL_CITATION {"citationID":"mJL4PwXs","properties":{"formattedCitation":"(Ratnasingham &amp; Hebert, 2007)","plainCitation":"(Ratnasingham &amp; Hebert, 2007)","noteIndex":0},"citationItems":[{"id":"iNwDqJr0/Q3WAPXkB","uris":["http://zotero.org/users/</vt:lpwstr>
  </property>
  <property fmtid="{D5CDD505-2E9C-101B-9397-08002B2CF9AE}" pid="50" name="ZOTERO_BREF_aRBTUJiLfalN_2">
    <vt:lpwstr>1719066/items/AHSIHBWK"],"uri":["http://zotero.org/users/1719066/items/AHSIHBWK"],"itemData":{"id":21,"type":"article-journal","title":"bold: The Barcode of Life Data System (http://www.barcodinglife.org)","container-title":"Molecular Ecology Notes","page</vt:lpwstr>
  </property>
  <property fmtid="{D5CDD505-2E9C-101B-9397-08002B2CF9AE}" pid="51" name="ZOTERO_BREF_aRBTUJiLfalN_3">
    <vt:lpwstr>":"355-364","volume":"7","issue":"3","source":"Wiley Online Library","abstract":"The Barcode of Life Data System (bold) is an informatics workbench aiding the acquisition, storage, analysis and publication of DNA barcode records. By assembling molecular, </vt:lpwstr>
  </property>
  <property fmtid="{D5CDD505-2E9C-101B-9397-08002B2CF9AE}" pid="52" name="ZOTERO_BREF_aRBTUJiLfalN_4">
    <vt:lpwstr>morphological and distributional data, it bridges a traditional bioinformatics chasm. bold is freely available to any researcher with interests in DNA barcoding. By providing specialized services, it aids the assembly of records that meet the standards ne</vt:lpwstr>
  </property>
  <property fmtid="{D5CDD505-2E9C-101B-9397-08002B2CF9AE}" pid="53" name="ZOTERO_BREF_aRBTUJiLfalN_5">
    <vt:lpwstr>eded to gain BARCODE designation in the global sequence databases. Because of its web-based delivery and flexible data security model, it is also well positioned to support projects that involve broad research alliances. This paper provides a brief introd</vt:lpwstr>
  </property>
  <property fmtid="{D5CDD505-2E9C-101B-9397-08002B2CF9AE}" pid="54" name="ZOTERO_BREF_aRBTUJiLfalN_6">
    <vt:lpwstr>uction to the key elements of bold, discusses their functional capabilities, and concludes by examining computational resources and future prospects.","DOI":"10.1111/j.1471-8286.2007.01678.x","ISSN":"1471-8286","shortTitle":"bold","language":"en","author"</vt:lpwstr>
  </property>
  <property fmtid="{D5CDD505-2E9C-101B-9397-08002B2CF9AE}" pid="55" name="ZOTERO_BREF_aRBTUJiLfalN_7">
    <vt:lpwstr>:[{"family":"Ratnasingham","given":"Sujeevan"},{"family":"Hebert","given":"Paul D. N."}],"issued":{"date-parts":[["2007",5,1]]}}}],"schema":"https://github.com/citation-style-language/schema/raw/master/csl-citation.json"}</vt:lpwstr>
  </property>
  <property fmtid="{D5CDD505-2E9C-101B-9397-08002B2CF9AE}" pid="56" name="ZOTERO_BREF_KfZ97DLF7cem_1">
    <vt:lpwstr>ZOTERO_ITEM CSL_CITATION {"citationID":"7G5PkA8O","properties":{"formattedCitation":"(Hebert, Cywinska, Ball, &amp; deWaard, 2003; Lin &amp; Danforth, 2004)","plainCitation":"(Hebert, Cywinska, Ball, &amp; deWaard, 2003; Lin &amp; Danforth, 2004)","noteIndex":0},"citatio</vt:lpwstr>
  </property>
  <property fmtid="{D5CDD505-2E9C-101B-9397-08002B2CF9AE}" pid="57" name="ZOTERO_BREF_KfZ97DLF7cem_2">
    <vt:lpwstr>nItems":[{"id":"iNwDqJr0/OhdPsKOh","uris":["http://zotero.org/users/1719066/items/R3QP2DTD"],"uri":["http://zotero.org/users/1719066/items/R3QP2DTD"],"itemData":{"id":18,"type":"article-journal","title":"Biological identifications through DNA barcodes.","</vt:lpwstr>
  </property>
  <property fmtid="{D5CDD505-2E9C-101B-9397-08002B2CF9AE}" pid="58" name="ZOTERO_BREF_KfZ97DLF7cem_3">
    <vt:lpwstr>container-title":"Proceedings of the Royal Society B: Biological Sciences","page":"313-321","volume":"270","issue":"1512","source":"PubMed Central","abstract":"Although much biological research depends upon species diagnoses, taxonomic expertise is collap</vt:lpwstr>
  </property>
  <property fmtid="{D5CDD505-2E9C-101B-9397-08002B2CF9AE}" pid="59" name="ZOTERO_BREF_KfZ97DLF7cem_4">
    <vt:lpwstr>sing. We are convinced that the sole prospect for a sustainable identification capability lies in the construction of systems that employ DNA sequences as taxon 'barcodes'. We establish that the mitochondrial gene cytochrome c oxidase I (COI) can serve as</vt:lpwstr>
  </property>
  <property fmtid="{D5CDD505-2E9C-101B-9397-08002B2CF9AE}" pid="60" name="ZOTERO_BREF_KfZ97DLF7cem_5">
    <vt:lpwstr> the core of a global bioidentification system for animals. First, we demonstrate that COI profiles, derived from the low-density sampling of higher taxonomic categories, ordinarily assign newly analysed taxa to the appropriate phylum or order. Second, we</vt:lpwstr>
  </property>
  <property fmtid="{D5CDD505-2E9C-101B-9397-08002B2CF9AE}" pid="61" name="ZOTERO_BREF_KfZ97DLF7cem_6">
    <vt:lpwstr> demonstrate that species-level assignments can be obtained by creating comprehensive COI profiles. A model COI profile, based upon the analysis of a single individual from each of 200 closely allied species of lepidopterans, was 100% successful in correc</vt:lpwstr>
  </property>
  <property fmtid="{D5CDD505-2E9C-101B-9397-08002B2CF9AE}" pid="62" name="ZOTERO_BREF_KfZ97DLF7cem_7">
    <vt:lpwstr>tly identifying subsequent specimens. When fully developed, a COI identification system will provide a reliable, cost-effective and accessible solution to the current problem of species identification. Its assembly will also generate important new insight</vt:lpwstr>
  </property>
  <property fmtid="{D5CDD505-2E9C-101B-9397-08002B2CF9AE}" pid="63" name="ZOTERO_BREF_KfZ97DLF7cem_8">
    <vt:lpwstr>s into the diversification of life and the rules of molecular evolution.","DOI":"10.1098/rspb.2002.2218","ISSN":"0962-8452","note":"PMID: 12614582\nPMCID: PMC1691236","journalAbbreviation":"Proc Biol Sci","author":[{"family":"Hebert","given":"Paul D N"},{</vt:lpwstr>
  </property>
  <property fmtid="{D5CDD505-2E9C-101B-9397-08002B2CF9AE}" pid="64" name="ZOTERO_BREF_KfZ97DLF7cem_9">
    <vt:lpwstr>"family":"Cywinska","given":"Alina"},{"family":"Ball","given":"Shelley L"},{"family":"deWaard","given":"Jeremy R"}],"issued":{"date-parts":[["2003",2,7]]}}},{"id":281,"uris":["http://zotero.org/users/1401269/items/YMDBZSRX"],"uri":["http://zotero.org/user</vt:lpwstr>
  </property>
  <property fmtid="{D5CDD505-2E9C-101B-9397-08002B2CF9AE}" pid="65" name="ZOTERO_BREF_KfZ97DLF7cem_10">
    <vt:lpwstr>s/1401269/items/YMDBZSRX"],"itemData":{"id":281,"type":"article-journal","title":"How do insect nuclear and mitochondrial gene substitution patterns differ? Insights from Bayesian analyses of combined datasets","container-title":"Molecular Phylogenetics a</vt:lpwstr>
  </property>
  <property fmtid="{D5CDD505-2E9C-101B-9397-08002B2CF9AE}" pid="66" name="ZOTERO_BREF_KfZ97DLF7cem_11">
    <vt:lpwstr>nd Evolution","page":"686-702","volume":"30","issue":"3","source":"ScienceDirect","abstract":"We analyzed 12 combined mitochondrial and nuclear gene datasets in seven orders of insects using both equal weights parsimony (to evaluate phylogenetic utility) </vt:lpwstr>
  </property>
  <property fmtid="{D5CDD505-2E9C-101B-9397-08002B2CF9AE}" pid="67" name="ZOTERO_BREF_KfZ97DLF7cem_12">
    <vt:lpwstr>and Bayesian methods (to investigate substitution patterns). For the Bayesian analyses we used relatively complex models (e.g., general time reversible models with rate variation) that allowed us to quantitatively compare relative rates among genes and co</vt:lpwstr>
  </property>
  <property fmtid="{D5CDD505-2E9C-101B-9397-08002B2CF9AE}" pid="68" name="ZOTERO_BREF_KfZ97DLF7cem_13">
    <vt:lpwstr>don positions, patterns of rate variation among genes, and substitution patterns within genes. Our analyses indicate that nuclear and mitochondrial genes differ in a number of important ways, some of which are correlated with phylogenetic utility. First a</vt:lpwstr>
  </property>
  <property fmtid="{D5CDD505-2E9C-101B-9397-08002B2CF9AE}" pid="69" name="ZOTERO_BREF_KfZ97DLF7cem_14">
    <vt:lpwstr>nd most obviously, nuclear genes generally evolve more slowly than mitochondrial genes (except in one case), making them better markers for deep divergences. Second, nuclear genes showed universally high values of CI and (generally) contribute more to ove</vt:lpwstr>
  </property>
  <property fmtid="{D5CDD505-2E9C-101B-9397-08002B2CF9AE}" pid="70" name="ZOTERO_BREF_KfZ97DLF7cem_15">
    <vt:lpwstr>rall tree resolution than mitochondrial genes (as measured by partitioned Bremer support). Third, nuclear genes show more homogeneous patterns of among-site rate variation (higher values of α than mitochondrial genes). Finally, nuclear genes show more sym</vt:lpwstr>
  </property>
  <property fmtid="{D5CDD505-2E9C-101B-9397-08002B2CF9AE}" pid="71" name="ZOTERO_BREF_KfZ97DLF7cem_16">
    <vt:lpwstr>metrical transformation rate matrices than mitochondrial genes. The combination of low values of α and highly asymmetrical transformation rate matrices may explain the overall poor performance of mitochondrial genes when compared to nuclear genes in the s</vt:lpwstr>
  </property>
  <property fmtid="{D5CDD505-2E9C-101B-9397-08002B2CF9AE}" pid="72" name="ZOTERO_BREF_KfZ97DLF7cem_17">
    <vt:lpwstr>ame analysis. Our analyses indicate that some parameters are highly correlated. For example, A/T bias was positively and significantly associated with relative rate and CI was positively and significantly associated with α (the shape of the gamma distribu</vt:lpwstr>
  </property>
  <property fmtid="{D5CDD505-2E9C-101B-9397-08002B2CF9AE}" pid="73" name="ZOTERO_BREF_KfZ97DLF7cem_18">
    <vt:lpwstr>tion). These results provide important insights into the substitution patterns that might characterized high quality genes for phylogenetic analysis: high values of α, unbiased base composition, and symmetrical transformation rate matrices. We argue that </vt:lpwstr>
  </property>
  <property fmtid="{D5CDD505-2E9C-101B-9397-08002B2CF9AE}" pid="74" name="ZOTERO_BREF_KfZ97DLF7cem_19">
    <vt:lpwstr>insect molecular systematists should increasingly focus on nuclear rather than mitochondrial gene datasets because nuclear genes do not suffer from the same substitutional biases that characterize mitochondrial genes.","DOI":"10.1016/S1055-7903(03)00241-0</vt:lpwstr>
  </property>
  <property fmtid="{D5CDD505-2E9C-101B-9397-08002B2CF9AE}" pid="75" name="ZOTERO_BREF_KfZ97DLF7cem_20">
    <vt:lpwstr>","ISSN":"1055-7903","shortTitle":"How do insect nuclear and mitochondrial gene substitution patterns differ?","journalAbbreviation":"Molecular Phylogenetics and Evolution","author":[{"family":"Lin","given":"Chung-Ping"},{"family":"Danforth","given":"Brya</vt:lpwstr>
  </property>
  <property fmtid="{D5CDD505-2E9C-101B-9397-08002B2CF9AE}" pid="76" name="ZOTERO_BREF_KfZ97DLF7cem_21">
    <vt:lpwstr>n N"}],"issued":{"date-parts":[["2004",3,1]]}}}],"schema":"https://github.com/citation-style-language/schema/raw/master/csl-citation.json"}</vt:lpwstr>
  </property>
  <property fmtid="{D5CDD505-2E9C-101B-9397-08002B2CF9AE}" pid="77" name="ZOTERO_BREF_ypFb7CTY0osy_1">
    <vt:lpwstr>ZOTERO_ITEM CSL_CITATION {"citationID":"9FYzxahM","properties":{"formattedCitation":"(Hebert, Cywinska, et al., 2003)","plainCitation":"(Hebert, Cywinska, et al., 2003)","noteIndex":0},"citationItems":[{"id":"iNwDqJr0/OhdPsKOh","uris":["http://zotero.org/</vt:lpwstr>
  </property>
  <property fmtid="{D5CDD505-2E9C-101B-9397-08002B2CF9AE}" pid="78" name="ZOTERO_BREF_ypFb7CTY0osy_2">
    <vt:lpwstr>users/1719066/items/R3QP2DTD"],"uri":["http://zotero.org/users/1719066/items/R3QP2DTD"],"itemData":{"id":18,"type":"article-journal","title":"Biological identifications through DNA barcodes.","container-title":"Proceedings of the Royal Society B: Biologic</vt:lpwstr>
  </property>
  <property fmtid="{D5CDD505-2E9C-101B-9397-08002B2CF9AE}" pid="79" name="ZOTERO_BREF_ypFb7CTY0osy_3">
    <vt:lpwstr>al Sciences","page":"313-321","volume":"270","issue":"1512","source":"PubMed Central","abstract":"Although much biological research depends upon species diagnoses, taxonomic expertise is collapsing. We are convinced that the sole prospect for a sustainabl</vt:lpwstr>
  </property>
  <property fmtid="{D5CDD505-2E9C-101B-9397-08002B2CF9AE}" pid="80" name="ZOTERO_BREF_ypFb7CTY0osy_4">
    <vt:lpwstr>e identification capability lies in the construction of systems that employ DNA sequences as taxon 'barcodes'. We establish that the mitochondrial gene cytochrome c oxidase I (COI) can serve as the core of a global bioidentification system for animals. Fi</vt:lpwstr>
  </property>
  <property fmtid="{D5CDD505-2E9C-101B-9397-08002B2CF9AE}" pid="81" name="ZOTERO_BREF_ypFb7CTY0osy_5">
    <vt:lpwstr>rst, we demonstrate that COI profiles, derived from the low-density sampling of higher taxonomic categories, ordinarily assign newly analysed taxa to the appropriate phylum or order. Second, we demonstrate that species-level assignments can be obtained by</vt:lpwstr>
  </property>
  <property fmtid="{D5CDD505-2E9C-101B-9397-08002B2CF9AE}" pid="82" name="ZOTERO_BREF_ypFb7CTY0osy_6">
    <vt:lpwstr> creating comprehensive COI profiles. A model COI profile, based upon the analysis of a single individual from each of 200 closely allied species of lepidopterans, was 100% successful in correctly identifying subsequent specimens. When fully developed, a </vt:lpwstr>
  </property>
  <property fmtid="{D5CDD505-2E9C-101B-9397-08002B2CF9AE}" pid="83" name="ZOTERO_BREF_ypFb7CTY0osy_7">
    <vt:lpwstr>COI identification system will provide a reliable, cost-effective and accessible solution to the current problem of species identification. Its assembly will also generate important new insights into the diversification of life and the rules of molecular </vt:lpwstr>
  </property>
  <property fmtid="{D5CDD505-2E9C-101B-9397-08002B2CF9AE}" pid="84" name="ZOTERO_BREF_ypFb7CTY0osy_8">
    <vt:lpwstr>evolution.","DOI":"10.1098/rspb.2002.2218","ISSN":"0962-8452","note":"PMID: 12614582\nPMCID: PMC1691236","journalAbbreviation":"Proc Biol Sci","author":[{"family":"Hebert","given":"Paul D N"},{"family":"Cywinska","given":"Alina"},{"family":"Ball","given":</vt:lpwstr>
  </property>
  <property fmtid="{D5CDD505-2E9C-101B-9397-08002B2CF9AE}" pid="85" name="ZOTERO_BREF_ypFb7CTY0osy_9">
    <vt:lpwstr>"Shelley L"},{"family":"deWaard","given":"Jeremy R"}],"issued":{"date-parts":[["2003",2,7]]}}}],"schema":"https://github.com/citation-style-language/schema/raw/master/csl-citation.json"}</vt:lpwstr>
  </property>
  <property fmtid="{D5CDD505-2E9C-101B-9397-08002B2CF9AE}" pid="86" name="ZOTERO_BREF_pDyPPzn8afFV_1">
    <vt:lpwstr>ZOTERO_ITEM CSL_CITATION {"citationID":"a19ecmhhfq9","properties":{"formattedCitation":"(Hebert, Cywinska, et al., 2003)","plainCitation":"(Hebert, Cywinska, et al., 2003)","noteIndex":0},"citationItems":[{"id":"iNwDqJr0/OhdPsKOh","uris":["http://zotero.o</vt:lpwstr>
  </property>
  <property fmtid="{D5CDD505-2E9C-101B-9397-08002B2CF9AE}" pid="87" name="ZOTERO_BREF_pDyPPzn8afFV_2">
    <vt:lpwstr>rg/users/1719066/items/R3QP2DTD"],"uri":["http://zotero.org/users/1719066/items/R3QP2DTD"],"itemData":{"id":18,"type":"article-journal","title":"Biological identifications through DNA barcodes.","container-title":"Proceedings of the Royal Society B: Biolo</vt:lpwstr>
  </property>
  <property fmtid="{D5CDD505-2E9C-101B-9397-08002B2CF9AE}" pid="88" name="ZOTERO_BREF_pDyPPzn8afFV_3">
    <vt:lpwstr>gical Sciences","page":"313-321","volume":"270","issue":"1512","source":"PubMed Central","abstract":"Although much biological research depends upon species diagnoses, taxonomic expertise is collapsing. We are convinced that the sole prospect for a sustain</vt:lpwstr>
  </property>
  <property fmtid="{D5CDD505-2E9C-101B-9397-08002B2CF9AE}" pid="89" name="ZOTERO_BREF_pDyPPzn8afFV_4">
    <vt:lpwstr>able identification capability lies in the construction of systems that employ DNA sequences as taxon 'barcodes'. We establish that the mitochondrial gene cytochrome c oxidase I (COI) can serve as the core of a global bioidentification system for animals.</vt:lpwstr>
  </property>
  <property fmtid="{D5CDD505-2E9C-101B-9397-08002B2CF9AE}" pid="90" name="ZOTERO_BREF_pDyPPzn8afFV_5">
    <vt:lpwstr> First, we demonstrate that COI profiles, derived from the low-density sampling of higher taxonomic categories, ordinarily assign newly analysed taxa to the appropriate phylum or order. Second, we demonstrate that species-level assignments can be obtained</vt:lpwstr>
  </property>
  <property fmtid="{D5CDD505-2E9C-101B-9397-08002B2CF9AE}" pid="91" name="ZOTERO_BREF_pDyPPzn8afFV_6">
    <vt:lpwstr> by creating comprehensive COI profiles. A model COI profile, based upon the analysis of a single individual from each of 200 closely allied species of lepidopterans, was 100% successful in correctly identifying subsequent specimens. When fully developed,</vt:lpwstr>
  </property>
  <property fmtid="{D5CDD505-2E9C-101B-9397-08002B2CF9AE}" pid="92" name="ZOTERO_BREF_pDyPPzn8afFV_7">
    <vt:lpwstr> a COI identification system will provide a reliable, cost-effective and accessible solution to the current problem of species identification. Its assembly will also generate important new insights into the diversification of life and the rules of molecul</vt:lpwstr>
  </property>
  <property fmtid="{D5CDD505-2E9C-101B-9397-08002B2CF9AE}" pid="93" name="ZOTERO_BREF_pDyPPzn8afFV_8">
    <vt:lpwstr>ar evolution.","DOI":"10.1098/rspb.2002.2218","ISSN":"0962-8452","note":"PMID: 12614582\nPMCID: PMC1691236","journalAbbreviation":"Proc Biol Sci","author":[{"family":"Hebert","given":"Paul D N"},{"family":"Cywinska","given":"Alina"},{"family":"Ball","give</vt:lpwstr>
  </property>
  <property fmtid="{D5CDD505-2E9C-101B-9397-08002B2CF9AE}" pid="94" name="ZOTERO_BREF_pDyPPzn8afFV_9">
    <vt:lpwstr>n":"Shelley L"},{"family":"deWaard","given":"Jeremy R"}],"issued":{"date-parts":[["2003",2,7]]}}}],"schema":"https://github.com/citation-style-language/schema/raw/master/csl-citation.json"}</vt:lpwstr>
  </property>
  <property fmtid="{D5CDD505-2E9C-101B-9397-08002B2CF9AE}" pid="95" name="ZOTERO_BREF_SQIlJf4uQMtL_1">
    <vt:lpwstr>ZOTERO_ITEM CSL_CITATION {"citationID":"a1hhrmmm77d","properties":{"formattedCitation":"(Hebert, Cywinska, et al., 2003)","plainCitation":"(Hebert, Cywinska, et al., 2003)","noteIndex":0},"citationItems":[{"id":"iNwDqJr0/OhdPsKOh","uris":["http://zotero.o</vt:lpwstr>
  </property>
  <property fmtid="{D5CDD505-2E9C-101B-9397-08002B2CF9AE}" pid="96" name="ZOTERO_BREF_SQIlJf4uQMtL_2">
    <vt:lpwstr>rg/users/1719066/items/R3QP2DTD"],"uri":["http://zotero.org/users/1719066/items/R3QP2DTD"],"itemData":{"id":18,"type":"article-journal","title":"Biological identifications through DNA barcodes.","container-title":"Proceedings of the Royal Society B: Biolo</vt:lpwstr>
  </property>
  <property fmtid="{D5CDD505-2E9C-101B-9397-08002B2CF9AE}" pid="97" name="ZOTERO_BREF_SQIlJf4uQMtL_3">
    <vt:lpwstr>gical Sciences","page":"313-321","volume":"270","issue":"1512","source":"PubMed Central","abstract":"Although much biological research depends upon species diagnoses, taxonomic expertise is collapsing. We are convinced that the sole prospect for a sustain</vt:lpwstr>
  </property>
  <property fmtid="{D5CDD505-2E9C-101B-9397-08002B2CF9AE}" pid="98" name="ZOTERO_BREF_SQIlJf4uQMtL_4">
    <vt:lpwstr>able identification capability lies in the construction of systems that employ DNA sequences as taxon 'barcodes'. We establish that the mitochondrial gene cytochrome c oxidase I (COI) can serve as the core of a global bioidentification system for animals.</vt:lpwstr>
  </property>
  <property fmtid="{D5CDD505-2E9C-101B-9397-08002B2CF9AE}" pid="99" name="ZOTERO_BREF_SQIlJf4uQMtL_5">
    <vt:lpwstr> First, we demonstrate that COI profiles, derived from the low-density sampling of higher taxonomic categories, ordinarily assign newly analysed taxa to the appropriate phylum or order. Second, we demonstrate that species-level assignments can be obtained</vt:lpwstr>
  </property>
  <property fmtid="{D5CDD505-2E9C-101B-9397-08002B2CF9AE}" pid="100" name="ZOTERO_BREF_SQIlJf4uQMtL_6">
    <vt:lpwstr> by creating comprehensive COI profiles. A model COI profile, based upon the analysis of a single individual from each of 200 closely allied species of lepidopterans, was 100% successful in correctly identifying subsequent specimens. When fully developed,</vt:lpwstr>
  </property>
  <property fmtid="{D5CDD505-2E9C-101B-9397-08002B2CF9AE}" pid="101" name="ZOTERO_BREF_SQIlJf4uQMtL_7">
    <vt:lpwstr> a COI identification system will provide a reliable, cost-effective and accessible solution to the current problem of species identification. Its assembly will also generate important new insights into the diversification of life and the rules of molecul</vt:lpwstr>
  </property>
  <property fmtid="{D5CDD505-2E9C-101B-9397-08002B2CF9AE}" pid="102" name="ZOTERO_BREF_SQIlJf4uQMtL_8">
    <vt:lpwstr>ar evolution.","DOI":"10.1098/rspb.2002.2218","ISSN":"0962-8452","note":"PMID: 12614582\nPMCID: PMC1691236","journalAbbreviation":"Proc Biol Sci","author":[{"family":"Hebert","given":"Paul D N"},{"family":"Cywinska","given":"Alina"},{"family":"Ball","give</vt:lpwstr>
  </property>
  <property fmtid="{D5CDD505-2E9C-101B-9397-08002B2CF9AE}" pid="103" name="ZOTERO_BREF_SQIlJf4uQMtL_9">
    <vt:lpwstr>n":"Shelley L"},{"family":"deWaard","given":"Jeremy R"}],"issued":{"date-parts":[["2003",2,7]]}}}],"schema":"https://github.com/citation-style-language/schema/raw/master/csl-citation.json"}</vt:lpwstr>
  </property>
  <property fmtid="{D5CDD505-2E9C-101B-9397-08002B2CF9AE}" pid="104" name="ZOTERO_BREF_a1IDuaPHDAQV_1">
    <vt:lpwstr>ZOTERO_ITEM CSL_CITATION {"citationID":"ahn0aaolan","properties":{"formattedCitation":"(Hebert, Cywinska, et al., 2003)","plainCitation":"(Hebert, Cywinska, et al., 2003)","noteIndex":0},"citationItems":[{"id":"iNwDqJr0/OhdPsKOh","uris":["http://zotero.or</vt:lpwstr>
  </property>
  <property fmtid="{D5CDD505-2E9C-101B-9397-08002B2CF9AE}" pid="105" name="ZOTERO_BREF_a1IDuaPHDAQV_2">
    <vt:lpwstr>g/users/1719066/items/R3QP2DTD"],"uri":["http://zotero.org/users/1719066/items/R3QP2DTD"],"itemData":{"id":18,"type":"article-journal","title":"Biological identifications through DNA barcodes.","container-title":"Proceedings of the Royal Society B: Biolog</vt:lpwstr>
  </property>
  <property fmtid="{D5CDD505-2E9C-101B-9397-08002B2CF9AE}" pid="106" name="ZOTERO_BREF_a1IDuaPHDAQV_3">
    <vt:lpwstr>ical Sciences","page":"313-321","volume":"270","issue":"1512","source":"PubMed Central","abstract":"Although much biological research depends upon species diagnoses, taxonomic expertise is collapsing. We are convinced that the sole prospect for a sustaina</vt:lpwstr>
  </property>
  <property fmtid="{D5CDD505-2E9C-101B-9397-08002B2CF9AE}" pid="107" name="ZOTERO_BREF_a1IDuaPHDAQV_4">
    <vt:lpwstr>ble identification capability lies in the construction of systems that employ DNA sequences as taxon 'barcodes'. We establish that the mitochondrial gene cytochrome c oxidase I (COI) can serve as the core of a global bioidentification system for animals. </vt:lpwstr>
  </property>
  <property fmtid="{D5CDD505-2E9C-101B-9397-08002B2CF9AE}" pid="108" name="ZOTERO_BREF_a1IDuaPHDAQV_5">
    <vt:lpwstr>First, we demonstrate that COI profiles, derived from the low-density sampling of higher taxonomic categories, ordinarily assign newly analysed taxa to the appropriate phylum or order. Second, we demonstrate that species-level assignments can be obtained </vt:lpwstr>
  </property>
  <property fmtid="{D5CDD505-2E9C-101B-9397-08002B2CF9AE}" pid="109" name="ZOTERO_BREF_a1IDuaPHDAQV_6">
    <vt:lpwstr>by creating comprehensive COI profiles. A model COI profile, based upon the analysis of a single individual from each of 200 closely allied species of lepidopterans, was 100% successful in correctly identifying subsequent specimens. When fully developed, </vt:lpwstr>
  </property>
  <property fmtid="{D5CDD505-2E9C-101B-9397-08002B2CF9AE}" pid="110" name="ZOTERO_BREF_a1IDuaPHDAQV_7">
    <vt:lpwstr>a COI identification system will provide a reliable, cost-effective and accessible solution to the current problem of species identification. Its assembly will also generate important new insights into the diversification of life and the rules of molecula</vt:lpwstr>
  </property>
  <property fmtid="{D5CDD505-2E9C-101B-9397-08002B2CF9AE}" pid="111" name="ZOTERO_BREF_a1IDuaPHDAQV_8">
    <vt:lpwstr>r evolution.","DOI":"10.1098/rspb.2002.2218","ISSN":"0962-8452","note":"PMID: 12614582\nPMCID: PMC1691236","journalAbbreviation":"Proc Biol Sci","author":[{"family":"Hebert","given":"Paul D N"},{"family":"Cywinska","given":"Alina"},{"family":"Ball","given</vt:lpwstr>
  </property>
  <property fmtid="{D5CDD505-2E9C-101B-9397-08002B2CF9AE}" pid="112" name="ZOTERO_BREF_a1IDuaPHDAQV_9">
    <vt:lpwstr>":"Shelley L"},{"family":"deWaard","given":"Jeremy R"}],"issued":{"date-parts":[["2003",2,7]]}}}],"schema":"https://github.com/citation-style-language/schema/raw/master/csl-citation.json"}</vt:lpwstr>
  </property>
  <property fmtid="{D5CDD505-2E9C-101B-9397-08002B2CF9AE}" pid="113" name="ZOTERO_BREF_6sqzu1qHjjpS_1">
    <vt:lpwstr>ZOTERO_ITEM CSL_CITATION {"citationID":"aid8ahh71q","properties":{"formattedCitation":"(Hebert, Cywinska, et al., 2003)","plainCitation":"(Hebert, Cywinska, et al., 2003)","noteIndex":0},"citationItems":[{"id":"iNwDqJr0/OhdPsKOh","uris":["http://zotero.or</vt:lpwstr>
  </property>
  <property fmtid="{D5CDD505-2E9C-101B-9397-08002B2CF9AE}" pid="114" name="ZOTERO_BREF_6sqzu1qHjjpS_2">
    <vt:lpwstr>g/users/1719066/items/R3QP2DTD"],"uri":["http://zotero.org/users/1719066/items/R3QP2DTD"],"itemData":{"id":18,"type":"article-journal","title":"Biological identifications through DNA barcodes.","container-title":"Proceedings of the Royal Society B: Biolog</vt:lpwstr>
  </property>
  <property fmtid="{D5CDD505-2E9C-101B-9397-08002B2CF9AE}" pid="115" name="ZOTERO_BREF_6sqzu1qHjjpS_3">
    <vt:lpwstr>ical Sciences","page":"313-321","volume":"270","issue":"1512","source":"PubMed Central","abstract":"Although much biological research depends upon species diagnoses, taxonomic expertise is collapsing. We are convinced that the sole prospect for a sustaina</vt:lpwstr>
  </property>
  <property fmtid="{D5CDD505-2E9C-101B-9397-08002B2CF9AE}" pid="116" name="ZOTERO_BREF_6sqzu1qHjjpS_4">
    <vt:lpwstr>ble identification capability lies in the construction of systems that employ DNA sequences as taxon 'barcodes'. We establish that the mitochondrial gene cytochrome c oxidase I (COI) can serve as the core of a global bioidentification system for animals. </vt:lpwstr>
  </property>
  <property fmtid="{D5CDD505-2E9C-101B-9397-08002B2CF9AE}" pid="117" name="ZOTERO_BREF_6sqzu1qHjjpS_5">
    <vt:lpwstr>First, we demonstrate that COI profiles, derived from the low-density sampling of higher taxonomic categories, ordinarily assign newly analysed taxa to the appropriate phylum or order. Second, we demonstrate that species-level assignments can be obtained </vt:lpwstr>
  </property>
  <property fmtid="{D5CDD505-2E9C-101B-9397-08002B2CF9AE}" pid="118" name="ZOTERO_BREF_6sqzu1qHjjpS_6">
    <vt:lpwstr>by creating comprehensive COI profiles. A model COI profile, based upon the analysis of a single individual from each of 200 closely allied species of lepidopterans, was 100% successful in correctly identifying subsequent specimens. When fully developed, </vt:lpwstr>
  </property>
  <property fmtid="{D5CDD505-2E9C-101B-9397-08002B2CF9AE}" pid="119" name="ZOTERO_BREF_6sqzu1qHjjpS_7">
    <vt:lpwstr>a COI identification system will provide a reliable, cost-effective and accessible solution to the current problem of species identification. Its assembly will also generate important new insights into the diversification of life and the rules of molecula</vt:lpwstr>
  </property>
  <property fmtid="{D5CDD505-2E9C-101B-9397-08002B2CF9AE}" pid="120" name="ZOTERO_BREF_6sqzu1qHjjpS_8">
    <vt:lpwstr>r evolution.","DOI":"10.1098/rspb.2002.2218","ISSN":"0962-8452","note":"PMID: 12614582\nPMCID: PMC1691236","journalAbbreviation":"Proc Biol Sci","author":[{"family":"Hebert","given":"Paul D N"},{"family":"Cywinska","given":"Alina"},{"family":"Ball","given</vt:lpwstr>
  </property>
  <property fmtid="{D5CDD505-2E9C-101B-9397-08002B2CF9AE}" pid="121" name="ZOTERO_BREF_6sqzu1qHjjpS_9">
    <vt:lpwstr>":"Shelley L"},{"family":"deWaard","given":"Jeremy R"}],"issued":{"date-parts":[["2003",2,7]]}}}],"schema":"https://github.com/citation-style-language/schema/raw/master/csl-citation.json"}</vt:lpwstr>
  </property>
  <property fmtid="{D5CDD505-2E9C-101B-9397-08002B2CF9AE}" pid="122" name="ZOTERO_BREF_OGiiPelRFgMU_1">
    <vt:lpwstr>ZOTERO_ITEM CSL_CITATION {"citationID":"a1ffkhdo025","properties":{"formattedCitation":"(Hebert, Cywinska, et al., 2003)","plainCitation":"(Hebert, Cywinska, et al., 2003)","noteIndex":0},"citationItems":[{"id":"iNwDqJr0/OhdPsKOh","uris":["http://zotero.o</vt:lpwstr>
  </property>
  <property fmtid="{D5CDD505-2E9C-101B-9397-08002B2CF9AE}" pid="123" name="ZOTERO_BREF_OGiiPelRFgMU_2">
    <vt:lpwstr>rg/users/1719066/items/R3QP2DTD"],"uri":["http://zotero.org/users/1719066/items/R3QP2DTD"],"itemData":{"id":18,"type":"article-journal","title":"Biological identifications through DNA barcodes.","container-title":"Proceedings of the Royal Society B: Biolo</vt:lpwstr>
  </property>
  <property fmtid="{D5CDD505-2E9C-101B-9397-08002B2CF9AE}" pid="124" name="ZOTERO_BREF_OGiiPelRFgMU_3">
    <vt:lpwstr>gical Sciences","page":"313-321","volume":"270","issue":"1512","source":"PubMed Central","abstract":"Although much biological research depends upon species diagnoses, taxonomic expertise is collapsing. We are convinced that the sole prospect for a sustain</vt:lpwstr>
  </property>
  <property fmtid="{D5CDD505-2E9C-101B-9397-08002B2CF9AE}" pid="125" name="ZOTERO_BREF_OGiiPelRFgMU_4">
    <vt:lpwstr>able identification capability lies in the construction of systems that employ DNA sequences as taxon 'barcodes'. We establish that the mitochondrial gene cytochrome c oxidase I (COI) can serve as the core of a global bioidentification system for animals.</vt:lpwstr>
  </property>
  <property fmtid="{D5CDD505-2E9C-101B-9397-08002B2CF9AE}" pid="126" name="ZOTERO_BREF_OGiiPelRFgMU_5">
    <vt:lpwstr> First, we demonstrate that COI profiles, derived from the low-density sampling of higher taxonomic categories, ordinarily assign newly analysed taxa to the appropriate phylum or order. Second, we demonstrate that species-level assignments can be obtained</vt:lpwstr>
  </property>
  <property fmtid="{D5CDD505-2E9C-101B-9397-08002B2CF9AE}" pid="127" name="ZOTERO_BREF_OGiiPelRFgMU_6">
    <vt:lpwstr> by creating comprehensive COI profiles. A model COI profile, based upon the analysis of a single individual from each of 200 closely allied species of lepidopterans, was 100% successful in correctly identifying subsequent specimens. When fully developed,</vt:lpwstr>
  </property>
  <property fmtid="{D5CDD505-2E9C-101B-9397-08002B2CF9AE}" pid="128" name="ZOTERO_BREF_OGiiPelRFgMU_7">
    <vt:lpwstr> a COI identification system will provide a reliable, cost-effective and accessible solution to the current problem of species identification. Its assembly will also generate important new insights into the diversification of life and the rules of molecul</vt:lpwstr>
  </property>
  <property fmtid="{D5CDD505-2E9C-101B-9397-08002B2CF9AE}" pid="129" name="ZOTERO_BREF_OGiiPelRFgMU_8">
    <vt:lpwstr>ar evolution.","DOI":"10.1098/rspb.2002.2218","ISSN":"0962-8452","note":"PMID: 12614582\nPMCID: PMC1691236","journalAbbreviation":"Proc Biol Sci","author":[{"family":"Hebert","given":"Paul D N"},{"family":"Cywinska","given":"Alina"},{"family":"Ball","give</vt:lpwstr>
  </property>
  <property fmtid="{D5CDD505-2E9C-101B-9397-08002B2CF9AE}" pid="130" name="ZOTERO_BREF_OGiiPelRFgMU_9">
    <vt:lpwstr>n":"Shelley L"},{"family":"deWaard","given":"Jeremy R"}],"issued":{"date-parts":[["2003",2,7]]}}}],"schema":"https://github.com/citation-style-language/schema/raw/master/csl-citation.json"}</vt:lpwstr>
  </property>
  <property fmtid="{D5CDD505-2E9C-101B-9397-08002B2CF9AE}" pid="131" name="ZOTERO_BREF_Gcmy9xB5aAn2_1">
    <vt:lpwstr>ZOTERO_ITEM CSL_CITATION {"citationID":"a1s9rpdh5pp","properties":{"formattedCitation":"(Zhang &amp; Hewitt, 1997)","plainCitation":"(Zhang &amp; Hewitt, 1997)","noteIndex":0},"citationItems":[{"id":"iNwDqJr0/ETzmD46G","uris":["http://zotero.org/users/1719066/ite</vt:lpwstr>
  </property>
  <property fmtid="{D5CDD505-2E9C-101B-9397-08002B2CF9AE}" pid="132" name="ZOTERO_BREF_Gcmy9xB5aAn2_2">
    <vt:lpwstr>ms/ENKZ78NH"],"uri":["http://zotero.org/users/1719066/items/ENKZ78NH"],"itemData":{"id":30,"type":"article-journal","title":"Assessment of the universality and utility of a set of conserved mitochondrial COI primers in insects","container-title":"Insect M</vt:lpwstr>
  </property>
  <property fmtid="{D5CDD505-2E9C-101B-9397-08002B2CF9AE}" pid="133" name="ZOTERO_BREF_Gcmy9xB5aAn2_3">
    <vt:lpwstr>olecular Biology","page":"143-150","volume":"6","issue":"2","source":"PubMed","abstract":"A set of mitochondrial COI primers has been studied by genomic PCR and many primer combinations shown to work universally well across Insecta. They are able to ampli</vt:lpwstr>
  </property>
  <property fmtid="{D5CDD505-2E9C-101B-9397-08002B2CF9AE}" pid="134" name="ZOTERO_BREF_Gcmy9xB5aAn2_4">
    <vt:lpwstr>fy various amplicons with different variability which enables the selection of a particular amplicon as a suitable DNA marker for a project. The potential usefulness of different amplicons is examined, with analysis on published study cases employing thes</vt:lpwstr>
  </property>
  <property fmtid="{D5CDD505-2E9C-101B-9397-08002B2CF9AE}" pid="135" name="ZOTERO_BREF_Gcmy9xB5aAn2_5">
    <vt:lpwstr>e regions. With respect to their variability, amplicons UEA5/UEA6, UEA7/UEA8 and UEA5/UEA8 could be useful for low- to mid-level phylogenetic analysis, i.e. from species, genus to perhaps family level depending on taxa involved. UEA5/UEA6 will be too cons</vt:lpwstr>
  </property>
  <property fmtid="{D5CDD505-2E9C-101B-9397-08002B2CF9AE}" pid="136" name="ZOTERO_BREF_Gcmy9xB5aAn2_6">
    <vt:lpwstr>erved for intraspecific studies. Amplicons UEA3/UEA4 and UEA9/UEA10 would be better suited to low-level phylogenetic investigations, such a analysis of relationships among closely related species and population genetic studies. However, these guidelines s</vt:lpwstr>
  </property>
  <property fmtid="{D5CDD505-2E9C-101B-9397-08002B2CF9AE}" pid="137" name="ZOTERO_BREF_Gcmy9xB5aAn2_7">
    <vt:lpwstr>hould not be over-generalized for the reasons given. Amplification conditions of various primer combinations, and general problems in the use of conserved PCR primers are discussed.","ISSN":"0962-1075","note":"PMID: 9099578","journalAbbreviation":"Insect </vt:lpwstr>
  </property>
  <property fmtid="{D5CDD505-2E9C-101B-9397-08002B2CF9AE}" pid="138" name="ZOTERO_BREF_Gcmy9xB5aAn2_8">
    <vt:lpwstr>Mol. Biol.","language":"eng","author":[{"family":"Zhang","given":"D. X."},{"family":"Hewitt","given":"G. M."}],"issued":{"date-parts":[["1997",5]]}}}],"schema":"https://github.com/citation-style-language/schema/raw/master/csl-citation.json"}</vt:lpwstr>
  </property>
  <property fmtid="{D5CDD505-2E9C-101B-9397-08002B2CF9AE}" pid="139" name="ZOTERO_BREF_XzWAgH6aQdYy_1">
    <vt:lpwstr>ZOTERO_ITEM CSL_CITATION {"citationID":"hgAMh4w0","properties":{"formattedCitation":"(Cox &amp; Hebert, 2001)","plainCitation":"(Cox &amp; Hebert, 2001)","noteIndex":0},"citationItems":[{"id":"iNwDqJr0/6g2FZDZm","uris":["http://zotero.org/users/1719066/items/U329</vt:lpwstr>
  </property>
  <property fmtid="{D5CDD505-2E9C-101B-9397-08002B2CF9AE}" pid="140" name="ZOTERO_BREF_XzWAgH6aQdYy_2">
    <vt:lpwstr>E9N9"],"uri":["http://zotero.org/users/1719066/items/U329E9N9"],"itemData":{"id":220,"type":"article-journal","title":"Colonization, extinction, and phylogeographic patterning in a freshwater crustacean","container-title":"Molecular Ecology","page":"371-3</vt:lpwstr>
  </property>
  <property fmtid="{D5CDD505-2E9C-101B-9397-08002B2CF9AE}" pid="141" name="ZOTERO_BREF_XzWAgH6aQdYy_3">
    <vt:lpwstr>86","volume":"10","issue":"2","source":"onlinelibrary.wiley.com","abstract":"Phylogeographic analyses have revealed the importance of Pleistocene vicariance events in shaping the distribution of genetic diversity in freshwater fishes. However, few studies</vt:lpwstr>
  </property>
  <property fmtid="{D5CDD505-2E9C-101B-9397-08002B2CF9AE}" pid="142" name="ZOTERO_BREF_XzWAgH6aQdYy_4">
    <vt:lpwstr> have examined the patterning of variation in freshwater organisms with differing dispersal syndromes and life histories. The present investigation addresses this gap, examining the phylogeography of Sida crystallina, a species whose production of diapaus</vt:lpwstr>
  </property>
  <property fmtid="{D5CDD505-2E9C-101B-9397-08002B2CF9AE}" pid="143" name="ZOTERO_BREF_XzWAgH6aQdYy_5">
    <vt:lpwstr>ing eggs capable of passive dispersal was thought to constrain its regional genetic differentiation. By contrast, the present analysis has revealed deep allozyme and cytochrome oxidase I mitochondrial DNA divergence between populations from North America </vt:lpwstr>
  </property>
  <property fmtid="{D5CDD505-2E9C-101B-9397-08002B2CF9AE}" pid="144" name="ZOTERO_BREF_XzWAgH6aQdYy_6">
    <vt:lpwstr>and Europe. Moreover, North American populations are separated into four allopatric assemblages, whose distribution suggests their derivation from different Pleistocene refugia. These lineages show higher haplotype diversity and deeper sequence divergence</vt:lpwstr>
  </property>
  <property fmtid="{D5CDD505-2E9C-101B-9397-08002B2CF9AE}" pid="145" name="ZOTERO_BREF_XzWAgH6aQdYy_7">
    <vt:lpwstr> than those of any fish from temperate North America. Its distinctive life history traits have evidently sheltered lineages of Sida from extinction, contributing to a remarkably comprehensive and high resolution phylogeographic record.","DOI":"10.1046/j.1</vt:lpwstr>
  </property>
  <property fmtid="{D5CDD505-2E9C-101B-9397-08002B2CF9AE}" pid="146" name="ZOTERO_BREF_XzWAgH6aQdYy_8">
    <vt:lpwstr>365-294X.2001.01188.x","ISSN":"1365-294X","language":"en","author":[{"family":"Cox","given":"Andrea J."},{"family":"Hebert","given":"Paul D. N."}],"issued":{"date-parts":[["2001",2,1]]}}}],"schema":"https://github.com/citation-style-language/schema/raw/ma</vt:lpwstr>
  </property>
  <property fmtid="{D5CDD505-2E9C-101B-9397-08002B2CF9AE}" pid="147" name="ZOTERO_BREF_XzWAgH6aQdYy_9">
    <vt:lpwstr>ster/csl-citation.json"}</vt:lpwstr>
  </property>
  <property fmtid="{D5CDD505-2E9C-101B-9397-08002B2CF9AE}" pid="148" name="ZOTERO_BREF_DmZTWketcLWG_1">
    <vt:lpwstr>ZOTERO_ITEM CSL_CITATION {"citationID":"alhgc9uql2","properties":{"formattedCitation":"(Hebert, Ratnasingham, &amp; Waard, 2003)","plainCitation":"(Hebert, Ratnasingham, &amp; Waard, 2003)","noteIndex":0},"citationItems":[{"id":"iNwDqJr0/IA7illdC","uris":["http:/</vt:lpwstr>
  </property>
  <property fmtid="{D5CDD505-2E9C-101B-9397-08002B2CF9AE}" pid="149" name="ZOTERO_BREF_DmZTWketcLWG_2">
    <vt:lpwstr>/zotero.org/users/1719066/items/D3NDXKQG"],"uri":["http://zotero.org/users/1719066/items/D3NDXKQG"],"itemData":{"id":9,"type":"article-journal","title":"Barcoding animal life: cytochrome c oxidase subunit 1 divergences among closely related species","cont</vt:lpwstr>
  </property>
  <property fmtid="{D5CDD505-2E9C-101B-9397-08002B2CF9AE}" pid="150" name="ZOTERO_BREF_DmZTWketcLWG_3">
    <vt:lpwstr>ainer-title":"Proceedings of the Royal Society of London B: Biological Sciences","page":"S96-S99","volume":"270","issue":"Suppl 1","source":"rspb.royalsocietypublishing.org","abstract":"With millions of species and their life-stage transformations, the an</vt:lpwstr>
  </property>
  <property fmtid="{D5CDD505-2E9C-101B-9397-08002B2CF9AE}" pid="151" name="ZOTERO_BREF_DmZTWketcLWG_4">
    <vt:lpwstr>imal kingdom provides a challenging target for taxonomy. Recent work has suggested that a DNA-based identification system, founded on the mitochondrial gene, cytochrome c oxidase subunit 1 (COI), can aid the resolution of this diversity. While past work h</vt:lpwstr>
  </property>
  <property fmtid="{D5CDD505-2E9C-101B-9397-08002B2CF9AE}" pid="152" name="ZOTERO_BREF_DmZTWketcLWG_5">
    <vt:lpwstr>as validated the ability of COI sequences to diagnose species in certain taxonomic groups, the present study extends these analyses across the animal kingdom. The results indicate that sequence divergences at COI regularly enable the discrimination of clo</vt:lpwstr>
  </property>
  <property fmtid="{D5CDD505-2E9C-101B-9397-08002B2CF9AE}" pid="153" name="ZOTERO_BREF_DmZTWketcLWG_6">
    <vt:lpwstr>sely allied species in all animal phyla except the Cnidaria. This success in species diagnosis reflects both the high rates of sequence change at COI in most animal groups and constraints on intraspecific mitochondrial DNA divergence arising, at least in </vt:lpwstr>
  </property>
  <property fmtid="{D5CDD505-2E9C-101B-9397-08002B2CF9AE}" pid="154" name="ZOTERO_BREF_DmZTWketcLWG_7">
    <vt:lpwstr>part, through selective sweeps mediated via interactions with the nuclear genome.","DOI":"10.1098/rsbl.2003.0025","ISSN":"0962-8452, 1471-2954","note":"PMID: 12952648","shortTitle":"Barcoding animal life","language":"en","author":[{"family":"Hebert","give</vt:lpwstr>
  </property>
  <property fmtid="{D5CDD505-2E9C-101B-9397-08002B2CF9AE}" pid="155" name="ZOTERO_BREF_DmZTWketcLWG_8">
    <vt:lpwstr>n":"Paul D. N."},{"family":"Ratnasingham","given":"Sujeevan"},{"family":"Waard","given":"Jeremy R.","dropping-particle":"de"}],"issued":{"date-parts":[["2003",8,7]]}}}],"schema":"https://github.com/citation-style-language/schema/raw/master/csl-citation.js</vt:lpwstr>
  </property>
  <property fmtid="{D5CDD505-2E9C-101B-9397-08002B2CF9AE}" pid="156" name="ZOTERO_BREF_DmZTWketcLWG_9">
    <vt:lpwstr>on"}</vt:lpwstr>
  </property>
  <property fmtid="{D5CDD505-2E9C-101B-9397-08002B2CF9AE}" pid="157" name="ZOTERO_BREF_TT6VeWjq5SPm_1">
    <vt:lpwstr>ZOTERO_ITEM CSL_CITATION {"citationID":"a1r8hp5f3nd","properties":{"formattedCitation":"(Hebert, Ratnasingham, et al., 2003)","plainCitation":"(Hebert, Ratnasingham, et al., 2003)","noteIndex":0},"citationItems":[{"id":"iNwDqJr0/IA7illdC","uris":["http://</vt:lpwstr>
  </property>
  <property fmtid="{D5CDD505-2E9C-101B-9397-08002B2CF9AE}" pid="158" name="ZOTERO_BREF_TT6VeWjq5SPm_2">
    <vt:lpwstr>zotero.org/users/1719066/items/D3NDXKQG"],"uri":["http://zotero.org/users/1719066/items/D3NDXKQG"],"itemData":{"id":9,"type":"article-journal","title":"Barcoding animal life: cytochrome c oxidase subunit 1 divergences among closely related species","conta</vt:lpwstr>
  </property>
  <property fmtid="{D5CDD505-2E9C-101B-9397-08002B2CF9AE}" pid="159" name="ZOTERO_BREF_TT6VeWjq5SPm_3">
    <vt:lpwstr>iner-title":"Proceedings of the Royal Society of London B: Biological Sciences","page":"S96-S99","volume":"270","issue":"Suppl 1","source":"rspb.royalsocietypublishing.org","abstract":"With millions of species and their life-stage transformations, the ani</vt:lpwstr>
  </property>
  <property fmtid="{D5CDD505-2E9C-101B-9397-08002B2CF9AE}" pid="160" name="ZOTERO_BREF_TT6VeWjq5SPm_4">
    <vt:lpwstr>mal kingdom provides a challenging target for taxonomy. Recent work has suggested that a DNA-based identification system, founded on the mitochondrial gene, cytochrome c oxidase subunit 1 (COI), can aid the resolution of this diversity. While past work ha</vt:lpwstr>
  </property>
  <property fmtid="{D5CDD505-2E9C-101B-9397-08002B2CF9AE}" pid="161" name="ZOTERO_BREF_TT6VeWjq5SPm_5">
    <vt:lpwstr>s validated the ability of COI sequences to diagnose species in certain taxonomic groups, the present study extends these analyses across the animal kingdom. The results indicate that sequence divergences at COI regularly enable the discrimination of clos</vt:lpwstr>
  </property>
  <property fmtid="{D5CDD505-2E9C-101B-9397-08002B2CF9AE}" pid="162" name="ZOTERO_BREF_TT6VeWjq5SPm_6">
    <vt:lpwstr>ely allied species in all animal phyla except the Cnidaria. This success in species diagnosis reflects both the high rates of sequence change at COI in most animal groups and constraints on intraspecific mitochondrial DNA divergence arising, at least in p</vt:lpwstr>
  </property>
  <property fmtid="{D5CDD505-2E9C-101B-9397-08002B2CF9AE}" pid="163" name="ZOTERO_BREF_TT6VeWjq5SPm_7">
    <vt:lpwstr>art, through selective sweeps mediated via interactions with the nuclear genome.","DOI":"10.1098/rsbl.2003.0025","ISSN":"0962-8452, 1471-2954","note":"PMID: 12952648","shortTitle":"Barcoding animal life","language":"en","author":[{"family":"Hebert","given</vt:lpwstr>
  </property>
  <property fmtid="{D5CDD505-2E9C-101B-9397-08002B2CF9AE}" pid="164" name="ZOTERO_BREF_TT6VeWjq5SPm_8">
    <vt:lpwstr>":"Paul D. N."},{"family":"Ratnasingham","given":"Sujeevan"},{"family":"Waard","given":"Jeremy R.","dropping-particle":"de"}],"issued":{"date-parts":[["2003",8,7]]}}}],"schema":"https://github.com/citation-style-language/schema/raw/master/csl-citation.jso</vt:lpwstr>
  </property>
  <property fmtid="{D5CDD505-2E9C-101B-9397-08002B2CF9AE}" pid="165" name="ZOTERO_BREF_TT6VeWjq5SPm_9">
    <vt:lpwstr>n"}</vt:lpwstr>
  </property>
  <property fmtid="{D5CDD505-2E9C-101B-9397-08002B2CF9AE}" pid="166" name="ZOTERO_BREF_7ngX9Zcg16Sa_1">
    <vt:lpwstr>ZOTERO_ITEM CSL_CITATION {"citationID":"a5kskfkvft","properties":{"formattedCitation":"(Ratnasingham &amp; Hebert, 2007)","plainCitation":"(Ratnasingham &amp; Hebert, 2007)","noteIndex":0},"citationItems":[{"id":"iNwDqJr0/Q3WAPXkB","uris":["http://zotero.org/user</vt:lpwstr>
  </property>
  <property fmtid="{D5CDD505-2E9C-101B-9397-08002B2CF9AE}" pid="167" name="ZOTERO_BREF_7ngX9Zcg16Sa_2">
    <vt:lpwstr>s/1719066/items/AHSIHBWK"],"uri":["http://zotero.org/users/1719066/items/AHSIHBWK"],"itemData":{"id":21,"type":"article-journal","title":"bold: The Barcode of Life Data System (http://www.barcodinglife.org)","container-title":"Molecular Ecology Notes","pa</vt:lpwstr>
  </property>
  <property fmtid="{D5CDD505-2E9C-101B-9397-08002B2CF9AE}" pid="168" name="ZOTERO_BREF_7ngX9Zcg16Sa_3">
    <vt:lpwstr>ge":"355-364","volume":"7","issue":"3","source":"Wiley Online Library","abstract":"The Barcode of Life Data System (bold) is an informatics workbench aiding the acquisition, storage, analysis and publication of DNA barcode records. By assembling molecular</vt:lpwstr>
  </property>
  <property fmtid="{D5CDD505-2E9C-101B-9397-08002B2CF9AE}" pid="169" name="ZOTERO_BREF_7ngX9Zcg16Sa_4">
    <vt:lpwstr>, morphological and distributional data, it bridges a traditional bioinformatics chasm. bold is freely available to any researcher with interests in DNA barcoding. By providing specialized services, it aids the assembly of records that meet the standards </vt:lpwstr>
  </property>
  <property fmtid="{D5CDD505-2E9C-101B-9397-08002B2CF9AE}" pid="170" name="ZOTERO_BREF_7ngX9Zcg16Sa_5">
    <vt:lpwstr>needed to gain BARCODE designation in the global sequence databases. Because of its web-based delivery and flexible data security model, it is also well positioned to support projects that involve broad research alliances. This paper provides a brief intr</vt:lpwstr>
  </property>
  <property fmtid="{D5CDD505-2E9C-101B-9397-08002B2CF9AE}" pid="171" name="ZOTERO_BREF_7ngX9Zcg16Sa_6">
    <vt:lpwstr>oduction to the key elements of bold, discusses their functional capabilities, and concludes by examining computational resources and future prospects.","DOI":"10.1111/j.1471-8286.2007.01678.x","ISSN":"1471-8286","shortTitle":"bold","language":"en","autho</vt:lpwstr>
  </property>
  <property fmtid="{D5CDD505-2E9C-101B-9397-08002B2CF9AE}" pid="172" name="ZOTERO_BREF_7ngX9Zcg16Sa_7">
    <vt:lpwstr>r":[{"family":"Ratnasingham","given":"Sujeevan"},{"family":"Hebert","given":"Paul D. N."}],"issued":{"date-parts":[["2007",5,1]]}}}],"schema":"https://github.com/citation-style-language/schema/raw/master/csl-citation.json"}</vt:lpwstr>
  </property>
  <property fmtid="{D5CDD505-2E9C-101B-9397-08002B2CF9AE}" pid="173" name="ZOTERO_BREF_JeGCKlA21B9f_1">
    <vt:lpwstr>ZOTERO_ITEM CSL_CITATION {"citationID":"a1tagcj2c14","properties":{"formattedCitation":"(Ratnasingham &amp; Hebert, 2007)","plainCitation":"(Ratnasingham &amp; Hebert, 2007)","noteIndex":0},"citationItems":[{"id":"iNwDqJr0/Q3WAPXkB","uris":["http://zotero.org/use</vt:lpwstr>
  </property>
  <property fmtid="{D5CDD505-2E9C-101B-9397-08002B2CF9AE}" pid="174" name="ZOTERO_BREF_JeGCKlA21B9f_2">
    <vt:lpwstr>rs/1719066/items/AHSIHBWK"],"uri":["http://zotero.org/users/1719066/items/AHSIHBWK"],"itemData":{"id":21,"type":"article-journal","title":"bold: The Barcode of Life Data System (http://www.barcodinglife.org)","container-title":"Molecular Ecology Notes","p</vt:lpwstr>
  </property>
  <property fmtid="{D5CDD505-2E9C-101B-9397-08002B2CF9AE}" pid="175" name="ZOTERO_BREF_JeGCKlA21B9f_3">
    <vt:lpwstr>age":"355-364","volume":"7","issue":"3","source":"Wiley Online Library","abstract":"The Barcode of Life Data System (bold) is an informatics workbench aiding the acquisition, storage, analysis and publication of DNA barcode records. By assembling molecula</vt:lpwstr>
  </property>
  <property fmtid="{D5CDD505-2E9C-101B-9397-08002B2CF9AE}" pid="176" name="ZOTERO_BREF_JeGCKlA21B9f_4">
    <vt:lpwstr>r, morphological and distributional data, it bridges a traditional bioinformatics chasm. bold is freely available to any researcher with interests in DNA barcoding. By providing specialized services, it aids the assembly of records that meet the standards</vt:lpwstr>
  </property>
  <property fmtid="{D5CDD505-2E9C-101B-9397-08002B2CF9AE}" pid="177" name="ZOTERO_BREF_JeGCKlA21B9f_5">
    <vt:lpwstr> needed to gain BARCODE designation in the global sequence databases. Because of its web-based delivery and flexible data security model, it is also well positioned to support projects that involve broad research alliances. This paper provides a brief int</vt:lpwstr>
  </property>
  <property fmtid="{D5CDD505-2E9C-101B-9397-08002B2CF9AE}" pid="178" name="ZOTERO_BREF_JeGCKlA21B9f_6">
    <vt:lpwstr>roduction to the key elements of bold, discusses their functional capabilities, and concludes by examining computational resources and future prospects.","DOI":"10.1111/j.1471-8286.2007.01678.x","ISSN":"1471-8286","shortTitle":"bold","language":"en","auth</vt:lpwstr>
  </property>
  <property fmtid="{D5CDD505-2E9C-101B-9397-08002B2CF9AE}" pid="179" name="ZOTERO_BREF_JeGCKlA21B9f_7">
    <vt:lpwstr>or":[{"family":"Ratnasingham","given":"Sujeevan"},{"family":"Hebert","given":"Paul D. N."}],"issued":{"date-parts":[["2007",5,1]]}}}],"schema":"https://github.com/citation-style-language/schema/raw/master/csl-citation.json"}</vt:lpwstr>
  </property>
  <property fmtid="{D5CDD505-2E9C-101B-9397-08002B2CF9AE}" pid="180" name="ZOTERO_BREF_6PxtfsGQo22W_1">
    <vt:lpwstr>ZOTERO_ITEM CSL_CITATION {"citationID":"uzs3bOr4","properties":{"formattedCitation":"(\\uc0\\u8220{}Databases | BOLDSYSTEMS,\\uc0\\u8221{} n.d.; \\uc0\\u8220{}Record List | Public Data Portal | BOLDSYSTEMS,\\uc0\\u8221{} n.d.)","plainCitation":"(“Database</vt:lpwstr>
  </property>
  <property fmtid="{D5CDD505-2E9C-101B-9397-08002B2CF9AE}" pid="181" name="ZOTERO_BREF_6PxtfsGQo22W_2">
    <vt:lpwstr>s | BOLDSYSTEMS,” n.d.; “Record List | Public Data Portal | BOLDSYSTEMS,” n.d.)","noteIndex":0},"citationItems":[{"id":"iNwDqJr0/gT9Ow294","uris":["http://zotero.org/users/1719066/items/AYLD3I3V"],"uri":["http://zotero.org/users/1719066/items/AYLD3I3V"],"</vt:lpwstr>
  </property>
  <property fmtid="{D5CDD505-2E9C-101B-9397-08002B2CF9AE}" pid="182" name="ZOTERO_BREF_6PxtfsGQo22W_3">
    <vt:lpwstr>itemData":{"id":36,"type":"webpage","title":"Databases | BOLDSYSTEMS","URL":"http://www.boldsystems.org/index.php/databases","accessed":{"date-parts":[["2018",1,20]]}}},{"id":"iNwDqJr0/IZRj4tBU","uris":["http://zotero.org/users/1719066/items/GE5MYUEL"],"u</vt:lpwstr>
  </property>
  <property fmtid="{D5CDD505-2E9C-101B-9397-08002B2CF9AE}" pid="183" name="ZOTERO_BREF_6PxtfsGQo22W_4">
    <vt:lpwstr>ri":["http://zotero.org/users/1719066/items/GE5MYUEL"],"itemData":{"id":38,"type":"webpage","title":"Record List | Public Data Portal | BOLDSYSTEMS","URL":"http://www.boldsystems.org/index.php/Public_SearchTerms","accessed":{"date-parts":[["2018",1,20]]}}</vt:lpwstr>
  </property>
  <property fmtid="{D5CDD505-2E9C-101B-9397-08002B2CF9AE}" pid="184" name="ZOTERO_BREF_6PxtfsGQo22W_5">
    <vt:lpwstr>}],"schema":"https://github.com/citation-style-language/schema/raw/master/csl-citation.json"}</vt:lpwstr>
  </property>
  <property fmtid="{D5CDD505-2E9C-101B-9397-08002B2CF9AE}" pid="185" name="ZOTERO_BREF_mfu0MB6SyXGj_1">
    <vt:lpwstr>ZOTERO_ITEM CSL_CITATION {"citationID":"a1547p67bus","properties":{"formattedCitation":"(\\uc0\\u8220{}Record List | Public Data Portal | BOLDSYSTEMS,\\uc0\\u8221{} n.d.)","plainCitation":"(“Record List | Public Data Portal | BOLDSYSTEMS,” n.d.)","noteInd</vt:lpwstr>
  </property>
  <property fmtid="{D5CDD505-2E9C-101B-9397-08002B2CF9AE}" pid="186" name="ZOTERO_BREF_mfu0MB6SyXGj_2">
    <vt:lpwstr>ex":0},"citationItems":[{"id":"iNwDqJr0/IZRj4tBU","uris":["http://zotero.org/users/1719066/items/GE5MYUEL"],"uri":["http://zotero.org/users/1719066/items/GE5MYUEL"],"itemData":{"id":38,"type":"webpage","title":"Record List | Public Data Portal | BOLDSYSTE</vt:lpwstr>
  </property>
  <property fmtid="{D5CDD505-2E9C-101B-9397-08002B2CF9AE}" pid="187" name="ZOTERO_BREF_mfu0MB6SyXGj_3">
    <vt:lpwstr>MS","URL":"http://www.boldsystems.org/index.php/Public_SearchTerms","accessed":{"date-parts":[["2018",1,20]]}}}],"schema":"https://github.com/citation-style-language/schema/raw/master/csl-citation.json"}</vt:lpwstr>
  </property>
  <property fmtid="{D5CDD505-2E9C-101B-9397-08002B2CF9AE}" pid="188" name="ZOTERO_BREF_zLyu8EtsCgvk_1">
    <vt:lpwstr>ZOTERO_ITEM CSL_CITATION {"citationID":"a1qhauojvqk","properties":{"formattedCitation":"(Ratnasingham &amp; Hebert, 2013)","plainCitation":"(Ratnasingham &amp; Hebert, 2013)","noteIndex":0},"citationItems":[{"id":"iNwDqJr0/zqnNFgov","uris":["http://zotero.org/use</vt:lpwstr>
  </property>
  <property fmtid="{D5CDD505-2E9C-101B-9397-08002B2CF9AE}" pid="189" name="ZOTERO_BREF_zLyu8EtsCgvk_2">
    <vt:lpwstr>rs/1719066/items/JV8HD4NL"],"uri":["http://zotero.org/users/1719066/items/JV8HD4NL"],"itemData":{"id":33,"type":"article-journal","title":"A DNA-Based Registry for All Animal Species: The Barcode Index Number (BIN) System","container-title":"PLOS ONE","pa</vt:lpwstr>
  </property>
  <property fmtid="{D5CDD505-2E9C-101B-9397-08002B2CF9AE}" pid="190" name="ZOTERO_BREF_zLyu8EtsCgvk_3">
    <vt:lpwstr>ge":"e66213","volume":"8","issue":"7","source":"PLoS Journals","abstract":"Because many animal species are undescribed, and because the identification of known species is often difficult, interim taxonomic nomenclature has often been used in biodiversity </vt:lpwstr>
  </property>
  <property fmtid="{D5CDD505-2E9C-101B-9397-08002B2CF9AE}" pid="191" name="ZOTERO_BREF_zLyu8EtsCgvk_4">
    <vt:lpwstr>analysis. By assigning individuals to presumptive species, called operational taxonomic units (OTUs), these systems speed investigations into the patterning of biodiversity and enable studies that would otherwise be impossible. Although OTUs have conventi</vt:lpwstr>
  </property>
  <property fmtid="{D5CDD505-2E9C-101B-9397-08002B2CF9AE}" pid="192" name="ZOTERO_BREF_zLyu8EtsCgvk_5">
    <vt:lpwstr>onally been separated through their morphological divergence, DNA-based delineations are not only feasible, but have important advantages. OTU designation can be automated, data can be readily archived, and results can be easily compared among investigati</vt:lpwstr>
  </property>
  <property fmtid="{D5CDD505-2E9C-101B-9397-08002B2CF9AE}" pid="193" name="ZOTERO_BREF_zLyu8EtsCgvk_6">
    <vt:lpwstr>ons. This study exploits these attributes to develop a persistent, species-level taxonomic registry for the animal kingdom based on the analysis of patterns of nucleotide variation in the barcode region of the cytochrome c oxidase I (COI) gene. It begins </vt:lpwstr>
  </property>
  <property fmtid="{D5CDD505-2E9C-101B-9397-08002B2CF9AE}" pid="194" name="ZOTERO_BREF_zLyu8EtsCgvk_7">
    <vt:lpwstr>by examining the correspondence between groups of specimens identified to a species through prior taxonomic work and those inferred from the analysis of COI sequence variation using one new (RESL) and four established (ABGD, CROP, GMYC, jMOTU) algorithms.</vt:lpwstr>
  </property>
  <property fmtid="{D5CDD505-2E9C-101B-9397-08002B2CF9AE}" pid="195" name="ZOTERO_BREF_zLyu8EtsCgvk_8">
    <vt:lpwstr> It subsequently describes the implementation, and structural attributes of the Barcode Index Number (BIN) system. Aside from a pragmatic role in biodiversity assessments, BINs will aid revisionary taxonomy by flagging possible cases of synonymy, and by c</vt:lpwstr>
  </property>
  <property fmtid="{D5CDD505-2E9C-101B-9397-08002B2CF9AE}" pid="196" name="ZOTERO_BREF_zLyu8EtsCgvk_9">
    <vt:lpwstr>ollating geographical information, descriptive metadata, and images for specimens that are likely to belong to the same species, even if it is undescribed. More than 274,000 BIN web pages are now available, creating a biodiversity resource that is positio</vt:lpwstr>
  </property>
  <property fmtid="{D5CDD505-2E9C-101B-9397-08002B2CF9AE}" pid="197" name="ZOTERO_BREF_zLyu8EtsCgvk_10">
    <vt:lpwstr>ned for rapid growth.","DOI":"10.1371/journal.pone.0066213","ISSN":"1932-6203","shortTitle":"A DNA-Based Registry for All Animal Species","journalAbbreviation":"PLOS ONE","author":[{"family":"Ratnasingham","given":"Sujeevan"},{"family":"Hebert","given":"P</vt:lpwstr>
  </property>
  <property fmtid="{D5CDD505-2E9C-101B-9397-08002B2CF9AE}" pid="198" name="ZOTERO_BREF_zLyu8EtsCgvk_11">
    <vt:lpwstr>aul D. N."}],"issued":{"date-parts":[["2013",7,8]]}}}],"schema":"https://github.com/citation-style-language/schema/raw/master/csl-citation.json"}</vt:lpwstr>
  </property>
  <property fmtid="{D5CDD505-2E9C-101B-9397-08002B2CF9AE}" pid="199" name="ZOTERO_BREF_Fk26C3M9rGL3_1">
    <vt:lpwstr>ZOTERO_ITEM CSL_CITATION {"citationID":"a1h4u6evn42","properties":{"formattedCitation":"(Ratnasingham &amp; Hebert, 2013)","plainCitation":"(Ratnasingham &amp; Hebert, 2013)","noteIndex":0},"citationItems":[{"id":"iNwDqJr0/zqnNFgov","uris":["http://zotero.org/use</vt:lpwstr>
  </property>
  <property fmtid="{D5CDD505-2E9C-101B-9397-08002B2CF9AE}" pid="200" name="ZOTERO_BREF_Fk26C3M9rGL3_2">
    <vt:lpwstr>rs/1719066/items/JV8HD4NL"],"uri":["http://zotero.org/users/1719066/items/JV8HD4NL"],"itemData":{"id":33,"type":"article-journal","title":"A DNA-Based Registry for All Animal Species: The Barcode Index Number (BIN) System","container-title":"PLOS ONE","pa</vt:lpwstr>
  </property>
  <property fmtid="{D5CDD505-2E9C-101B-9397-08002B2CF9AE}" pid="201" name="ZOTERO_BREF_Fk26C3M9rGL3_3">
    <vt:lpwstr>ge":"e66213","volume":"8","issue":"7","source":"PLoS Journals","abstract":"Because many animal species are undescribed, and because the identification of known species is often difficult, interim taxonomic nomenclature has often been used in biodiversity </vt:lpwstr>
  </property>
  <property fmtid="{D5CDD505-2E9C-101B-9397-08002B2CF9AE}" pid="202" name="ZOTERO_BREF_Fk26C3M9rGL3_4">
    <vt:lpwstr>analysis. By assigning individuals to presumptive species, called operational taxonomic units (OTUs), these systems speed investigations into the patterning of biodiversity and enable studies that would otherwise be impossible. Although OTUs have conventi</vt:lpwstr>
  </property>
  <property fmtid="{D5CDD505-2E9C-101B-9397-08002B2CF9AE}" pid="203" name="ZOTERO_BREF_Fk26C3M9rGL3_5">
    <vt:lpwstr>onally been separated through their morphological divergence, DNA-based delineations are not only feasible, but have important advantages. OTU designation can be automated, data can be readily archived, and results can be easily compared among investigati</vt:lpwstr>
  </property>
  <property fmtid="{D5CDD505-2E9C-101B-9397-08002B2CF9AE}" pid="204" name="ZOTERO_BREF_Fk26C3M9rGL3_6">
    <vt:lpwstr>ons. This study exploits these attributes to develop a persistent, species-level taxonomic registry for the animal kingdom based on the analysis of patterns of nucleotide variation in the barcode region of the cytochrome c oxidase I (COI) gene. It begins </vt:lpwstr>
  </property>
  <property fmtid="{D5CDD505-2E9C-101B-9397-08002B2CF9AE}" pid="205" name="ZOTERO_BREF_Fk26C3M9rGL3_7">
    <vt:lpwstr>by examining the correspondence between groups of specimens identified to a species through prior taxonomic work and those inferred from the analysis of COI sequence variation using one new (RESL) and four established (ABGD, CROP, GMYC, jMOTU) algorithms.</vt:lpwstr>
  </property>
  <property fmtid="{D5CDD505-2E9C-101B-9397-08002B2CF9AE}" pid="206" name="ZOTERO_BREF_Fk26C3M9rGL3_8">
    <vt:lpwstr> It subsequently describes the implementation, and structural attributes of the Barcode Index Number (BIN) system. Aside from a pragmatic role in biodiversity assessments, BINs will aid revisionary taxonomy by flagging possible cases of synonymy, and by c</vt:lpwstr>
  </property>
  <property fmtid="{D5CDD505-2E9C-101B-9397-08002B2CF9AE}" pid="207" name="ZOTERO_BREF_Fk26C3M9rGL3_9">
    <vt:lpwstr>ollating geographical information, descriptive metadata, and images for specimens that are likely to belong to the same species, even if it is undescribed. More than 274,000 BIN web pages are now available, creating a biodiversity resource that is positio</vt:lpwstr>
  </property>
  <property fmtid="{D5CDD505-2E9C-101B-9397-08002B2CF9AE}" pid="208" name="ZOTERO_BREF_Fk26C3M9rGL3_10">
    <vt:lpwstr>ned for rapid growth.","DOI":"10.1371/journal.pone.0066213","ISSN":"1932-6203","shortTitle":"A DNA-Based Registry for All Animal Species","journalAbbreviation":"PLOS ONE","author":[{"family":"Ratnasingham","given":"Sujeevan"},{"family":"Hebert","given":"P</vt:lpwstr>
  </property>
  <property fmtid="{D5CDD505-2E9C-101B-9397-08002B2CF9AE}" pid="209" name="ZOTERO_BREF_Fk26C3M9rGL3_11">
    <vt:lpwstr>aul D. N."}],"issued":{"date-parts":[["2013",7,8]]}}}],"schema":"https://github.com/citation-style-language/schema/raw/master/csl-citation.json"}</vt:lpwstr>
  </property>
  <property fmtid="{D5CDD505-2E9C-101B-9397-08002B2CF9AE}" pid="210" name="ZOTERO_BREF_mhAAi6KC5xOh_1">
    <vt:lpwstr>ZOTERO_ITEM CSL_CITATION {"citationID":"a2995pa7t1n","properties":{"formattedCitation":"(Brown, 2002)","plainCitation":"(Brown, 2002)","noteIndex":0},"citationItems":[{"id":"iNwDqJr0/ZnxNXaTJ","uris":["http://zotero.org/users/1719066/items/T58N7GHE"],"uri</vt:lpwstr>
  </property>
  <property fmtid="{D5CDD505-2E9C-101B-9397-08002B2CF9AE}" pid="211" name="ZOTERO_BREF_mhAAi6KC5xOh_2">
    <vt:lpwstr>":["http://zotero.org/users/1719066/items/T58N7GHE"],"itemData":{"id":40,"type":"book","title":"Molecular Phylogenetics","publisher":"Wiley-Liss","source":"www.ncbi.nlm.nih.gov","abstract":"When you have read Chapter 16, you should be able to: Recount how</vt:lpwstr>
  </property>
  <property fmtid="{D5CDD505-2E9C-101B-9397-08002B2CF9AE}" pid="212" name="ZOTERO_BREF_mhAAi6KC5xOh_3">
    <vt:lpwstr> taxonomy led to phylogeny and discuss the reasons why molecular markers are important in phylogeneticsDescribe the key features of a phylogenetic tree and distinguish between inferred trees, true trees, gene trees and species treesExplain how phylogeneti</vt:lpwstr>
  </property>
  <property fmtid="{D5CDD505-2E9C-101B-9397-08002B2CF9AE}" pid="213" name="ZOTERO_BREF_mhAAi6KC5xOh_4">
    <vt:lpwstr>c trees are reconstructed, including a description of DNA sequence alignment, the methods used to convert alignment data into a phylogenetic tree, and how the accuracy of a tree is assessedDiscuss, with examples, the applications and limitations of molecu</vt:lpwstr>
  </property>
  <property fmtid="{D5CDD505-2E9C-101B-9397-08002B2CF9AE}" pid="214" name="ZOTERO_BREF_mhAAi6KC5xOh_5">
    <vt:lpwstr>lar clocksGive examples of the use of phylogenetic trees in studies of human evolution and the evolution of the human and simian immunodeficiency virusesDescribe how molecular phylogenetics is being used to study the origins of modern humans, and the migr</vt:lpwstr>
  </property>
  <property fmtid="{D5CDD505-2E9C-101B-9397-08002B2CF9AE}" pid="215" name="ZOTERO_BREF_mhAAi6KC5xOh_6">
    <vt:lpwstr>ations of modern humans into Europe and the New World","URL":"https://www.ncbi.nlm.nih.gov/books/NBK21122/","language":"en","author":[{"family":"Brown","given":"Terence A."}],"issued":{"date-parts":[["2002"]]},"accessed":{"date-parts":[["2018",1,21]]}}}],</vt:lpwstr>
  </property>
  <property fmtid="{D5CDD505-2E9C-101B-9397-08002B2CF9AE}" pid="216" name="ZOTERO_BREF_mhAAi6KC5xOh_7">
    <vt:lpwstr>"schema":"https://github.com/citation-style-language/schema/raw/master/csl-citation.json"}</vt:lpwstr>
  </property>
  <property fmtid="{D5CDD505-2E9C-101B-9397-08002B2CF9AE}" pid="217" name="ZOTERO_BREF_6vgCdBr1l4oh_1">
    <vt:lpwstr>ZOTERO_ITEM CSL_CITATION {"citationID":"a2gelg4q9eu","properties":{"formattedCitation":"(Brown, 2002)","plainCitation":"(Brown, 2002)","noteIndex":0},"citationItems":[{"id":"iNwDqJr0/ZnxNXaTJ","uris":["http://zotero.org/users/1719066/items/T58N7GHE"],"uri</vt:lpwstr>
  </property>
  <property fmtid="{D5CDD505-2E9C-101B-9397-08002B2CF9AE}" pid="218" name="ZOTERO_BREF_6vgCdBr1l4oh_2">
    <vt:lpwstr>":["http://zotero.org/users/1719066/items/T58N7GHE"],"itemData":{"id":40,"type":"book","title":"Molecular Phylogenetics","publisher":"Wiley-Liss","source":"www.ncbi.nlm.nih.gov","abstract":"When you have read Chapter 16, you should be able to: Recount how</vt:lpwstr>
  </property>
  <property fmtid="{D5CDD505-2E9C-101B-9397-08002B2CF9AE}" pid="219" name="ZOTERO_BREF_6vgCdBr1l4oh_3">
    <vt:lpwstr> taxonomy led to phylogeny and discuss the reasons why molecular markers are important in phylogeneticsDescribe the key features of a phylogenetic tree and distinguish between inferred trees, true trees, gene trees and species treesExplain how phylogeneti</vt:lpwstr>
  </property>
  <property fmtid="{D5CDD505-2E9C-101B-9397-08002B2CF9AE}" pid="220" name="ZOTERO_BREF_6vgCdBr1l4oh_4">
    <vt:lpwstr>c trees are reconstructed, including a description of DNA sequence alignment, the methods used to convert alignment data into a phylogenetic tree, and how the accuracy of a tree is assessedDiscuss, with examples, the applications and limitations of molecu</vt:lpwstr>
  </property>
  <property fmtid="{D5CDD505-2E9C-101B-9397-08002B2CF9AE}" pid="221" name="ZOTERO_BREF_6vgCdBr1l4oh_5">
    <vt:lpwstr>lar clocksGive examples of the use of phylogenetic trees in studies of human evolution and the evolution of the human and simian immunodeficiency virusesDescribe how molecular phylogenetics is being used to study the origins of modern humans, and the migr</vt:lpwstr>
  </property>
  <property fmtid="{D5CDD505-2E9C-101B-9397-08002B2CF9AE}" pid="222" name="ZOTERO_BREF_6vgCdBr1l4oh_6">
    <vt:lpwstr>ations of modern humans into Europe and the New World","URL":"https://www.ncbi.nlm.nih.gov/books/NBK21122/","language":"en","author":[{"family":"Brown","given":"Terence A."}],"issued":{"date-parts":[["2002"]]},"accessed":{"date-parts":[["2018",1,21]]}}}],</vt:lpwstr>
  </property>
  <property fmtid="{D5CDD505-2E9C-101B-9397-08002B2CF9AE}" pid="223" name="ZOTERO_BREF_6vgCdBr1l4oh_7">
    <vt:lpwstr>"schema":"https://github.com/citation-style-language/schema/raw/master/csl-citation.json"}</vt:lpwstr>
  </property>
  <property fmtid="{D5CDD505-2E9C-101B-9397-08002B2CF9AE}" pid="224" name="ZOTERO_BREF_sFz2cxrfHmPO_1">
    <vt:lpwstr>ZOTERO_ITEM CSL_CITATION {"citationID":"a2rniegje6","properties":{"formattedCitation":"(Brown, 2002)","plainCitation":"(Brown, 2002)","noteIndex":0},"citationItems":[{"id":"iNwDqJr0/ZnxNXaTJ","uris":["http://zotero.org/users/1719066/items/T58N7GHE"],"uri"</vt:lpwstr>
  </property>
  <property fmtid="{D5CDD505-2E9C-101B-9397-08002B2CF9AE}" pid="225" name="ZOTERO_BREF_sFz2cxrfHmPO_2">
    <vt:lpwstr>:["http://zotero.org/users/1719066/items/T58N7GHE"],"itemData":{"id":40,"type":"book","title":"Molecular Phylogenetics","publisher":"Wiley-Liss","source":"www.ncbi.nlm.nih.gov","abstract":"When you have read Chapter 16, you should be able to: Recount how </vt:lpwstr>
  </property>
  <property fmtid="{D5CDD505-2E9C-101B-9397-08002B2CF9AE}" pid="226" name="ZOTERO_BREF_sFz2cxrfHmPO_3">
    <vt:lpwstr>taxonomy led to phylogeny and discuss the reasons why molecular markers are important in phylogeneticsDescribe the key features of a phylogenetic tree and distinguish between inferred trees, true trees, gene trees and species treesExplain how phylogenetic</vt:lpwstr>
  </property>
  <property fmtid="{D5CDD505-2E9C-101B-9397-08002B2CF9AE}" pid="227" name="ZOTERO_BREF_sFz2cxrfHmPO_4">
    <vt:lpwstr> trees are reconstructed, including a description of DNA sequence alignment, the methods used to convert alignment data into a phylogenetic tree, and how the accuracy of a tree is assessedDiscuss, with examples, the applications and limitations of molecul</vt:lpwstr>
  </property>
  <property fmtid="{D5CDD505-2E9C-101B-9397-08002B2CF9AE}" pid="228" name="ZOTERO_BREF_sFz2cxrfHmPO_5">
    <vt:lpwstr>ar clocksGive examples of the use of phylogenetic trees in studies of human evolution and the evolution of the human and simian immunodeficiency virusesDescribe how molecular phylogenetics is being used to study the origins of modern humans, and the migra</vt:lpwstr>
  </property>
  <property fmtid="{D5CDD505-2E9C-101B-9397-08002B2CF9AE}" pid="229" name="ZOTERO_BREF_sFz2cxrfHmPO_6">
    <vt:lpwstr>tions of modern humans into Europe and the New World","URL":"https://www.ncbi.nlm.nih.gov/books/NBK21122/","language":"en","author":[{"family":"Brown","given":"Terence A."}],"issued":{"date-parts":[["2002"]]},"accessed":{"date-parts":[["2018",1,21]]}}}],"</vt:lpwstr>
  </property>
  <property fmtid="{D5CDD505-2E9C-101B-9397-08002B2CF9AE}" pid="230" name="ZOTERO_BREF_sFz2cxrfHmPO_7">
    <vt:lpwstr>schema":"https://github.com/citation-style-language/schema/raw/master/csl-citation.json"}</vt:lpwstr>
  </property>
  <property fmtid="{D5CDD505-2E9C-101B-9397-08002B2CF9AE}" pid="231" name="ZOTERO_BREF_6bPNGx139aFW_1">
    <vt:lpwstr>ZOTERO_ITEM CSL_CITATION {"citationID":"iINLuCcX","properties":{"formattedCitation":"(J C Avise et al., 1987)","plainCitation":"(J C Avise et al., 1987)","noteIndex":0},"citationItems":[{"id":354,"uris":["http://zotero.org/users/1401269/items/SGHBR5AH"],"</vt:lpwstr>
  </property>
  <property fmtid="{D5CDD505-2E9C-101B-9397-08002B2CF9AE}" pid="232" name="ZOTERO_BREF_6bPNGx139aFW_2">
    <vt:lpwstr>uri":["http://zotero.org/users/1401269/items/SGHBR5AH"],"itemData":{"id":354,"type":"article-journal","title":"Intraspecific Phylogeography: The Mitochondrial DNA Bridge Between Population Genetics and Systematics","container-title":"Annual Review of Ecol</vt:lpwstr>
  </property>
  <property fmtid="{D5CDD505-2E9C-101B-9397-08002B2CF9AE}" pid="233" name="ZOTERO_BREF_6bPNGx139aFW_3">
    <vt:lpwstr>ogy and Systematics","page":"489-522","volume":"18","issue":"1","source":"Annual Reviews","DOI":"10.1146/annurev.es.18.110187.002421","shortTitle":"Intraspecific Phylogeography","author":[{"family":"Avise","given":"J C"},{"family":"Arnold","given":"J"},{"</vt:lpwstr>
  </property>
  <property fmtid="{D5CDD505-2E9C-101B-9397-08002B2CF9AE}" pid="234" name="ZOTERO_BREF_6bPNGx139aFW_4">
    <vt:lpwstr>family":"Ball","given":"R M"},{"family":"Bermingham","given":"E"},{"family":"Lamb","given":"T"},{"family":"Neigel","given":"J E"},{"family":"Reeb","given":"C A"},{"family":"Saunders","given":"N C"}],"issued":{"date-parts":[["1987"]]}}}],"schema":"https://</vt:lpwstr>
  </property>
  <property fmtid="{D5CDD505-2E9C-101B-9397-08002B2CF9AE}" pid="235" name="ZOTERO_BREF_6bPNGx139aFW_5">
    <vt:lpwstr>github.com/citation-style-language/schema/raw/master/csl-citation.json"}</vt:lpwstr>
  </property>
  <property fmtid="{D5CDD505-2E9C-101B-9397-08002B2CF9AE}" pid="236" name="ZOTERO_BREF_URgXEdF9EiEp_1">
    <vt:lpwstr>ZOTERO_ITEM CSL_CITATION {"citationID":"eK3lpefV","properties":{"formattedCitation":"(Avise John C., 2008; Dawson, S. Waples, &amp; Bernardi, 2006a)","plainCitation":"(Avise John C., 2008; Dawson, S. Waples, &amp; Bernardi, 2006a)","noteIndex":0},"citationItems":</vt:lpwstr>
  </property>
  <property fmtid="{D5CDD505-2E9C-101B-9397-08002B2CF9AE}" pid="237" name="ZOTERO_BREF_URgXEdF9EiEp_2">
    <vt:lpwstr>[{"id":"iNwDqJr0/FXTApkp4","uris":["http://zotero.org/users/1719066/items/M7A3N4K8"],"uri":["http://zotero.org/users/1719066/items/M7A3N4K8"],"itemData":{"id":"JacxhcPm/WBpsWt9Y","type":"article-journal","title":"Phylogeography: retrospect and prospect","</vt:lpwstr>
  </property>
  <property fmtid="{D5CDD505-2E9C-101B-9397-08002B2CF9AE}" pid="238" name="ZOTERO_BREF_URgXEdF9EiEp_3">
    <vt:lpwstr>container-title":"Journal of Biogeography","page":"3-15","volume":"36","issue":"1","source":"onlinelibrary.wiley.com (Atypon)","abstract":"Abstract Phylogeography has grown explosively in the two decades since the word was coined and the discipline was ou</vt:lpwstr>
  </property>
  <property fmtid="{D5CDD505-2E9C-101B-9397-08002B2CF9AE}" pid="239" name="ZOTERO_BREF_URgXEdF9EiEp_4">
    <vt:lpwstr>tlined in 1987. Here I summarize the many achievements and novel perspectives that phylogeography has brought to population genetics, phylogenetic biology and biogeography. I also address future directions for the field. From the introduction of mitochond</vt:lpwstr>
  </property>
  <property fmtid="{D5CDD505-2E9C-101B-9397-08002B2CF9AE}" pid="240" name="ZOTERO_BREF_URgXEdF9EiEp_5">
    <vt:lpwstr>rial DNA assays in the late 1970s, to the key distinction between gene trees and species phylogenies, to the ongoing era of multi?locus coalescent theory, phylogeographic perspectives have consistently challenged conventional genetic and evolutionary para</vt:lpwstr>
  </property>
  <property fmtid="{D5CDD505-2E9C-101B-9397-08002B2CF9AE}" pid="241" name="ZOTERO_BREF_URgXEdF9EiEp_6">
    <vt:lpwstr>digms, and they have forged empirical and conceptual bridges between the formerly separate disciplines of population genetics (microevolutionary analysis) and phylogenetic biology (in macroevolution).","DOI":"10.1111/j.1365-2699.2008.02032.x","ISSN":"0305</vt:lpwstr>
  </property>
  <property fmtid="{D5CDD505-2E9C-101B-9397-08002B2CF9AE}" pid="242" name="ZOTERO_BREF_URgXEdF9EiEp_7">
    <vt:lpwstr>-0270","shortTitle":"Phylogeography","journalAbbreviation":"Journal of Biogeography","author":[{"literal":"Avise John C."}],"issued":{"date-parts":[["2008",12,10]]}}},{"id":47,"uris":["http://zotero.org/users/1401269/items/5BFWZVUM"],"uri":["http://zotero</vt:lpwstr>
  </property>
  <property fmtid="{D5CDD505-2E9C-101B-9397-08002B2CF9AE}" pid="243" name="ZOTERO_BREF_URgXEdF9EiEp_8">
    <vt:lpwstr>.org/users/1401269/items/5BFWZVUM"],"itemData":{"id":47,"type":"chapter","title":"Phylogeography","container-title":"Phylogeography","abstract":"Phylogeography seeks to explain the geographic distribution of genetic lineages. To the extent that organisms </vt:lpwstr>
  </property>
  <property fmtid="{D5CDD505-2E9C-101B-9397-08002B2CF9AE}" pid="244" name="ZOTERO_BREF_URgXEdF9EiEp_9">
    <vt:lpwstr>are products of their DNA, phylogeography also seeks to explain the distribution of organisms, including variation within and, less commonly, between species. This chapter employs the comparative phylogeographic approach to elucidate the factors that have</vt:lpwstr>
  </property>
  <property fmtid="{D5CDD505-2E9C-101B-9397-08002B2CF9AE}" pid="245" name="ZOTERO_BREF_URgXEdF9EiEp_10">
    <vt:lpwstr> most influenced geographic patterns of genetic variation in California fishes. Phylogeographic hypotheses fall into two categories: those that focus on (intrinsic) properties of the organism and those that focus on (extrinsic) properties of the environme</vt:lpwstr>
  </property>
  <property fmtid="{D5CDD505-2E9C-101B-9397-08002B2CF9AE}" pid="246" name="ZOTERO_BREF_URgXEdF9EiEp_11">
    <vt:lpwstr>nt. They map, to an extent, onto the juxtaposed issues of dispersal and vicariance, often focusing on issues regarding life-history, particularly the duration and dispersal potential of larval stages, and the degree of geographic isolation, respectively."</vt:lpwstr>
  </property>
  <property fmtid="{D5CDD505-2E9C-101B-9397-08002B2CF9AE}" pid="247" name="ZOTERO_BREF_URgXEdF9EiEp_12">
    <vt:lpwstr>,"note":"DOI: 10.1525/california/9780520246539.003.0002","author":[{"family":"Dawson","given":"Michael"},{"family":"S. Waples","given":"Robin"},{"family":"Bernardi","given":"Giacomo"}],"issued":{"date-parts":[["2006",2,15]]}}}],"schema":"https://github.co</vt:lpwstr>
  </property>
  <property fmtid="{D5CDD505-2E9C-101B-9397-08002B2CF9AE}" pid="248" name="ZOTERO_BREF_URgXEdF9EiEp_13">
    <vt:lpwstr>m/citation-style-language/schema/raw/master/csl-citation.json"}</vt:lpwstr>
  </property>
  <property fmtid="{D5CDD505-2E9C-101B-9397-08002B2CF9AE}" pid="249" name="ZOTERO_BREF_e5U7TK5V2LlI_1">
    <vt:lpwstr>ZOTERO_ITEM CSL_CITATION {"citationID":"BbFKxmvR","properties":{"formattedCitation":"(Bermingham &amp; Moritz, 1998)","plainCitation":"(Bermingham &amp; Moritz, 1998)","noteIndex":0},"citationItems":[{"id":342,"uris":["http://zotero.org/users/1401269/items/NYQL4E</vt:lpwstr>
  </property>
  <property fmtid="{D5CDD505-2E9C-101B-9397-08002B2CF9AE}" pid="250" name="ZOTERO_BREF_e5U7TK5V2LlI_2">
    <vt:lpwstr>WK"],"uri":["http://zotero.org/users/1401269/items/NYQL4EWK"],"itemData":{"id":342,"type":"article-journal","title":"Comparative phylogeography: concepts and applications","container-title":"Molecular Ecology","page":"367-369","volume":"7","issue":"4","so</vt:lpwstr>
  </property>
  <property fmtid="{D5CDD505-2E9C-101B-9397-08002B2CF9AE}" pid="251" name="ZOTERO_BREF_e5U7TK5V2LlI_3">
    <vt:lpwstr>urce":"Wiley Online Library","DOI":"10.1046/j.1365-294x.1998.00424.x","ISSN":"1365-294X","shortTitle":"Comparative phylogeography","language":"en","author":[{"family":"Bermingham","given":"E."},{"family":"Moritz","given":"C."}],"issued":{"date-parts":[["1</vt:lpwstr>
  </property>
  <property fmtid="{D5CDD505-2E9C-101B-9397-08002B2CF9AE}" pid="252" name="ZOTERO_BREF_e5U7TK5V2LlI_4">
    <vt:lpwstr>998",4,1]]}}}],"schema":"https://github.com/citation-style-language/schema/raw/master/csl-citation.json"}</vt:lpwstr>
  </property>
  <property fmtid="{D5CDD505-2E9C-101B-9397-08002B2CF9AE}" pid="253" name="ZOTERO_BREF_nOykM8fhjUxZ_1">
    <vt:lpwstr>ZOTERO_ITEM CSL_CITATION {"citationID":"s0RROTWh","properties":{"formattedCitation":"(Avise John C., 2008)","plainCitation":"(Avise John C., 2008)","noteIndex":0},"citationItems":[{"id":"iNwDqJr0/FXTApkp4","uris":["http://zotero.org/users/1719066/items/M7</vt:lpwstr>
  </property>
  <property fmtid="{D5CDD505-2E9C-101B-9397-08002B2CF9AE}" pid="254" name="ZOTERO_BREF_nOykM8fhjUxZ_2">
    <vt:lpwstr>A3N4K8"],"uri":["http://zotero.org/users/1719066/items/M7A3N4K8"],"itemData":{"id":"JacxhcPm/WBpsWt9Y","type":"article-journal","title":"Phylogeography: retrospect and prospect","container-title":"Journal of Biogeography","page":"3-15","volume":"36","issu</vt:lpwstr>
  </property>
  <property fmtid="{D5CDD505-2E9C-101B-9397-08002B2CF9AE}" pid="255" name="ZOTERO_BREF_nOykM8fhjUxZ_3">
    <vt:lpwstr>e":"1","source":"onlinelibrary.wiley.com (Atypon)","abstract":"Abstract Phylogeography has grown explosively in the two decades since the word was coined and the discipline was outlined in 1987. Here I summarize the many achievements and novel perspective</vt:lpwstr>
  </property>
  <property fmtid="{D5CDD505-2E9C-101B-9397-08002B2CF9AE}" pid="256" name="ZOTERO_BREF_nOykM8fhjUxZ_4">
    <vt:lpwstr>s that phylogeography has brought to population genetics, phylogenetic biology and biogeography. I also address future directions for the field. From the introduction of mitochondrial DNA assays in the late 1970s, to the key distinction between gene trees</vt:lpwstr>
  </property>
  <property fmtid="{D5CDD505-2E9C-101B-9397-08002B2CF9AE}" pid="257" name="ZOTERO_BREF_nOykM8fhjUxZ_5">
    <vt:lpwstr> and species phylogenies, to the ongoing era of multi?locus coalescent theory, phylogeographic perspectives have consistently challenged conventional genetic and evolutionary paradigms, and they have forged empirical and conceptual bridges between the for</vt:lpwstr>
  </property>
  <property fmtid="{D5CDD505-2E9C-101B-9397-08002B2CF9AE}" pid="258" name="ZOTERO_BREF_nOykM8fhjUxZ_6">
    <vt:lpwstr>merly separate disciplines of population genetics (microevolutionary analysis) and phylogenetic biology (in macroevolution).","DOI":"10.1111/j.1365-2699.2008.02032.x","ISSN":"0305-0270","shortTitle":"Phylogeography","journalAbbreviation":"Journal of Bioge</vt:lpwstr>
  </property>
  <property fmtid="{D5CDD505-2E9C-101B-9397-08002B2CF9AE}" pid="259" name="ZOTERO_BREF_nOykM8fhjUxZ_7">
    <vt:lpwstr>ography","author":[{"literal":"Avise John C."}],"issued":{"date-parts":[["2008",12,10]]}}}],"schema":"https://github.com/citation-style-language/schema/raw/master/csl-citation.json"}</vt:lpwstr>
  </property>
  <property fmtid="{D5CDD505-2E9C-101B-9397-08002B2CF9AE}" pid="260" name="ZOTERO_BREF_gmLbYFZ21zZm_1">
    <vt:lpwstr>ZOTERO_ITEM CSL_CITATION {"citationID":"fBUQAE5W","properties":{"formattedCitation":"(Dawson et al., 2006a)","plainCitation":"(Dawson et al., 2006a)","noteIndex":0},"citationItems":[{"id":47,"uris":["http://zotero.org/users/1401269/items/5BFWZVUM"],"uri":</vt:lpwstr>
  </property>
  <property fmtid="{D5CDD505-2E9C-101B-9397-08002B2CF9AE}" pid="261" name="ZOTERO_BREF_gmLbYFZ21zZm_2">
    <vt:lpwstr>["http://zotero.org/users/1401269/items/5BFWZVUM"],"itemData":{"id":47,"type":"chapter","title":"Phylogeography","container-title":"Phylogeography","abstract":"Phylogeography seeks to explain the geographic distribution of genetic lineages. To the extent </vt:lpwstr>
  </property>
  <property fmtid="{D5CDD505-2E9C-101B-9397-08002B2CF9AE}" pid="262" name="ZOTERO_BREF_gmLbYFZ21zZm_3">
    <vt:lpwstr>that organisms are products of their DNA, phylogeography also seeks to explain the distribution of organisms, including variation within and, less commonly, between species. This chapter employs the comparative phylogeographic approach to elucidate the fa</vt:lpwstr>
  </property>
  <property fmtid="{D5CDD505-2E9C-101B-9397-08002B2CF9AE}" pid="263" name="ZOTERO_BREF_gmLbYFZ21zZm_4">
    <vt:lpwstr>ctors that have most influenced geographic patterns of genetic variation in California fishes. Phylogeographic hypotheses fall into two categories: those that focus on (intrinsic) properties of the organism and those that focus on (extrinsic) properties o</vt:lpwstr>
  </property>
  <property fmtid="{D5CDD505-2E9C-101B-9397-08002B2CF9AE}" pid="264" name="ZOTERO_BREF_gmLbYFZ21zZm_5">
    <vt:lpwstr>f the environment. They map, to an extent, onto the juxtaposed issues of dispersal and vicariance, often focusing on issues regarding life-history, particularly the duration and dispersal potential of larval stages, and the degree of geographic isolation,</vt:lpwstr>
  </property>
  <property fmtid="{D5CDD505-2E9C-101B-9397-08002B2CF9AE}" pid="265" name="ZOTERO_BREF_gmLbYFZ21zZm_6">
    <vt:lpwstr> respectively.","note":"DOI: 10.1525/california/9780520246539.003.0002","author":[{"family":"Dawson","given":"Michael"},{"family":"S. Waples","given":"Robin"},{"family":"Bernardi","given":"Giacomo"}],"issued":{"date-parts":[["2006",2,15]]}}}],"schema":"ht</vt:lpwstr>
  </property>
  <property fmtid="{D5CDD505-2E9C-101B-9397-08002B2CF9AE}" pid="266" name="ZOTERO_BREF_gmLbYFZ21zZm_7">
    <vt:lpwstr>tps://github.com/citation-style-language/schema/raw/master/csl-citation.json"}</vt:lpwstr>
  </property>
  <property fmtid="{D5CDD505-2E9C-101B-9397-08002B2CF9AE}" pid="267" name="ZOTERO_BREF_2Ij9UqHSLfY2_1">
    <vt:lpwstr>ZOTERO_ITEM CSL_CITATION {"citationID":"K1Vf7sKO","properties":{"formattedCitation":"(Gratton et al., 2017)","plainCitation":"(Gratton et al., 2017)","noteIndex":0},"citationItems":[{"id":327,"uris":["http://zotero.org/users/1401269/items/JGEGD5TA"],"uri"</vt:lpwstr>
  </property>
  <property fmtid="{D5CDD505-2E9C-101B-9397-08002B2CF9AE}" pid="268" name="ZOTERO_BREF_2Ij9UqHSLfY2_2">
    <vt:lpwstr>:["http://zotero.org/users/1401269/items/JGEGD5TA"],"itemData":{"id":327,"type":"article-journal","title":"A world of sequences: can we use georeferenced nucleotide databases for a robust automated phylogeography?","container-title":"Journal of Biogeograp</vt:lpwstr>
  </property>
  <property fmtid="{D5CDD505-2E9C-101B-9397-08002B2CF9AE}" pid="269" name="ZOTERO_BREF_2Ij9UqHSLfY2_3">
    <vt:lpwstr>hy","page":"475-486","volume":"44","issue":"2","source":"Wiley Online Library","abstract":"Aim Comparative phylogeography across a large number of species allows investigating community-level processes at regional and continental scales. An effective appr</vt:lpwstr>
  </property>
  <property fmtid="{D5CDD505-2E9C-101B-9397-08002B2CF9AE}" pid="270" name="ZOTERO_BREF_2Ij9UqHSLfY2_4">
    <vt:lpwstr>oach to such studies would involve automatic retrieval of georeferenced sequence data from nucleotide databases (a first step towards an ‘automated phylogeography’). It remains unclear if, despite repeated calls, georeferencing of nucleotide databases has</vt:lpwstr>
  </property>
  <property fmtid="{D5CDD505-2E9C-101B-9397-08002B2CF9AE}" pid="271" name="ZOTERO_BREF_2Ij9UqHSLfY2_5">
    <vt:lpwstr> increased in frequency, and if accumulated data allow for broad applications based on automated retrieval of sequence data and associated geographical information. Here, we investigated geographical information available in NCBI GenBank accessions for te</vt:lpwstr>
  </property>
  <property fmtid="{D5CDD505-2E9C-101B-9397-08002B2CF9AE}" pid="272" name="ZOTERO_BREF_2Ij9UqHSLfY2_6">
    <vt:lpwstr>trapods, exploring temporal and geographical patterns in georeferencing, and quantifying data available for automated phylogeography. Location Global. Methods We developed Python and R scripts to (1) download metadata from GenBank (1,125,514 accessions, &gt;</vt:lpwstr>
  </property>
  <property fmtid="{D5CDD505-2E9C-101B-9397-08002B2CF9AE}" pid="273" name="ZOTERO_BREF_2Ij9UqHSLfY2_7">
    <vt:lpwstr> 20,000 species); (2) geocode accessions from associated metadata; (3) map originally georeferenced and geocoded accessions and plot their frequency against time; (4) assess the size of intraspecific sets of homologous sequences and compare their geograph</vt:lpwstr>
  </property>
  <property fmtid="{D5CDD505-2E9C-101B-9397-08002B2CF9AE}" pid="274" name="ZOTERO_BREF_2Ij9UqHSLfY2_8">
    <vt:lpwstr>ical extent with species ranges, thus evaluating their potential for phylogeographical analyses. Results Only 6.2% of surveyed tetrapod GenBank submissions reported geographical coordinates, without increase in recent years. Our geocoding raised georefere</vt:lpwstr>
  </property>
  <property fmtid="{D5CDD505-2E9C-101B-9397-08002B2CF9AE}" pid="275" name="ZOTERO_BREF_2Ij9UqHSLfY2_9">
    <vt:lpwstr>nced accessions to 15.1%. The geographical distribution of georeferenced accessions is patchy, and especially sparse in economically underdeveloped areas. Automatically retrievable informative data sets covering most of the range are available for very fe</vt:lpwstr>
  </property>
  <property fmtid="{D5CDD505-2E9C-101B-9397-08002B2CF9AE}" pid="276" name="ZOTERO_BREF_2Ij9UqHSLfY2_10">
    <vt:lpwstr>w species of wide-ranging tetrapods. Main conclusions Although geocoding offers a partial solution to the scarcity of direct georeferencing, the amount of data potentially useful for automated phylogeography is still limited. Strong underrepresentation of</vt:lpwstr>
  </property>
  <property fmtid="{D5CDD505-2E9C-101B-9397-08002B2CF9AE}" pid="277" name="ZOTERO_BREF_2Ij9UqHSLfY2_11">
    <vt:lpwstr> hard-to-access areas suggests that sampling logistics represent a main hindrance to global data availability. We propose that, besides enhancing georeferencing of genetic data, future research agendas should focus on collaborative efforts to sample genet</vt:lpwstr>
  </property>
  <property fmtid="{D5CDD505-2E9C-101B-9397-08002B2CF9AE}" pid="278" name="ZOTERO_BREF_2Ij9UqHSLfY2_12">
    <vt:lpwstr>ic diversity in biodiversity-rich tropical areas.","DOI":"10.1111/jbi.12786","ISSN":"1365-2699","shortTitle":"A world of sequences","language":"en","author":[{"family":"Gratton","given":"Paolo"},{"family":"Marta","given":"Silvio"},{"family":"Bocksberger",</vt:lpwstr>
  </property>
  <property fmtid="{D5CDD505-2E9C-101B-9397-08002B2CF9AE}" pid="279" name="ZOTERO_BREF_2Ij9UqHSLfY2_13">
    <vt:lpwstr>"given":"Gaëlle"},{"family":"Winter","given":"Marten"},{"family":"Trucchi","given":"Emiliano"},{"family":"Kühl","given":"Hjalmar"}],"issued":{"date-parts":[["2017",2,1]]}}}],"schema":"https://github.com/citation-style-language/schema/raw/master/csl-citati</vt:lpwstr>
  </property>
  <property fmtid="{D5CDD505-2E9C-101B-9397-08002B2CF9AE}" pid="280" name="ZOTERO_BREF_2Ij9UqHSLfY2_14">
    <vt:lpwstr>on.json"}</vt:lpwstr>
  </property>
  <property fmtid="{D5CDD505-2E9C-101B-9397-08002B2CF9AE}" pid="281" name="ZOTERO_BREF_SWA5Am6Ob42X_1">
    <vt:lpwstr>ZOTERO_ITEM CSL_CITATION {"citationID":"nH9cnUNi","properties":{"formattedCitation":"(Gratton et al., 2017)","plainCitation":"(Gratton et al., 2017)","noteIndex":0},"citationItems":[{"id":327,"uris":["http://zotero.org/users/1401269/items/JGEGD5TA"],"uri"</vt:lpwstr>
  </property>
  <property fmtid="{D5CDD505-2E9C-101B-9397-08002B2CF9AE}" pid="282" name="ZOTERO_BREF_SWA5Am6Ob42X_2">
    <vt:lpwstr>:["http://zotero.org/users/1401269/items/JGEGD5TA"],"itemData":{"id":327,"type":"article-journal","title":"A world of sequences: can we use georeferenced nucleotide databases for a robust automated phylogeography?","container-title":"Journal of Biogeograp</vt:lpwstr>
  </property>
  <property fmtid="{D5CDD505-2E9C-101B-9397-08002B2CF9AE}" pid="283" name="ZOTERO_BREF_SWA5Am6Ob42X_3">
    <vt:lpwstr>hy","page":"475-486","volume":"44","issue":"2","source":"Wiley Online Library","abstract":"Aim Comparative phylogeography across a large number of species allows investigating community-level processes at regional and continental scales. An effective appr</vt:lpwstr>
  </property>
  <property fmtid="{D5CDD505-2E9C-101B-9397-08002B2CF9AE}" pid="284" name="ZOTERO_BREF_SWA5Am6Ob42X_4">
    <vt:lpwstr>oach to such studies would involve automatic retrieval of georeferenced sequence data from nucleotide databases (a first step towards an ‘automated phylogeography’). It remains unclear if, despite repeated calls, georeferencing of nucleotide databases has</vt:lpwstr>
  </property>
  <property fmtid="{D5CDD505-2E9C-101B-9397-08002B2CF9AE}" pid="285" name="ZOTERO_BREF_SWA5Am6Ob42X_5">
    <vt:lpwstr> increased in frequency, and if accumulated data allow for broad applications based on automated retrieval of sequence data and associated geographical information. Here, we investigated geographical information available in NCBI GenBank accessions for te</vt:lpwstr>
  </property>
  <property fmtid="{D5CDD505-2E9C-101B-9397-08002B2CF9AE}" pid="286" name="ZOTERO_BREF_SWA5Am6Ob42X_6">
    <vt:lpwstr>trapods, exploring temporal and geographical patterns in georeferencing, and quantifying data available for automated phylogeography. Location Global. Methods We developed Python and R scripts to (1) download metadata from GenBank (1,125,514 accessions, &gt;</vt:lpwstr>
  </property>
  <property fmtid="{D5CDD505-2E9C-101B-9397-08002B2CF9AE}" pid="287" name="ZOTERO_BREF_SWA5Am6Ob42X_7">
    <vt:lpwstr> 20,000 species); (2) geocode accessions from associated metadata; (3) map originally georeferenced and geocoded accessions and plot their frequency against time; (4) assess the size of intraspecific sets of homologous sequences and compare their geograph</vt:lpwstr>
  </property>
  <property fmtid="{D5CDD505-2E9C-101B-9397-08002B2CF9AE}" pid="288" name="ZOTERO_BREF_SWA5Am6Ob42X_8">
    <vt:lpwstr>ical extent with species ranges, thus evaluating their potential for phylogeographical analyses. Results Only 6.2% of surveyed tetrapod GenBank submissions reported geographical coordinates, without increase in recent years. Our geocoding raised georefere</vt:lpwstr>
  </property>
  <property fmtid="{D5CDD505-2E9C-101B-9397-08002B2CF9AE}" pid="289" name="ZOTERO_BREF_SWA5Am6Ob42X_9">
    <vt:lpwstr>nced accessions to 15.1%. The geographical distribution of georeferenced accessions is patchy, and especially sparse in economically underdeveloped areas. Automatically retrievable informative data sets covering most of the range are available for very fe</vt:lpwstr>
  </property>
  <property fmtid="{D5CDD505-2E9C-101B-9397-08002B2CF9AE}" pid="290" name="ZOTERO_BREF_SWA5Am6Ob42X_10">
    <vt:lpwstr>w species of wide-ranging tetrapods. Main conclusions Although geocoding offers a partial solution to the scarcity of direct georeferencing, the amount of data potentially useful for automated phylogeography is still limited. Strong underrepresentation of</vt:lpwstr>
  </property>
  <property fmtid="{D5CDD505-2E9C-101B-9397-08002B2CF9AE}" pid="291" name="ZOTERO_BREF_SWA5Am6Ob42X_11">
    <vt:lpwstr> hard-to-access areas suggests that sampling logistics represent a main hindrance to global data availability. We propose that, besides enhancing georeferencing of genetic data, future research agendas should focus on collaborative efforts to sample genet</vt:lpwstr>
  </property>
  <property fmtid="{D5CDD505-2E9C-101B-9397-08002B2CF9AE}" pid="292" name="ZOTERO_BREF_SWA5Am6Ob42X_12">
    <vt:lpwstr>ic diversity in biodiversity-rich tropical areas.","DOI":"10.1111/jbi.12786","ISSN":"1365-2699","shortTitle":"A world of sequences","language":"en","author":[{"family":"Gratton","given":"Paolo"},{"family":"Marta","given":"Silvio"},{"family":"Bocksberger",</vt:lpwstr>
  </property>
  <property fmtid="{D5CDD505-2E9C-101B-9397-08002B2CF9AE}" pid="293" name="ZOTERO_BREF_SWA5Am6Ob42X_13">
    <vt:lpwstr>"given":"Gaëlle"},{"family":"Winter","given":"Marten"},{"family":"Trucchi","given":"Emiliano"},{"family":"Kühl","given":"Hjalmar"}],"issued":{"date-parts":[["2017",2,1]]}}}],"schema":"https://github.com/citation-style-language/schema/raw/master/csl-citati</vt:lpwstr>
  </property>
  <property fmtid="{D5CDD505-2E9C-101B-9397-08002B2CF9AE}" pid="294" name="ZOTERO_BREF_SWA5Am6Ob42X_14">
    <vt:lpwstr>on.json"}</vt:lpwstr>
  </property>
  <property fmtid="{D5CDD505-2E9C-101B-9397-08002B2CF9AE}" pid="295" name="ZOTERO_BREF_kKLZljVeQIGF_1">
    <vt:lpwstr>ZOTERO_ITEM CSL_CITATION {"citationID":"0tdCcpyY","properties":{"formattedCitation":"(Smouse, 1998)","plainCitation":"(Smouse, 1998)","noteIndex":0},"citationItems":[{"id":364,"uris":["http://zotero.org/users/1401269/items/6DLGKZBI"],"uri":["http://zotero</vt:lpwstr>
  </property>
  <property fmtid="{D5CDD505-2E9C-101B-9397-08002B2CF9AE}" pid="296" name="ZOTERO_BREF_kKLZljVeQIGF_2">
    <vt:lpwstr>.org/users/1401269/items/6DLGKZBI"],"itemData":{"id":364,"type":"article-journal","title":"To tree or not to tree","container-title":"Molecular Ecology","page":"399-412","volume":"7","issue":"4","source":"Wiley Online Library","abstract":"The practice of </vt:lpwstr>
  </property>
  <property fmtid="{D5CDD505-2E9C-101B-9397-08002B2CF9AE}" pid="297" name="ZOTERO_BREF_kKLZljVeQIGF_3">
    <vt:lpwstr>tracking geographical divergence along a phylogenetic tree has added an evolutionary perspective to biogeographic analysis within single species. In spite of the popularity of phylogeography, there is an emerging problem. Recurrent mutation and recombinat</vt:lpwstr>
  </property>
  <property fmtid="{D5CDD505-2E9C-101B-9397-08002B2CF9AE}" pid="298" name="ZOTERO_BREF_kKLZljVeQIGF_4">
    <vt:lpwstr>ion both create homoplasy, multiple evolutionary occurrences of the same character that are identical in state but not identical by descent. Homoplasic molecular data are phylogenetically ambiguous. Converting homoplasic molecular data into a tree represe</vt:lpwstr>
  </property>
  <property fmtid="{D5CDD505-2E9C-101B-9397-08002B2CF9AE}" pid="299" name="ZOTERO_BREF_kKLZljVeQIGF_5">
    <vt:lpwstr>nts an extrapolation, and there can be myriad candidate trees among which to choose. Derivative biogeographic analyses of ‘the tree’ are analyses of that extrapolation, and the results depend on the tree chosen. I explore the informational aspects of conv</vt:lpwstr>
  </property>
  <property fmtid="{D5CDD505-2E9C-101B-9397-08002B2CF9AE}" pid="300" name="ZOTERO_BREF_kKLZljVeQIGF_6">
    <vt:lpwstr>erting a multicharacter data set into a phylogenetic tree, and then explore what happens when that tree is used for population analysis. Three conclusions follow: (i) some trees are better than others; good trees are true to the data, whereas bad trees ar</vt:lpwstr>
  </property>
  <property fmtid="{D5CDD505-2E9C-101B-9397-08002B2CF9AE}" pid="301" name="ZOTERO_BREF_kKLZljVeQIGF_7">
    <vt:lpwstr>e not; (ii) for biogeographic analysis, we should use only good trees, which yield the same biogeographic inference as the phenetic data, but little more; and (iii) the reliable biogeographic inference is inherent in the phenetic data, not the trees.","DO</vt:lpwstr>
  </property>
  <property fmtid="{D5CDD505-2E9C-101B-9397-08002B2CF9AE}" pid="302" name="ZOTERO_BREF_kKLZljVeQIGF_8">
    <vt:lpwstr>I":"10.1046/j.1365-294x.1998.00370.x","ISSN":"1365-294X","language":"en","author":[{"family":"Smouse","given":"Peter E."}],"issued":{"date-parts":[["1998",2,1]]}}}],"schema":"https://github.com/citation-style-language/schema/raw/master/csl-citation.json"}</vt:lpwstr>
  </property>
  <property fmtid="{D5CDD505-2E9C-101B-9397-08002B2CF9AE}" pid="303" name="ZOTERO_BREF_VNcp2qyt9Db0_1">
    <vt:lpwstr>ZOTERO_ITEM CSL_CITATION {"citationID":"pIJRNrsv","properties":{"formattedCitation":"(Smouse, 1998)","plainCitation":"(Smouse, 1998)","noteIndex":0},"citationItems":[{"id":364,"uris":["http://zotero.org/users/1401269/items/6DLGKZBI"],"uri":["http://zotero</vt:lpwstr>
  </property>
  <property fmtid="{D5CDD505-2E9C-101B-9397-08002B2CF9AE}" pid="304" name="ZOTERO_BREF_VNcp2qyt9Db0_2">
    <vt:lpwstr>.org/users/1401269/items/6DLGKZBI"],"itemData":{"id":364,"type":"article-journal","title":"To tree or not to tree","container-title":"Molecular Ecology","page":"399-412","volume":"7","issue":"4","source":"Wiley Online Library","abstract":"The practice of </vt:lpwstr>
  </property>
  <property fmtid="{D5CDD505-2E9C-101B-9397-08002B2CF9AE}" pid="305" name="ZOTERO_BREF_VNcp2qyt9Db0_3">
    <vt:lpwstr>tracking geographical divergence along a phylogenetic tree has added an evolutionary perspective to biogeographic analysis within single species. In spite of the popularity of phylogeography, there is an emerging problem. Recurrent mutation and recombinat</vt:lpwstr>
  </property>
  <property fmtid="{D5CDD505-2E9C-101B-9397-08002B2CF9AE}" pid="306" name="ZOTERO_BREF_VNcp2qyt9Db0_4">
    <vt:lpwstr>ion both create homoplasy, multiple evolutionary occurrences of the same character that are identical in state but not identical by descent. Homoplasic molecular data are phylogenetically ambiguous. Converting homoplasic molecular data into a tree represe</vt:lpwstr>
  </property>
  <property fmtid="{D5CDD505-2E9C-101B-9397-08002B2CF9AE}" pid="307" name="ZOTERO_BREF_VNcp2qyt9Db0_5">
    <vt:lpwstr>nts an extrapolation, and there can be myriad candidate trees among which to choose. Derivative biogeographic analyses of ‘the tree’ are analyses of that extrapolation, and the results depend on the tree chosen. I explore the informational aspects of conv</vt:lpwstr>
  </property>
  <property fmtid="{D5CDD505-2E9C-101B-9397-08002B2CF9AE}" pid="308" name="ZOTERO_BREF_VNcp2qyt9Db0_6">
    <vt:lpwstr>erting a multicharacter data set into a phylogenetic tree, and then explore what happens when that tree is used for population analysis. Three conclusions follow: (i) some trees are better than others; good trees are true to the data, whereas bad trees ar</vt:lpwstr>
  </property>
  <property fmtid="{D5CDD505-2E9C-101B-9397-08002B2CF9AE}" pid="309" name="ZOTERO_BREF_VNcp2qyt9Db0_7">
    <vt:lpwstr>e not; (ii) for biogeographic analysis, we should use only good trees, which yield the same biogeographic inference as the phenetic data, but little more; and (iii) the reliable biogeographic inference is inherent in the phenetic data, not the trees.","DO</vt:lpwstr>
  </property>
  <property fmtid="{D5CDD505-2E9C-101B-9397-08002B2CF9AE}" pid="310" name="ZOTERO_BREF_VNcp2qyt9Db0_8">
    <vt:lpwstr>I":"10.1046/j.1365-294x.1998.00370.x","ISSN":"1365-294X","language":"en","author":[{"family":"Smouse","given":"Peter E."}],"issued":{"date-parts":[["1998",2,1]]}}}],"schema":"https://github.com/citation-style-language/schema/raw/master/csl-citation.json"}</vt:lpwstr>
  </property>
  <property fmtid="{D5CDD505-2E9C-101B-9397-08002B2CF9AE}" pid="311" name="ZOTERO_BREF_Z4rZgYhcFOlO_1">
    <vt:lpwstr>ZOTERO_ITEM CSL_CITATION {"citationID":"HoCOkXOj","properties":{"formattedCitation":"(Brehm et al., 2016; Hajibabaei, Janzen, Burns, Hallwachs, &amp; Hebert, 2006; Hebert, Cywinska, et al., 2003; Hebert, Ratnasingham, et al., 2003; S. Miller et al., 2015; S. </vt:lpwstr>
  </property>
  <property fmtid="{D5CDD505-2E9C-101B-9397-08002B2CF9AE}" pid="312" name="ZOTERO_BREF_Z4rZgYhcFOlO_2">
    <vt:lpwstr>Miller, Martins, Rosati, &amp; Hebert, 2014)","plainCitation":"(Brehm et al., 2016; Hajibabaei, Janzen, Burns, Hallwachs, &amp; Hebert, 2006; Hebert, Cywinska, et al., 2003; Hebert, Ratnasingham, et al., 2003; S. Miller et al., 2015; S. Miller, Martins, Rosati, &amp;</vt:lpwstr>
  </property>
  <property fmtid="{D5CDD505-2E9C-101B-9397-08002B2CF9AE}" pid="313" name="ZOTERO_BREF_Z4rZgYhcFOlO_3">
    <vt:lpwstr> Hebert, 2014)","noteIndex":0},"citationItems":[{"id":"iNwDqJr0/IA7illdC","uris":["http://zotero.org/users/1719066/items/D3NDXKQG"],"uri":["http://zotero.org/users/1719066/items/D3NDXKQG"],"itemData":{"id":9,"type":"article-journal","title":"Barcoding ani</vt:lpwstr>
  </property>
  <property fmtid="{D5CDD505-2E9C-101B-9397-08002B2CF9AE}" pid="314" name="ZOTERO_BREF_Z4rZgYhcFOlO_4">
    <vt:lpwstr>mal life: cytochrome c oxidase subunit 1 divergences among closely related species","container-title":"Proceedings of the Royal Society of London B: Biological Sciences","page":"S96-S99","volume":"270","issue":"Suppl 1","source":"rspb.royalsocietypublishi</vt:lpwstr>
  </property>
  <property fmtid="{D5CDD505-2E9C-101B-9397-08002B2CF9AE}" pid="315" name="ZOTERO_BREF_Z4rZgYhcFOlO_5">
    <vt:lpwstr>ng.org","abstract":"With millions of species and their life-stage transformations, the animal kingdom provides a challenging target for taxonomy. Recent work has suggested that a DNA-based identification system, founded on the mitochondrial gene, cytochro</vt:lpwstr>
  </property>
  <property fmtid="{D5CDD505-2E9C-101B-9397-08002B2CF9AE}" pid="316" name="ZOTERO_BREF_Z4rZgYhcFOlO_6">
    <vt:lpwstr>me c oxidase subunit 1 (COI), can aid the resolution of this diversity. While past work has validated the ability of COI sequences to diagnose species in certain taxonomic groups, the present study extends these analyses across the animal kingdom. The res</vt:lpwstr>
  </property>
  <property fmtid="{D5CDD505-2E9C-101B-9397-08002B2CF9AE}" pid="317" name="ZOTERO_BREF_Z4rZgYhcFOlO_7">
    <vt:lpwstr>ults indicate that sequence divergences at COI regularly enable the discrimination of closely allied species in all animal phyla except the Cnidaria. This success in species diagnosis reflects both the high rates of sequence change at COI in most animal g</vt:lpwstr>
  </property>
  <property fmtid="{D5CDD505-2E9C-101B-9397-08002B2CF9AE}" pid="318" name="ZOTERO_BREF_Z4rZgYhcFOlO_8">
    <vt:lpwstr>roups and constraints on intraspecific mitochondrial DNA divergence arising, at least in part, through selective sweeps mediated via interactions with the nuclear genome.","DOI":"10.1098/rsbl.2003.0025","ISSN":"0962-8452, 1471-2954","note":"PMID: 12952648</vt:lpwstr>
  </property>
  <property fmtid="{D5CDD505-2E9C-101B-9397-08002B2CF9AE}" pid="319" name="ZOTERO_BREF_Z4rZgYhcFOlO_9">
    <vt:lpwstr>","shortTitle":"Barcoding animal life","language":"en","author":[{"family":"Hebert","given":"Paul D. N."},{"family":"Ratnasingham","given":"Sujeevan"},{"family":"Waard","given":"Jeremy R.","dropping-particle":"de"}],"issued":{"date-parts":[["2003",8,7]]}}</vt:lpwstr>
  </property>
  <property fmtid="{D5CDD505-2E9C-101B-9397-08002B2CF9AE}" pid="320" name="ZOTERO_BREF_Z4rZgYhcFOlO_10">
    <vt:lpwstr>},{"id":"iNwDqJr0/jGcVCRzV","uris":["http://zotero.org/users/1719066/items/Y8RSZHUV"],"uri":["http://zotero.org/users/1719066/items/Y8RSZHUV"],"itemData":{"id":136,"type":"article-journal","title":"DNA barcodes distinguish species of tropical Lepidoptera"</vt:lpwstr>
  </property>
  <property fmtid="{D5CDD505-2E9C-101B-9397-08002B2CF9AE}" pid="321" name="ZOTERO_BREF_Z4rZgYhcFOlO_11">
    <vt:lpwstr>,"container-title":"Proceedings of the National Academy of Sciences of the United States of America","page":"968-971","volume":"103","issue":"4","source":"PubMed Central","abstract":"Although central to much biological research, the identification of spec</vt:lpwstr>
  </property>
  <property fmtid="{D5CDD505-2E9C-101B-9397-08002B2CF9AE}" pid="322" name="ZOTERO_BREF_Z4rZgYhcFOlO_12">
    <vt:lpwstr>ies is often difficult. The use of DNA barcodes, short DNA sequences from a standardized region of the genome, has recently been proposed as a tool to facilitate species identification and discovery. However, the effectiveness of DNA barcoding for identif</vt:lpwstr>
  </property>
  <property fmtid="{D5CDD505-2E9C-101B-9397-08002B2CF9AE}" pid="323" name="ZOTERO_BREF_Z4rZgYhcFOlO_13">
    <vt:lpwstr>ying specimens in species-rich tropical biotas is unknown. Here we show that cytochrome c oxidase I DNA barcodes effectively discriminate among species in three Lepidoptera families from Area de Conservación Guanacaste in northwestern Costa Rica. We found</vt:lpwstr>
  </property>
  <property fmtid="{D5CDD505-2E9C-101B-9397-08002B2CF9AE}" pid="324" name="ZOTERO_BREF_Z4rZgYhcFOlO_14">
    <vt:lpwstr> that 97.9% of the 521 species recognized by prior taxonomic work possess distinctive cytochrome c oxidase I barcodes and that the few instances of interspecific sequence overlap involve very similar species. We also found two or more barcode clusters wit</vt:lpwstr>
  </property>
  <property fmtid="{D5CDD505-2E9C-101B-9397-08002B2CF9AE}" pid="325" name="ZOTERO_BREF_Z4rZgYhcFOlO_15">
    <vt:lpwstr>hin each of 13 supposedly single species. Covariation between these clusters and morphological and/or ecological traits indicates overlooked species complexes. If these results are general, DNA barcoding will significantly aid species identification and d</vt:lpwstr>
  </property>
  <property fmtid="{D5CDD505-2E9C-101B-9397-08002B2CF9AE}" pid="326" name="ZOTERO_BREF_Z4rZgYhcFOlO_16">
    <vt:lpwstr>iscovery in tropical settings.","DOI":"10.1073/pnas.0510466103","ISSN":"0027-8424","note":"PMID: 16418261\nPMCID: PMC1327734","journalAbbreviation":"Proc Natl Acad Sci U S A","author":[{"family":"Hajibabaei","given":"Mehrdad"},{"family":"Janzen","given":"</vt:lpwstr>
  </property>
  <property fmtid="{D5CDD505-2E9C-101B-9397-08002B2CF9AE}" pid="327" name="ZOTERO_BREF_Z4rZgYhcFOlO_17">
    <vt:lpwstr>Daniel H."},{"family":"Burns","given":"John M."},{"family":"Hallwachs","given":"Winnie"},{"family":"Hebert","given":"Paul D. N."}],"issued":{"date-parts":[["2006",1,24]]}}},{"id":"iNwDqJr0/OhdPsKOh","uris":["http://zotero.org/users/1719066/items/R3QP2DTD"</vt:lpwstr>
  </property>
  <property fmtid="{D5CDD505-2E9C-101B-9397-08002B2CF9AE}" pid="328" name="ZOTERO_BREF_Z4rZgYhcFOlO_18">
    <vt:lpwstr>],"uri":["http://zotero.org/users/1719066/items/R3QP2DTD"],"itemData":{"id":18,"type":"article-journal","title":"Biological identifications through DNA barcodes.","container-title":"Proceedings of the Royal Society B: Biological Sciences","page":"313-321"</vt:lpwstr>
  </property>
  <property fmtid="{D5CDD505-2E9C-101B-9397-08002B2CF9AE}" pid="329" name="ZOTERO_BREF_Z4rZgYhcFOlO_19">
    <vt:lpwstr>,"volume":"270","issue":"1512","source":"PubMed Central","abstract":"Although much biological research depends upon species diagnoses, taxonomic expertise is collapsing. We are convinced that the sole prospect for a sustainable identification capability l</vt:lpwstr>
  </property>
  <property fmtid="{D5CDD505-2E9C-101B-9397-08002B2CF9AE}" pid="330" name="ZOTERO_BREF_Z4rZgYhcFOlO_20">
    <vt:lpwstr>ies in the construction of systems that employ DNA sequences as taxon 'barcodes'. We establish that the mitochondrial gene cytochrome c oxidase I (COI) can serve as the core of a global bioidentification system for animals. First, we demonstrate that COI </vt:lpwstr>
  </property>
  <property fmtid="{D5CDD505-2E9C-101B-9397-08002B2CF9AE}" pid="331" name="ZOTERO_BREF_Z4rZgYhcFOlO_21">
    <vt:lpwstr>profiles, derived from the low-density sampling of higher taxonomic categories, ordinarily assign newly analysed taxa to the appropriate phylum or order. Second, we demonstrate that species-level assignments can be obtained by creating comprehensive COI p</vt:lpwstr>
  </property>
  <property fmtid="{D5CDD505-2E9C-101B-9397-08002B2CF9AE}" pid="332" name="ZOTERO_BREF_Z4rZgYhcFOlO_22">
    <vt:lpwstr>rofiles. A model COI profile, based upon the analysis of a single individual from each of 200 closely allied species of lepidopterans, was 100% successful in correctly identifying subsequent specimens. When fully developed, a COI identification system wil</vt:lpwstr>
  </property>
  <property fmtid="{D5CDD505-2E9C-101B-9397-08002B2CF9AE}" pid="333" name="ZOTERO_BREF_Z4rZgYhcFOlO_23">
    <vt:lpwstr>l provide a reliable, cost-effective and accessible solution to the current problem of species identification. Its assembly will also generate important new insights into the diversification of life and the rules of molecular evolution.","DOI":"10.1098/rs</vt:lpwstr>
  </property>
  <property fmtid="{D5CDD505-2E9C-101B-9397-08002B2CF9AE}" pid="334" name="ZOTERO_BREF_Z4rZgYhcFOlO_24">
    <vt:lpwstr>pb.2002.2218","ISSN":"0962-8452","note":"PMID: 12614582\nPMCID: PMC1691236","journalAbbreviation":"Proc Biol Sci","author":[{"family":"Hebert","given":"Paul D N"},{"family":"Cywinska","given":"Alina"},{"family":"Ball","given":"Shelley L"},{"family":"deWaa</vt:lpwstr>
  </property>
  <property fmtid="{D5CDD505-2E9C-101B-9397-08002B2CF9AE}" pid="335" name="ZOTERO_BREF_Z4rZgYhcFOlO_25">
    <vt:lpwstr>rd","given":"Jeremy R"}],"issued":{"date-parts":[["2003",2,7]]}}},{"id":"iNwDqJr0/ruFWyea9","uris":["http://zotero.org/users/1719066/items/I23EXP85"],"uri":["http://zotero.org/users/1719066/items/I23EXP85"],"itemData":{"id":100,"type":"book","title":"DNA </vt:lpwstr>
  </property>
  <property fmtid="{D5CDD505-2E9C-101B-9397-08002B2CF9AE}" pid="336" name="ZOTERO_BREF_Z4rZgYhcFOlO_26">
    <vt:lpwstr>Barcodes of Moths (Lepidoptera) from Lake Turkana, Kenya","volume":"116","number-of-pages":"133","note":"DOI: 10.4289/0013-8797.116.1.133","author":[{"family":"Miller","given":"Scott"},{"family":"Martins","given":"Dino"},{"family":"Rosati","given":"Margar</vt:lpwstr>
  </property>
  <property fmtid="{D5CDD505-2E9C-101B-9397-08002B2CF9AE}" pid="337" name="ZOTERO_BREF_Z4rZgYhcFOlO_27">
    <vt:lpwstr>et"},{"family":"Hebert","given":"Paul"}],"issued":{"date-parts":[["2014",1,30]]}}},{"id":"iNwDqJr0/4gdpWaDr","uris":["http://zotero.org/users/1719066/items/BIT7BHGZ"],"uri":["http://zotero.org/users/1719066/items/BIT7BHGZ"],"itemData":{"id":104,"type":"bo</vt:lpwstr>
  </property>
  <property fmtid="{D5CDD505-2E9C-101B-9397-08002B2CF9AE}" pid="338" name="ZOTERO_BREF_Z4rZgYhcFOlO_28">
    <vt:lpwstr>ok","title":"DNA Barcodes of Lepidoptera Reared from Yawan, Papua New Guinea","volume":"117","number-of-pages":"247","note":"DOI: 10.4289/0013-8797.117.2.247","author":[{"family":"Miller","given":"Scott"},{"family":"E Rosati","given":"Margaret"},{"family"</vt:lpwstr>
  </property>
  <property fmtid="{D5CDD505-2E9C-101B-9397-08002B2CF9AE}" pid="339" name="ZOTERO_BREF_Z4rZgYhcFOlO_29">
    <vt:lpwstr>:"Gewa","given":"Bradley"},{"family":"Novotny","given":"Vojtech"},{"family":"D Weiblen","given":"George"},{"family":"Hebert","given":"Paul"}],"issued":{"date-parts":[["2015",4,1]]}}},{"id":"iNwDqJr0/UlxGGktZ","uris":["http://zotero.org/users/1719066/items</vt:lpwstr>
  </property>
  <property fmtid="{D5CDD505-2E9C-101B-9397-08002B2CF9AE}" pid="340" name="ZOTERO_BREF_Z4rZgYhcFOlO_30">
    <vt:lpwstr>/X4IRZB3W"],"uri":["http://zotero.org/users/1719066/items/X4IRZB3W"],"itemData":{"id":178,"type":"article-journal","title":"Turning Up the Heat on a Hotspot: DNA Barcodes Reveal 80% More Species of Geometrid Moths along an Andean Elevational Gradient","co</vt:lpwstr>
  </property>
  <property fmtid="{D5CDD505-2E9C-101B-9397-08002B2CF9AE}" pid="341" name="ZOTERO_BREF_Z4rZgYhcFOlO_31">
    <vt:lpwstr>ntainer-title":"PLoS ONE","volume":"11","issue":"3","source":"PubMed Central","abstract":"We sampled 14,603 geometrid moths along a forested elevational gradient from 1020–3021 m in the southern Ecuadorian Andes, and then employed DNA barcoding to refine </vt:lpwstr>
  </property>
  <property fmtid="{D5CDD505-2E9C-101B-9397-08002B2CF9AE}" pid="342" name="ZOTERO_BREF_Z4rZgYhcFOlO_32">
    <vt:lpwstr>decisions on species boundaries initially made by morphology. We compared the results with those from an earlier study on the same but slightly shorter gradient that relied solely on morphological criteria to discriminate species. The present analysis rev</vt:lpwstr>
  </property>
  <property fmtid="{D5CDD505-2E9C-101B-9397-08002B2CF9AE}" pid="343" name="ZOTERO_BREF_Z4rZgYhcFOlO_33">
    <vt:lpwstr>ealed 1857 putative species, an 80% increase in species richness from the earlier study that detected only 1010 species. Measures of species richness and diversity that are less dependent on sample size were more than twice as high as in the earlier study</vt:lpwstr>
  </property>
  <property fmtid="{D5CDD505-2E9C-101B-9397-08002B2CF9AE}" pid="344" name="ZOTERO_BREF_Z4rZgYhcFOlO_34">
    <vt:lpwstr>, even when analysis was restricted to an identical elevational range. The estimated total number of geometrid species (new dataset) in the sampled area is 2350. Species richness at single sites was 32–43% higher, and the beta diversity component rose by </vt:lpwstr>
  </property>
  <property fmtid="{D5CDD505-2E9C-101B-9397-08002B2CF9AE}" pid="345" name="ZOTERO_BREF_Z4rZgYhcFOlO_35">
    <vt:lpwstr>43–51%. These impacts of DNA barcoding on measures of richness reflect its capacity to reveal cryptic species that were overlooked in the first study. The overall results confirmed unique diversity patterns reported in the first investigation. Species div</vt:lpwstr>
  </property>
  <property fmtid="{D5CDD505-2E9C-101B-9397-08002B2CF9AE}" pid="346" name="ZOTERO_BREF_Z4rZgYhcFOlO_36">
    <vt:lpwstr>ersity was uniformly high along the gradient, declining only slightly above 2800 m. Species turnover also showed little variation along the gradient, reinforcing the lack of evidence for discrete faunal zones. By confirming these major biodiversity patter</vt:lpwstr>
  </property>
  <property fmtid="{D5CDD505-2E9C-101B-9397-08002B2CF9AE}" pid="347" name="ZOTERO_BREF_Z4rZgYhcFOlO_37">
    <vt:lpwstr>ns, the present study establishes that incomplete species delineation does not necessarily conceal trends of biodiversity along ecological gradients, but it impedes determination of the true magnitude of diversity and species turnover.","URL":"https://www</vt:lpwstr>
  </property>
  <property fmtid="{D5CDD505-2E9C-101B-9397-08002B2CF9AE}" pid="348" name="ZOTERO_BREF_Z4rZgYhcFOlO_38">
    <vt:lpwstr>.ncbi.nlm.nih.gov/pmc/articles/PMC4784734/","DOI":"10.1371/journal.pone.0150327","ISSN":"1932-6203","note":"PMID: 26959368\nPMCID: PMC4784734","shortTitle":"Turning Up the Heat on a Hotspot","journalAbbreviation":"PLoS One","author":[{"family":"Brehm","gi</vt:lpwstr>
  </property>
  <property fmtid="{D5CDD505-2E9C-101B-9397-08002B2CF9AE}" pid="349" name="ZOTERO_BREF_Z4rZgYhcFOlO_39">
    <vt:lpwstr>ven":"Gunnar"},{"family":"Hebert","given":"Paul D. N."},{"family":"Colwell","given":"Robert K."},{"family":"Adams","given":"Marc-Oliver"},{"family":"Bodner","given":"Florian"},{"family":"Friedemann","given":"Katrin"},{"family":"Möckel","given":"Lars"},{"f</vt:lpwstr>
  </property>
  <property fmtid="{D5CDD505-2E9C-101B-9397-08002B2CF9AE}" pid="350" name="ZOTERO_BREF_Z4rZgYhcFOlO_40">
    <vt:lpwstr>amily":"Fiedler","given":"Konrad"}],"issued":{"date-parts":[["2016",3,9]]},"accessed":{"date-parts":[["2018",4,17]]}}}],"schema":"https://github.com/citation-style-language/schema/raw/master/csl-citation.json"}</vt:lpwstr>
  </property>
  <property fmtid="{D5CDD505-2E9C-101B-9397-08002B2CF9AE}" pid="351" name="ZOTERO_BREF_N4YJDwwZ5u78_1">
    <vt:lpwstr>ZOTERO_ITEM CSL_CITATION {"citationID":"LCyD2ocw","properties":{"formattedCitation":"(S. E. Miller, Hausmann, Hallwachs, &amp; Janzen, 2016)","plainCitation":"(S. E. Miller, Hausmann, Hallwachs, &amp; Janzen, 2016)","noteIndex":0},"citationItems":[{"id":"iNwDqJr0</vt:lpwstr>
  </property>
  <property fmtid="{D5CDD505-2E9C-101B-9397-08002B2CF9AE}" pid="352" name="ZOTERO_BREF_N4YJDwwZ5u78_2">
    <vt:lpwstr>/OTWWZp2g","uris":["http://zotero.org/users/1719066/items/H7II9ZZD"],"uri":["http://zotero.org/users/1719066/items/H7II9ZZD"],"itemData":{"id":181,"type":"article-journal","title":"Advancing taxonomy and bioinventories with DNA barcodes","container-title"</vt:lpwstr>
  </property>
  <property fmtid="{D5CDD505-2E9C-101B-9397-08002B2CF9AE}" pid="353" name="ZOTERO_BREF_N4YJDwwZ5u78_3">
    <vt:lpwstr>:"Philosophical Transactions of the Royal Society B: Biological Sciences","volume":"371","issue":"1702","source":"PubMed Central","abstract":"We use three examples—field and ecology-based inventories in Costa Rica and Papua New Guinea and a museum and tax</vt:lpwstr>
  </property>
  <property fmtid="{D5CDD505-2E9C-101B-9397-08002B2CF9AE}" pid="354" name="ZOTERO_BREF_N4YJDwwZ5u78_4">
    <vt:lpwstr>onomic-based inventory of the moth family Geometridae—to demonstrate the use of DNA barcoding (a short sequence of the mitochondrial COI gene) in biodiversity inventories, from facilitating workflows of identification of freshly collected specimens from t</vt:lpwstr>
  </property>
  <property fmtid="{D5CDD505-2E9C-101B-9397-08002B2CF9AE}" pid="355" name="ZOTERO_BREF_N4YJDwwZ5u78_5">
    <vt:lpwstr>he field, to describing the overall diversity of megadiverse taxa from museum collections, and most importantly linking the fresh specimens, the general museum collections and historic type specimens. The process also flushes out unexpected sibling specie</vt:lpwstr>
  </property>
  <property fmtid="{D5CDD505-2E9C-101B-9397-08002B2CF9AE}" pid="356" name="ZOTERO_BREF_N4YJDwwZ5u78_6">
    <vt:lpwstr>s hiding under long-applied scientific names, thereby clarifying and parsing previously mixed collateral data. The Barcode of Life Database has matured to an essential interactive platform for the multi-authored and multi-process collaboration. The BIN sy</vt:lpwstr>
  </property>
  <property fmtid="{D5CDD505-2E9C-101B-9397-08002B2CF9AE}" pid="357" name="ZOTERO_BREF_N4YJDwwZ5u78_7">
    <vt:lpwstr>stem of creating and tracking DNA sequence-based clusters as proxies for species has become a powerful way around some parts of the ‘taxonomic impediment’, especially in entomology, by providing fast but testable and tractable species hypotheses, tools fo</vt:lpwstr>
  </property>
  <property fmtid="{D5CDD505-2E9C-101B-9397-08002B2CF9AE}" pid="358" name="ZOTERO_BREF_N4YJDwwZ5u78_8">
    <vt:lpwstr>r visualizing the distribution of those in time and space and an interim naming system for communication., This article is part of the themed issue ‘From DNA barcodes to biomes’.","URL":"https://www.ncbi.nlm.nih.gov/pmc/articles/PMC4971191/","DOI":"10.109</vt:lpwstr>
  </property>
  <property fmtid="{D5CDD505-2E9C-101B-9397-08002B2CF9AE}" pid="359" name="ZOTERO_BREF_N4YJDwwZ5u78_9">
    <vt:lpwstr>8/rstb.2015.0339","ISSN":"0962-8436","note":"PMID: 27481791\nPMCID: PMC4971191","journalAbbreviation":"Philos Trans R Soc Lond B Biol Sci","author":[{"family":"Miller","given":"Scott E."},{"family":"Hausmann","given":"Axel"},{"family":"Hallwachs","given":</vt:lpwstr>
  </property>
  <property fmtid="{D5CDD505-2E9C-101B-9397-08002B2CF9AE}" pid="360" name="ZOTERO_BREF_N4YJDwwZ5u78_10">
    <vt:lpwstr>"Winnie"},{"family":"Janzen","given":"Daniel H."}],"issued":{"date-parts":[["2016",9,5]]},"accessed":{"date-parts":[["2018",4,17]]}}}],"schema":"https://github.com/citation-style-language/schema/raw/master/csl-citation.json"}</vt:lpwstr>
  </property>
  <property fmtid="{D5CDD505-2E9C-101B-9397-08002B2CF9AE}" pid="361" name="ZOTERO_BREF_UJKmBKXjmHh2_1">
    <vt:lpwstr>ZOTERO_ITEM CSL_CITATION {"citationID":"ZJzkBsWB","properties":{"formattedCitation":"(Sezonlin et al., 2006)","plainCitation":"(Sezonlin et al., 2006)","noteIndex":0},"citationItems":[{"id":"iNwDqJr0/evMgAjOC","uris":["http://zotero.org/users/1719066/item</vt:lpwstr>
  </property>
  <property fmtid="{D5CDD505-2E9C-101B-9397-08002B2CF9AE}" pid="362" name="ZOTERO_BREF_UJKmBKXjmHh2_2">
    <vt:lpwstr>s/KCQA4B6M"],"uri":["http://zotero.org/users/1719066/items/KCQA4B6M"],"itemData":{"id":233,"type":"article-journal","title":"Phylogeography and population genetics of the maize stalk borer Busseola fusca (Lepidoptera, Noctuidae) in sub-Saharan Africa","pa</vt:lpwstr>
  </property>
  <property fmtid="{D5CDD505-2E9C-101B-9397-08002B2CF9AE}" pid="363" name="ZOTERO_BREF_UJKmBKXjmHh2_3">
    <vt:lpwstr>ge":"407-420","volume":"15","abstract":"The population genetics and phylogeography of African phytophagous insects have received little attention. Some, such as the maize stalk borer Busseola fusca, display significant geographic differences in ecological</vt:lpwstr>
  </property>
  <property fmtid="{D5CDD505-2E9C-101B-9397-08002B2CF9AE}" pid="364" name="ZOTERO_BREF_UJKmBKXjmHh2_4">
    <vt:lpwstr> preferences that may be congruent with patterns of molecular variation. To test this, we collected 307 individuals of this species from maize and cultivated sorghum at 52 localities in West, Central and East Africa during the growing season. For all coll</vt:lpwstr>
  </property>
  <property fmtid="{D5CDD505-2E9C-101B-9397-08002B2CF9AE}" pid="365" name="ZOTERO_BREF_UJKmBKXjmHh2_5">
    <vt:lpwstr>ected individuals, we sequenced a fragment of the mitochondrial cytochrome b. We tested hypotheses concerning the history and demographic structure of this species. Phylogenetic analyses and nested clade phylogeographic analyses (NCPA) separated the popul</vt:lpwstr>
  </property>
  <property fmtid="{D5CDD505-2E9C-101B-9397-08002B2CF9AE}" pid="366" name="ZOTERO_BREF_UJKmBKXjmHh2_6">
    <vt:lpwstr>ations into three mitochondrial clades, one from West Africa, and two--Kenya I and Kenya II--from East and Central Africa. The similar nucleotide divergence between clades and nucleotide diversity within clades suggest that they became isolated at about t</vt:lpwstr>
  </property>
  <property fmtid="{D5CDD505-2E9C-101B-9397-08002B2CF9AE}" pid="367" name="ZOTERO_BREF_UJKmBKXjmHh2_7">
    <vt:lpwstr>he same time in three different refuges in sub-Saharan Africa and have similar demographic histories. The results of mismatch distribution analyses were consistent with the demographic expansion of these clades. Analysis of molecular variance (amova) indi</vt:lpwstr>
  </property>
  <property fmtid="{D5CDD505-2E9C-101B-9397-08002B2CF9AE}" pid="368" name="ZOTERO_BREF_UJKmBKXjmHh2_8">
    <vt:lpwstr>cated a high level of geographic differentiation at different hierarchical levels. NCPA suggested that the observed distribution of haplotypes at several hierarchical levels within the three major clades is best accounted for by restricted gene flow with </vt:lpwstr>
  </property>
  <property fmtid="{D5CDD505-2E9C-101B-9397-08002B2CF9AE}" pid="369" name="ZOTERO_BREF_UJKmBKXjmHh2_9">
    <vt:lpwstr>isolation by distance. The domestication of sorghum and the introduction of maize in Africa had no visible effect on the geographic patterns observed in the B. fusca mitochondrial genome.","DOI":"DOI:10.1111/j.1365-294X.2005.02761.x","note":"DOI: 10.1111/</vt:lpwstr>
  </property>
  <property fmtid="{D5CDD505-2E9C-101B-9397-08002B2CF9AE}" pid="370" name="ZOTERO_BREF_UJKmBKXjmHh2_10">
    <vt:lpwstr>j.1365-294X.2005.02761.x","language":"en","author":[{"family":"Sezonlin","given":"Michel"},{"family":"Dupas","given":"Stéphane"},{"family":"Le Ru","given":"Bruno"},{"family":"Le Gall","given":"Philippe"},{"family":"Moyal","given":"Pascal"},{"family":"Cala</vt:lpwstr>
  </property>
  <property fmtid="{D5CDD505-2E9C-101B-9397-08002B2CF9AE}" pid="371" name="ZOTERO_BREF_UJKmBKXjmHh2_11">
    <vt:lpwstr>tayud","given":"P-A"},{"family":"Giffard","given":"I"},{"family":"Faure","given":"Nathalie"},{"family":"Silvain","given":"J-F"}],"issued":{"date-parts":[["2006",3,1]]}}}],"schema":"https://github.com/citation-style-language/schema/raw/master/csl-citation.</vt:lpwstr>
  </property>
  <property fmtid="{D5CDD505-2E9C-101B-9397-08002B2CF9AE}" pid="372" name="ZOTERO_BREF_UJKmBKXjmHh2_12">
    <vt:lpwstr>json"}</vt:lpwstr>
  </property>
  <property fmtid="{D5CDD505-2E9C-101B-9397-08002B2CF9AE}" pid="373" name="ZOTERO_BREF_FcLK0TjSOEPU_1">
    <vt:lpwstr>ZOTERO_ITEM CSL_CITATION {"citationID":"mvb1UHDH","properties":{"formattedCitation":"(Ratnasingham &amp; Hebert, 2007)","plainCitation":"(Ratnasingham &amp; Hebert, 2007)","noteIndex":0},"citationItems":[{"id":"iNwDqJr0/Q3WAPXkB","uris":["http://zotero.org/users/</vt:lpwstr>
  </property>
  <property fmtid="{D5CDD505-2E9C-101B-9397-08002B2CF9AE}" pid="374" name="ZOTERO_BREF_FcLK0TjSOEPU_2">
    <vt:lpwstr>1719066/items/AHSIHBWK"],"uri":["http://zotero.org/users/1719066/items/AHSIHBWK"],"itemData":{"id":21,"type":"article-journal","title":"bold: The Barcode of Life Data System (http://www.barcodinglife.org)","container-title":"Molecular Ecology Notes","page</vt:lpwstr>
  </property>
  <property fmtid="{D5CDD505-2E9C-101B-9397-08002B2CF9AE}" pid="375" name="ZOTERO_BREF_FcLK0TjSOEPU_3">
    <vt:lpwstr>":"355-364","volume":"7","issue":"3","source":"Wiley Online Library","abstract":"The Barcode of Life Data System (bold) is an informatics workbench aiding the acquisition, storage, analysis and publication of DNA barcode records. By assembling molecular, </vt:lpwstr>
  </property>
  <property fmtid="{D5CDD505-2E9C-101B-9397-08002B2CF9AE}" pid="376" name="ZOTERO_BREF_FcLK0TjSOEPU_4">
    <vt:lpwstr>morphological and distributional data, it bridges a traditional bioinformatics chasm. bold is freely available to any researcher with interests in DNA barcoding. By providing specialized services, it aids the assembly of records that meet the standards ne</vt:lpwstr>
  </property>
  <property fmtid="{D5CDD505-2E9C-101B-9397-08002B2CF9AE}" pid="377" name="ZOTERO_BREF_FcLK0TjSOEPU_5">
    <vt:lpwstr>eded to gain BARCODE designation in the global sequence databases. Because of its web-based delivery and flexible data security model, it is also well positioned to support projects that involve broad research alliances. This paper provides a brief introd</vt:lpwstr>
  </property>
  <property fmtid="{D5CDD505-2E9C-101B-9397-08002B2CF9AE}" pid="378" name="ZOTERO_BREF_FcLK0TjSOEPU_6">
    <vt:lpwstr>uction to the key elements of bold, discusses their functional capabilities, and concludes by examining computational resources and future prospects.","DOI":"10.1111/j.1471-8286.2007.01678.x","ISSN":"1471-8286","shortTitle":"bold","language":"en","author"</vt:lpwstr>
  </property>
  <property fmtid="{D5CDD505-2E9C-101B-9397-08002B2CF9AE}" pid="379" name="ZOTERO_BREF_FcLK0TjSOEPU_7">
    <vt:lpwstr>:[{"family":"Ratnasingham","given":"Sujeevan"},{"family":"Hebert","given":"Paul D. N."}],"issued":{"date-parts":[["2007",5,1]]}}}],"schema":"https://github.com/citation-style-language/schema/raw/master/csl-citation.json"}</vt:lpwstr>
  </property>
  <property fmtid="{D5CDD505-2E9C-101B-9397-08002B2CF9AE}" pid="380" name="ZOTERO_BREF_gas4cCEuIlKh_1">
    <vt:lpwstr>ZOTERO_ITEM CSL_CITATION {"citationID":"lPCn8clC","properties":{"formattedCitation":"(Hajibabaei, A.C. Singer, Hebert, &amp; A Hickey, 2007; Ratnasingham &amp; Hebert, 2007)","plainCitation":"(Hajibabaei, A.C. Singer, Hebert, &amp; A Hickey, 2007; Ratnasingham &amp; Hebe</vt:lpwstr>
  </property>
  <property fmtid="{D5CDD505-2E9C-101B-9397-08002B2CF9AE}" pid="381" name="ZOTERO_BREF_gas4cCEuIlKh_2">
    <vt:lpwstr>rt, 2007)","noteIndex":0},"citationItems":[{"id":"iNwDqJr0/Q3WAPXkB","uris":["http://zotero.org/users/1719066/items/AHSIHBWK"],"uri":["http://zotero.org/users/1719066/items/AHSIHBWK"],"itemData":{"id":21,"type":"article-journal","title":"bold: The Barcode</vt:lpwstr>
  </property>
  <property fmtid="{D5CDD505-2E9C-101B-9397-08002B2CF9AE}" pid="382" name="ZOTERO_BREF_gas4cCEuIlKh_3">
    <vt:lpwstr> of Life Data System (http://www.barcodinglife.org)","container-title":"Molecular Ecology Notes","page":"355-364","volume":"7","issue":"3","source":"Wiley Online Library","abstract":"The Barcode of Life Data System (bold) is an informatics workbench aidin</vt:lpwstr>
  </property>
  <property fmtid="{D5CDD505-2E9C-101B-9397-08002B2CF9AE}" pid="383" name="ZOTERO_BREF_gas4cCEuIlKh_4">
    <vt:lpwstr>g the acquisition, storage, analysis and publication of DNA barcode records. By assembling molecular, morphological and distributional data, it bridges a traditional bioinformatics chasm. bold is freely available to any researcher with interests in DNA ba</vt:lpwstr>
  </property>
  <property fmtid="{D5CDD505-2E9C-101B-9397-08002B2CF9AE}" pid="384" name="ZOTERO_BREF_gas4cCEuIlKh_5">
    <vt:lpwstr>rcoding. By providing specialized services, it aids the assembly of records that meet the standards needed to gain BARCODE designation in the global sequence databases. Because of its web-based delivery and flexible data security model, it is also well po</vt:lpwstr>
  </property>
  <property fmtid="{D5CDD505-2E9C-101B-9397-08002B2CF9AE}" pid="385" name="ZOTERO_BREF_gas4cCEuIlKh_6">
    <vt:lpwstr>sitioned to support projects that involve broad research alliances. This paper provides a brief introduction to the key elements of bold, discusses their functional capabilities, and concludes by examining computational resources and future prospects.","D</vt:lpwstr>
  </property>
  <property fmtid="{D5CDD505-2E9C-101B-9397-08002B2CF9AE}" pid="386" name="ZOTERO_BREF_gas4cCEuIlKh_7">
    <vt:lpwstr>OI":"10.1111/j.1471-8286.2007.01678.x","ISSN":"1471-8286","shortTitle":"bold","language":"en","author":[{"family":"Ratnasingham","given":"Sujeevan"},{"family":"Hebert","given":"Paul D. N."}],"issued":{"date-parts":[["2007",5,1]]}}},{"id":"iNwDqJr0/5lyuGUc</vt:lpwstr>
  </property>
  <property fmtid="{D5CDD505-2E9C-101B-9397-08002B2CF9AE}" pid="387" name="ZOTERO_BREF_gas4cCEuIlKh_8">
    <vt:lpwstr>z","uris":["http://zotero.org/users/1719066/items/55UASK4G"],"uri":["http://zotero.org/users/1719066/items/55UASK4G"],"itemData":{"id":84,"type":"book","title":"Hajibabaei M, Singer GAC, Hebert PDN, Hickey DA. DNA barcoding: how it complements taxonomy, m</vt:lpwstr>
  </property>
  <property fmtid="{D5CDD505-2E9C-101B-9397-08002B2CF9AE}" pid="388" name="ZOTERO_BREF_gas4cCEuIlKh_9">
    <vt:lpwstr>olecular phylogenetics and population genetics. Trends Genet 23: 167-172","volume":"23","number-of-pages":"167","source":"ResearchGate","abstract":"DNA barcoding aims to provide an efficient method for species-level identifications and, as such, will cont</vt:lpwstr>
  </property>
  <property fmtid="{D5CDD505-2E9C-101B-9397-08002B2CF9AE}" pid="389" name="ZOTERO_BREF_gas4cCEuIlKh_10">
    <vt:lpwstr>ribute powerfully to taxonomic and biodiversity research. As the number of DNA barcode sequences accumulates, however, these data will also provide a unique 'horizontal' genomics perspective with broad implications. For example, here we compare the goals </vt:lpwstr>
  </property>
  <property fmtid="{D5CDD505-2E9C-101B-9397-08002B2CF9AE}" pid="390" name="ZOTERO_BREF_gas4cCEuIlKh_11">
    <vt:lpwstr>and methods of DNA barcoding with those of molecular phylogenetics and population genetics, and suggest that DNA barcoding can complement current research in these areas by providing background information that will be helpful in the selection of taxa for</vt:lpwstr>
  </property>
  <property fmtid="{D5CDD505-2E9C-101B-9397-08002B2CF9AE}" pid="391" name="ZOTERO_BREF_gas4cCEuIlKh_12">
    <vt:lpwstr> further analyses.","note":"DOI: 10.1016/j.tig.2007.02.001","shortTitle":"Hajibabaei M, Singer GAC, Hebert PDN, Hickey DA. DNA barcoding","author":[{"family":"Hajibabaei","given":"Mehrdad"},{"family":"A.C. Singer","given":"Gregory"},{"family":"Hebert","gi</vt:lpwstr>
  </property>
  <property fmtid="{D5CDD505-2E9C-101B-9397-08002B2CF9AE}" pid="392" name="ZOTERO_BREF_gas4cCEuIlKh_13">
    <vt:lpwstr>ven":"Paul"},{"family":"A Hickey","given":"Donal"}],"issued":{"date-parts":[["2007",5,1]]}}}],"schema":"https://github.com/citation-style-language/schema/raw/master/csl-citation.json"}</vt:lpwstr>
  </property>
  <property fmtid="{D5CDD505-2E9C-101B-9397-08002B2CF9AE}" pid="393" name="ZOTERO_BREF_6SQn4D4kSRaC_1">
    <vt:lpwstr>ZOTERO_ITEM CSL_CITATION {"citationID":"a103vmc1prm","properties":{"formattedCitation":"(Hebert, Cywinska, et al., 2003)","plainCitation":"(Hebert, Cywinska, et al., 2003)","noteIndex":0},"citationItems":[{"id":"iNwDqJr0/OhdPsKOh","uris":["http://zotero.o</vt:lpwstr>
  </property>
  <property fmtid="{D5CDD505-2E9C-101B-9397-08002B2CF9AE}" pid="394" name="ZOTERO_BREF_6SQn4D4kSRaC_2">
    <vt:lpwstr>rg/users/1719066/items/R3QP2DTD"],"uri":["http://zotero.org/users/1719066/items/R3QP2DTD"],"itemData":{"id":18,"type":"article-journal","title":"Biological identifications through DNA barcodes.","container-title":"Proceedings of the Royal Society B: Biolo</vt:lpwstr>
  </property>
  <property fmtid="{D5CDD505-2E9C-101B-9397-08002B2CF9AE}" pid="395" name="ZOTERO_BREF_6SQn4D4kSRaC_3">
    <vt:lpwstr>gical Sciences","page":"313-321","volume":"270","issue":"1512","source":"PubMed Central","abstract":"Although much biological research depends upon species diagnoses, taxonomic expertise is collapsing. We are convinced that the sole prospect for a sustain</vt:lpwstr>
  </property>
  <property fmtid="{D5CDD505-2E9C-101B-9397-08002B2CF9AE}" pid="396" name="ZOTERO_BREF_6SQn4D4kSRaC_4">
    <vt:lpwstr>able identification capability lies in the construction of systems that employ DNA sequences as taxon 'barcodes'. We establish that the mitochondrial gene cytochrome c oxidase I (COI) can serve as the core of a global bioidentification system for animals.</vt:lpwstr>
  </property>
  <property fmtid="{D5CDD505-2E9C-101B-9397-08002B2CF9AE}" pid="397" name="ZOTERO_BREF_6SQn4D4kSRaC_5">
    <vt:lpwstr> First, we demonstrate that COI profiles, derived from the low-density sampling of higher taxonomic categories, ordinarily assign newly analysed taxa to the appropriate phylum or order. Second, we demonstrate that species-level assignments can be obtained</vt:lpwstr>
  </property>
  <property fmtid="{D5CDD505-2E9C-101B-9397-08002B2CF9AE}" pid="398" name="ZOTERO_BREF_6SQn4D4kSRaC_6">
    <vt:lpwstr> by creating comprehensive COI profiles. A model COI profile, based upon the analysis of a single individual from each of 200 closely allied species of lepidopterans, was 100% successful in correctly identifying subsequent specimens. When fully developed,</vt:lpwstr>
  </property>
  <property fmtid="{D5CDD505-2E9C-101B-9397-08002B2CF9AE}" pid="399" name="ZOTERO_BREF_6SQn4D4kSRaC_7">
    <vt:lpwstr> a COI identification system will provide a reliable, cost-effective and accessible solution to the current problem of species identification. Its assembly will also generate important new insights into the diversification of life and the rules of molecul</vt:lpwstr>
  </property>
  <property fmtid="{D5CDD505-2E9C-101B-9397-08002B2CF9AE}" pid="400" name="ZOTERO_BREF_6SQn4D4kSRaC_8">
    <vt:lpwstr>ar evolution.","DOI":"10.1098/rspb.2002.2218","ISSN":"0962-8452","note":"PMID: 12614582\nPMCID: PMC1691236","journalAbbreviation":"Proc Biol Sci","author":[{"family":"Hebert","given":"Paul D N"},{"family":"Cywinska","given":"Alina"},{"family":"Ball","give</vt:lpwstr>
  </property>
  <property fmtid="{D5CDD505-2E9C-101B-9397-08002B2CF9AE}" pid="401" name="ZOTERO_BREF_6SQn4D4kSRaC_9">
    <vt:lpwstr>n":"Shelley L"},{"family":"deWaard","given":"Jeremy R"}],"issued":{"date-parts":[["2003",2,7]]}}}],"schema":"https://github.com/citation-style-language/schema/raw/master/csl-citation.json"}</vt:lpwstr>
  </property>
  <property fmtid="{D5CDD505-2E9C-101B-9397-08002B2CF9AE}" pid="402" name="ZOTERO_BREF_teWsbryvEnbI_1">
    <vt:lpwstr>ZOTERO_ITEM CSL_CITATION {"citationID":"UMe4FecB","properties":{"formattedCitation":"(Hebert et al., 2016; Hebert, Ratnasingham, et al., 2003)","plainCitation":"(Hebert et al., 2016; Hebert, Ratnasingham, et al., 2003)","noteIndex":0},"citationItems":[{"i</vt:lpwstr>
  </property>
  <property fmtid="{D5CDD505-2E9C-101B-9397-08002B2CF9AE}" pid="403" name="ZOTERO_BREF_teWsbryvEnbI_2">
    <vt:lpwstr>d":"iNwDqJr0/IA7illdC","uris":["http://zotero.org/users/1719066/items/D3NDXKQG"],"uri":["http://zotero.org/users/1719066/items/D3NDXKQG"],"itemData":{"id":9,"type":"article-journal","title":"Barcoding animal life: cytochrome c oxidase subunit 1 divergence</vt:lpwstr>
  </property>
  <property fmtid="{D5CDD505-2E9C-101B-9397-08002B2CF9AE}" pid="404" name="ZOTERO_BREF_teWsbryvEnbI_3">
    <vt:lpwstr>s among closely related species","container-title":"Proceedings of the Royal Society of London B: Biological Sciences","page":"S96-S99","volume":"270","issue":"Suppl 1","source":"rspb.royalsocietypublishing.org","abstract":"With millions of species and th</vt:lpwstr>
  </property>
  <property fmtid="{D5CDD505-2E9C-101B-9397-08002B2CF9AE}" pid="405" name="ZOTERO_BREF_teWsbryvEnbI_4">
    <vt:lpwstr>eir life-stage transformations, the animal kingdom provides a challenging target for taxonomy. Recent work has suggested that a DNA-based identification system, founded on the mitochondrial gene, cytochrome c oxidase subunit 1 (COI), can aid the resolutio</vt:lpwstr>
  </property>
  <property fmtid="{D5CDD505-2E9C-101B-9397-08002B2CF9AE}" pid="406" name="ZOTERO_BREF_teWsbryvEnbI_5">
    <vt:lpwstr>n of this diversity. While past work has validated the ability of COI sequences to diagnose species in certain taxonomic groups, the present study extends these analyses across the animal kingdom. The results indicate that sequence divergences at COI regu</vt:lpwstr>
  </property>
  <property fmtid="{D5CDD505-2E9C-101B-9397-08002B2CF9AE}" pid="407" name="ZOTERO_BREF_teWsbryvEnbI_6">
    <vt:lpwstr>larly enable the discrimination of closely allied species in all animal phyla except the Cnidaria. This success in species diagnosis reflects both the high rates of sequence change at COI in most animal groups and constraints on intraspecific mitochondria</vt:lpwstr>
  </property>
  <property fmtid="{D5CDD505-2E9C-101B-9397-08002B2CF9AE}" pid="408" name="ZOTERO_BREF_teWsbryvEnbI_7">
    <vt:lpwstr>l DNA divergence arising, at least in part, through selective sweeps mediated via interactions with the nuclear genome.","DOI":"10.1098/rsbl.2003.0025","ISSN":"0962-8452, 1471-2954","note":"PMID: 12952648","shortTitle":"Barcoding animal life","language":"</vt:lpwstr>
  </property>
  <property fmtid="{D5CDD505-2E9C-101B-9397-08002B2CF9AE}" pid="409" name="ZOTERO_BREF_teWsbryvEnbI_8">
    <vt:lpwstr>en","author":[{"family":"Hebert","given":"Paul D. N."},{"family":"Ratnasingham","given":"Sujeevan"},{"family":"Waard","given":"Jeremy R.","dropping-particle":"de"}],"issued":{"date-parts":[["2003",8,7]]}}},{"id":"iNwDqJr0/ABHHRzWS","uris":["http://zotero.</vt:lpwstr>
  </property>
  <property fmtid="{D5CDD505-2E9C-101B-9397-08002B2CF9AE}" pid="410" name="ZOTERO_BREF_teWsbryvEnbI_9">
    <vt:lpwstr>org/users/1719066/items/Y6GCRGT9"],"uri":["http://zotero.org/users/1719066/items/Y6GCRGT9"],"itemData":{"id":169,"type":"article-journal","title":"From writing to reading the encyclopedia of life","container-title":"Philosophical Transactions of the Royal</vt:lpwstr>
  </property>
  <property fmtid="{D5CDD505-2E9C-101B-9397-08002B2CF9AE}" pid="411" name="ZOTERO_BREF_teWsbryvEnbI_10">
    <vt:lpwstr> Society B: Biological Sciences","volume":"371","issue":"1702","source":"PubMed Central","abstract":"Prologue ‘As the study of natural science advances, the language of scientific description may be greatly simplified and abridged. This has already been d</vt:lpwstr>
  </property>
  <property fmtid="{D5CDD505-2E9C-101B-9397-08002B2CF9AE}" pid="412" name="ZOTERO_BREF_teWsbryvEnbI_11">
    <vt:lpwstr>one by Linneaus and may be carried still further by other invention. The descriptions of natural orders and genera may be reduced to short definitions, and employment of signs, somewhat in the manner of algebra, instead of long descriptions. It is more ea</vt:lpwstr>
  </property>
  <property fmtid="{D5CDD505-2E9C-101B-9397-08002B2CF9AE}" pid="413" name="ZOTERO_BREF_teWsbryvEnbI_12">
    <vt:lpwstr>sy to conceive this, than it is to conceive with what facility, and in how short a time, a knowledge of all the objects of natural history may ultimately be acquired; and that which is now considered learning and science, and confined to a few specially d</vt:lpwstr>
  </property>
  <property fmtid="{D5CDD505-2E9C-101B-9397-08002B2CF9AE}" pid="414" name="ZOTERO_BREF_teWsbryvEnbI_13">
    <vt:lpwstr>evoted to it, may at length be universally possessed in every civilized country and in every rank of life’. J. C. Louden 1829. Magazine of natural history, vol. 1., This article is part of the themed issue ‘From DNA barcodes to biomes’.","URL":"https://ww</vt:lpwstr>
  </property>
  <property fmtid="{D5CDD505-2E9C-101B-9397-08002B2CF9AE}" pid="415" name="ZOTERO_BREF_teWsbryvEnbI_14">
    <vt:lpwstr>w.ncbi.nlm.nih.gov/pmc/articles/PMC4971178/","DOI":"10.1098/rstb.2015.0321","ISSN":"0962-8436","note":"PMID: 27481778\nPMCID: PMC4971178","journalAbbreviation":"Philos Trans R Soc Lond B Biol Sci","author":[{"family":"Hebert","given":"Paul D. N."},{"famil</vt:lpwstr>
  </property>
  <property fmtid="{D5CDD505-2E9C-101B-9397-08002B2CF9AE}" pid="416" name="ZOTERO_BREF_teWsbryvEnbI_15">
    <vt:lpwstr>y":"Hollingsworth","given":"Peter M."},{"family":"Hajibabaei","given":"Mehrdad"}],"issued":{"date-parts":[["2016",9,5]]},"accessed":{"date-parts":[["2018",4,16]]}}}],"schema":"https://github.com/citation-style-language/schema/raw/master/csl-citation.json"</vt:lpwstr>
  </property>
  <property fmtid="{D5CDD505-2E9C-101B-9397-08002B2CF9AE}" pid="417" name="ZOTERO_BREF_teWsbryvEnbI_16">
    <vt:lpwstr>}</vt:lpwstr>
  </property>
  <property fmtid="{D5CDD505-2E9C-101B-9397-08002B2CF9AE}" pid="418" name="ZOTERO_BREF_rk3xSaXbj6dM_1">
    <vt:lpwstr>ZOTERO_ITEM CSL_CITATION {"citationID":"q7FAbPum","properties":{"formattedCitation":"(Hebert, Cywinska, et al., 2003; Hebert, Ratnasingham, et al., 2003; Singh, Khullar, &amp; Jha, 2015)","plainCitation":"(Hebert, Cywinska, et al., 2003; Hebert, Ratnasingham,</vt:lpwstr>
  </property>
  <property fmtid="{D5CDD505-2E9C-101B-9397-08002B2CF9AE}" pid="419" name="ZOTERO_BREF_rk3xSaXbj6dM_2">
    <vt:lpwstr> et al., 2003; Singh, Khullar, &amp; Jha, 2015)","noteIndex":0},"citationItems":[{"id":"iNwDqJr0/IA7illdC","uris":["http://zotero.org/users/1719066/items/D3NDXKQG"],"uri":["http://zotero.org/users/1719066/items/D3NDXKQG"],"itemData":{"id":9,"type":"article-jo</vt:lpwstr>
  </property>
  <property fmtid="{D5CDD505-2E9C-101B-9397-08002B2CF9AE}" pid="420" name="ZOTERO_BREF_rk3xSaXbj6dM_3">
    <vt:lpwstr>urnal","title":"Barcoding animal life: cytochrome c oxidase subunit 1 divergences among closely related species","container-title":"Proceedings of the Royal Society of London B: Biological Sciences","page":"S96-S99","volume":"270","issue":"Suppl 1","sourc</vt:lpwstr>
  </property>
  <property fmtid="{D5CDD505-2E9C-101B-9397-08002B2CF9AE}" pid="421" name="ZOTERO_BREF_rk3xSaXbj6dM_4">
    <vt:lpwstr>e":"rspb.royalsocietypublishing.org","abstract":"With millions of species and their life-stage transformations, the animal kingdom provides a challenging target for taxonomy. Recent work has suggested that a DNA-based identification system, founded on the</vt:lpwstr>
  </property>
  <property fmtid="{D5CDD505-2E9C-101B-9397-08002B2CF9AE}" pid="422" name="ZOTERO_BREF_rk3xSaXbj6dM_5">
    <vt:lpwstr> mitochondrial gene, cytochrome c oxidase subunit 1 (COI), can aid the resolution of this diversity. While past work has validated the ability of COI sequences to diagnose species in certain taxonomic groups, the present study extends these analyses acros</vt:lpwstr>
  </property>
  <property fmtid="{D5CDD505-2E9C-101B-9397-08002B2CF9AE}" pid="423" name="ZOTERO_BREF_rk3xSaXbj6dM_6">
    <vt:lpwstr>s the animal kingdom. The results indicate that sequence divergences at COI regularly enable the discrimination of closely allied species in all animal phyla except the Cnidaria. This success in species diagnosis reflects both the high rates of sequence c</vt:lpwstr>
  </property>
  <property fmtid="{D5CDD505-2E9C-101B-9397-08002B2CF9AE}" pid="424" name="ZOTERO_BREF_rk3xSaXbj6dM_7">
    <vt:lpwstr>hange at COI in most animal groups and constraints on intraspecific mitochondrial DNA divergence arising, at least in part, through selective sweeps mediated via interactions with the nuclear genome.","DOI":"10.1098/rsbl.2003.0025","ISSN":"0962-8452, 1471</vt:lpwstr>
  </property>
  <property fmtid="{D5CDD505-2E9C-101B-9397-08002B2CF9AE}" pid="425" name="ZOTERO_BREF_rk3xSaXbj6dM_8">
    <vt:lpwstr>-2954","note":"PMID: 12952648","shortTitle":"Barcoding animal life","language":"en","author":[{"family":"Hebert","given":"Paul D. N."},{"family":"Ratnasingham","given":"Sujeevan"},{"family":"Waard","given":"Jeremy R.","dropping-particle":"de"}],"issued":{</vt:lpwstr>
  </property>
  <property fmtid="{D5CDD505-2E9C-101B-9397-08002B2CF9AE}" pid="426" name="ZOTERO_BREF_rk3xSaXbj6dM_9">
    <vt:lpwstr>"date-parts":[["2003",8,7]]}}},{"id":"iNwDqJr0/OhdPsKOh","uris":["http://zotero.org/users/1719066/items/R3QP2DTD"],"uri":["http://zotero.org/users/1719066/items/R3QP2DTD"],"itemData":{"id":18,"type":"article-journal","title":"Biological identifications th</vt:lpwstr>
  </property>
  <property fmtid="{D5CDD505-2E9C-101B-9397-08002B2CF9AE}" pid="427" name="ZOTERO_BREF_rk3xSaXbj6dM_10">
    <vt:lpwstr>rough DNA barcodes.","container-title":"Proceedings of the Royal Society B: Biological Sciences","page":"313-321","volume":"270","issue":"1512","source":"PubMed Central","abstract":"Although much biological research depends upon species diagnoses, taxonom</vt:lpwstr>
  </property>
  <property fmtid="{D5CDD505-2E9C-101B-9397-08002B2CF9AE}" pid="428" name="ZOTERO_BREF_rk3xSaXbj6dM_11">
    <vt:lpwstr>ic expertise is collapsing. We are convinced that the sole prospect for a sustainable identification capability lies in the construction of systems that employ DNA sequences as taxon 'barcodes'. We establish that the mitochondrial gene cytochrome c oxidas</vt:lpwstr>
  </property>
  <property fmtid="{D5CDD505-2E9C-101B-9397-08002B2CF9AE}" pid="429" name="ZOTERO_BREF_rk3xSaXbj6dM_12">
    <vt:lpwstr>e I (COI) can serve as the core of a global bioidentification system for animals. First, we demonstrate that COI profiles, derived from the low-density sampling of higher taxonomic categories, ordinarily assign newly analysed taxa to the appropriate phylu</vt:lpwstr>
  </property>
  <property fmtid="{D5CDD505-2E9C-101B-9397-08002B2CF9AE}" pid="430" name="ZOTERO_BREF_rk3xSaXbj6dM_13">
    <vt:lpwstr>m or order. Second, we demonstrate that species-level assignments can be obtained by creating comprehensive COI profiles. A model COI profile, based upon the analysis of a single individual from each of 200 closely allied species of lepidopterans, was 100</vt:lpwstr>
  </property>
  <property fmtid="{D5CDD505-2E9C-101B-9397-08002B2CF9AE}" pid="431" name="ZOTERO_BREF_rk3xSaXbj6dM_14">
    <vt:lpwstr>% successful in correctly identifying subsequent specimens. When fully developed, a COI identification system will provide a reliable, cost-effective and accessible solution to the current problem of species identification. Its assembly will also generate</vt:lpwstr>
  </property>
  <property fmtid="{D5CDD505-2E9C-101B-9397-08002B2CF9AE}" pid="432" name="ZOTERO_BREF_rk3xSaXbj6dM_15">
    <vt:lpwstr> important new insights into the diversification of life and the rules of molecular evolution.","DOI":"10.1098/rspb.2002.2218","ISSN":"0962-8452","note":"PMID: 12614582\nPMCID: PMC1691236","journalAbbreviation":"Proc Biol Sci","author":[{"family":"Hebert"</vt:lpwstr>
  </property>
  <property fmtid="{D5CDD505-2E9C-101B-9397-08002B2CF9AE}" pid="433" name="ZOTERO_BREF_rk3xSaXbj6dM_16">
    <vt:lpwstr>,"given":"Paul D N"},{"family":"Cywinska","given":"Alina"},{"family":"Ball","given":"Shelley L"},{"family":"deWaard","given":"Jeremy R"}],"issued":{"date-parts":[["2003",2,7]]}}},{"id":"iNwDqJr0/SNY2MBiB","uris":["http://zotero.org/users/1719066/items/3TG</vt:lpwstr>
  </property>
  <property fmtid="{D5CDD505-2E9C-101B-9397-08002B2CF9AE}" pid="434" name="ZOTERO_BREF_rk3xSaXbj6dM_17">
    <vt:lpwstr>YE7X5"],"uri":["http://zotero.org/users/1719066/items/3TGYE7X5"],"itemData":{"id":231,"type":"article-journal","title":"Lucrative potentials of mitochondrial DNA: A laconic review accentuating particularly blow flies beyond forensic importance","container</vt:lpwstr>
  </property>
  <property fmtid="{D5CDD505-2E9C-101B-9397-08002B2CF9AE}" pid="435" name="ZOTERO_BREF_rk3xSaXbj6dM_18">
    <vt:lpwstr>-title":"Journal of Entomology and Zoology Studies","page":"01-08","volume":"3","abstract":"Extensive   survey   of   molecular   research   on   animals,   including   insects,   has   brought   forward   remunerative scope of mitochondrial DNA (mtDNA). </vt:lpwstr>
  </property>
  <property fmtid="{D5CDD505-2E9C-101B-9397-08002B2CF9AE}" pid="436" name="ZOTERO_BREF_rk3xSaXbj6dM_19">
    <vt:lpwstr>Among the insects, blow flies are consensually known for their forensic importance. This review is a compendious effort to bring forward other latent potentials  of  mitochondrial  DNA,  specifically  of  Calliphoridae,  concerning  vivid  fields  beyond </vt:lpwstr>
  </property>
  <property fmtid="{D5CDD505-2E9C-101B-9397-08002B2CF9AE}" pid="437" name="ZOTERO_BREF_rk3xSaXbj6dM_20">
    <vt:lpwstr> its  application in detecting post mortem interval (PMI) alone. Mitochondrial DNA acts as a key to unlock various  unsolved  mysteries  regarding  identification  of  fragmented,  small,  incomplete,  fossilized  or  archive museum specimens; tracing evo</vt:lpwstr>
  </property>
  <property fmtid="{D5CDD505-2E9C-101B-9397-08002B2CF9AE}" pid="438" name="ZOTERO_BREF_rk3xSaXbj6dM_21">
    <vt:lpwstr>lutionary history; evaluating biodiversity; monitoring mortality dynamics during epidemics or mass death toll; detecting endangered species; resolve misidentification and  monophyletic  or  paraphyletic  issues  and  population  studies.  In  this  review</vt:lpwstr>
  </property>
  <property fmtid="{D5CDD505-2E9C-101B-9397-08002B2CF9AE}" pid="439" name="ZOTERO_BREF_rk3xSaXbj6dM_22">
    <vt:lpwstr>  an  attempt  has  been  made  to  pinpoint  the  most  prolific  regions  of  mitochondrial  DNA  for  the  purpose  of  systematics  and  bring to light the positive and negative potentials of mtDNA.","author":[{"family":"Singh","given":"Devinder"},{"f</vt:lpwstr>
  </property>
  <property fmtid="{D5CDD505-2E9C-101B-9397-08002B2CF9AE}" pid="440" name="ZOTERO_BREF_rk3xSaXbj6dM_23">
    <vt:lpwstr>amily":"Khullar","given":"Naina"},{"family":"Jha","given":"Chandan"}],"issued":{"date-parts":[["2015",7,1]]}}}],"schema":"https://github.com/citation-style-language/schema/raw/master/csl-citation.json"}</vt:lpwstr>
  </property>
  <property fmtid="{D5CDD505-2E9C-101B-9397-08002B2CF9AE}" pid="441" name="ZOTERO_BREF_Cxm7KEFZMUdM_1">
    <vt:lpwstr>ZOTERO_ITEM CSL_CITATION {"citationID":"BKnznhxP","properties":{"formattedCitation":"(Hajibabaei et al., 2006)","plainCitation":"(Hajibabaei et al., 2006)","noteIndex":0},"citationItems":[{"id":"iNwDqJr0/jGcVCRzV","uris":["http://zotero.org/users/1719066/</vt:lpwstr>
  </property>
  <property fmtid="{D5CDD505-2E9C-101B-9397-08002B2CF9AE}" pid="442" name="ZOTERO_BREF_Cxm7KEFZMUdM_2">
    <vt:lpwstr>items/Y8RSZHUV"],"uri":["http://zotero.org/users/1719066/items/Y8RSZHUV"],"itemData":{"id":136,"type":"article-journal","title":"DNA barcodes distinguish species of tropical Lepidoptera","container-title":"Proceedings of the National Academy of Sciences o</vt:lpwstr>
  </property>
  <property fmtid="{D5CDD505-2E9C-101B-9397-08002B2CF9AE}" pid="443" name="ZOTERO_BREF_Cxm7KEFZMUdM_3">
    <vt:lpwstr>f the United States of America","page":"968-971","volume":"103","issue":"4","source":"PubMed Central","abstract":"Although central to much biological research, the identification of species is often difficult. The use of DNA barcodes, short DNA sequences </vt:lpwstr>
  </property>
  <property fmtid="{D5CDD505-2E9C-101B-9397-08002B2CF9AE}" pid="444" name="ZOTERO_BREF_Cxm7KEFZMUdM_4">
    <vt:lpwstr>from a standardized region of the genome, has recently been proposed as a tool to facilitate species identification and discovery. However, the effectiveness of DNA barcoding for identifying specimens in species-rich tropical biotas is unknown. Here we sh</vt:lpwstr>
  </property>
  <property fmtid="{D5CDD505-2E9C-101B-9397-08002B2CF9AE}" pid="445" name="ZOTERO_BREF_Cxm7KEFZMUdM_5">
    <vt:lpwstr>ow that cytochrome c oxidase I DNA barcodes effectively discriminate among species in three Lepidoptera families from Area de Conservación Guanacaste in northwestern Costa Rica. We found that 97.9% of the 521 species recognized by prior taxonomic work pos</vt:lpwstr>
  </property>
  <property fmtid="{D5CDD505-2E9C-101B-9397-08002B2CF9AE}" pid="446" name="ZOTERO_BREF_Cxm7KEFZMUdM_6">
    <vt:lpwstr>sess distinctive cytochrome c oxidase I barcodes and that the few instances of interspecific sequence overlap involve very similar species. We also found two or more barcode clusters within each of 13 supposedly single species. Covariation between these c</vt:lpwstr>
  </property>
  <property fmtid="{D5CDD505-2E9C-101B-9397-08002B2CF9AE}" pid="447" name="ZOTERO_BREF_Cxm7KEFZMUdM_7">
    <vt:lpwstr>lusters and morphological and/or ecological traits indicates overlooked species complexes. If these results are general, DNA barcoding will significantly aid species identification and discovery in tropical settings.","DOI":"10.1073/pnas.0510466103","ISSN</vt:lpwstr>
  </property>
  <property fmtid="{D5CDD505-2E9C-101B-9397-08002B2CF9AE}" pid="448" name="ZOTERO_BREF_Cxm7KEFZMUdM_8">
    <vt:lpwstr>":"0027-8424","note":"PMID: 16418261\nPMCID: PMC1327734","journalAbbreviation":"Proc Natl Acad Sci U S A","author":[{"family":"Hajibabaei","given":"Mehrdad"},{"family":"Janzen","given":"Daniel H."},{"family":"Burns","given":"John M."},{"family":"Hallwachs</vt:lpwstr>
  </property>
  <property fmtid="{D5CDD505-2E9C-101B-9397-08002B2CF9AE}" pid="449" name="ZOTERO_BREF_Cxm7KEFZMUdM_9">
    <vt:lpwstr>","given":"Winnie"},{"family":"Hebert","given":"Paul D. N."}],"issued":{"date-parts":[["2006",1,24]]}}}],"schema":"https://github.com/citation-style-language/schema/raw/master/csl-citation.json"}</vt:lpwstr>
  </property>
  <property fmtid="{D5CDD505-2E9C-101B-9397-08002B2CF9AE}" pid="450" name="ZOTERO_BREF_XekRmiJEiOqZ_1">
    <vt:lpwstr>ZOTERO_ITEM CSL_CITATION {"citationID":"ivLhGjGa","properties":{"formattedCitation":"(Hajibabaei et al., 2007)","plainCitation":"(Hajibabaei et al., 2007)","noteIndex":0},"citationItems":[{"id":"iNwDqJr0/5lyuGUcz","uris":["http://zotero.org/users/1719066/</vt:lpwstr>
  </property>
  <property fmtid="{D5CDD505-2E9C-101B-9397-08002B2CF9AE}" pid="451" name="ZOTERO_BREF_XekRmiJEiOqZ_2">
    <vt:lpwstr>items/55UASK4G"],"uri":["http://zotero.org/users/1719066/items/55UASK4G"],"itemData":{"id":84,"type":"book","title":"Hajibabaei M, Singer GAC, Hebert PDN, Hickey DA. DNA barcoding: how it complements taxonomy, molecular phylogenetics and population geneti</vt:lpwstr>
  </property>
  <property fmtid="{D5CDD505-2E9C-101B-9397-08002B2CF9AE}" pid="452" name="ZOTERO_BREF_XekRmiJEiOqZ_3">
    <vt:lpwstr>cs. Trends Genet 23: 167-172","volume":"23","number-of-pages":"167","source":"ResearchGate","abstract":"DNA barcoding aims to provide an efficient method for species-level identifications and, as such, will contribute powerfully to taxonomic and biodivers</vt:lpwstr>
  </property>
  <property fmtid="{D5CDD505-2E9C-101B-9397-08002B2CF9AE}" pid="453" name="ZOTERO_BREF_XekRmiJEiOqZ_4">
    <vt:lpwstr>ity research. As the number of DNA barcode sequences accumulates, however, these data will also provide a unique 'horizontal' genomics perspective with broad implications. For example, here we compare the goals and methods of DNA barcoding with those of m</vt:lpwstr>
  </property>
  <property fmtid="{D5CDD505-2E9C-101B-9397-08002B2CF9AE}" pid="454" name="ZOTERO_BREF_XekRmiJEiOqZ_5">
    <vt:lpwstr>olecular phylogenetics and population genetics, and suggest that DNA barcoding can complement current research in these areas by providing background information that will be helpful in the selection of taxa for further analyses.","note":"DOI: 10.1016/j.t</vt:lpwstr>
  </property>
  <property fmtid="{D5CDD505-2E9C-101B-9397-08002B2CF9AE}" pid="455" name="ZOTERO_BREF_XekRmiJEiOqZ_6">
    <vt:lpwstr>ig.2007.02.001","shortTitle":"Hajibabaei M, Singer GAC, Hebert PDN, Hickey DA. DNA barcoding","author":[{"family":"Hajibabaei","given":"Mehrdad"},{"family":"A.C. Singer","given":"Gregory"},{"family":"Hebert","given":"Paul"},{"family":"A Hickey","given":"D</vt:lpwstr>
  </property>
  <property fmtid="{D5CDD505-2E9C-101B-9397-08002B2CF9AE}" pid="456" name="ZOTERO_BREF_XekRmiJEiOqZ_7">
    <vt:lpwstr>onal"}],"issued":{"date-parts":[["2007",5,1]]}}}],"schema":"https://github.com/citation-style-language/schema/raw/master/csl-citation.json"}</vt:lpwstr>
  </property>
  <property fmtid="{D5CDD505-2E9C-101B-9397-08002B2CF9AE}" pid="457" name="ZOTERO_BREF_mRWvK2ldAl1z_1">
    <vt:lpwstr>ZOTERO_ITEM CSL_CITATION {"citationID":"a3gf8ag4g1","properties":{"formattedCitation":"(Porter et al., 2014)","plainCitation":"(Porter et al., 2014)","noteIndex":0},"citationItems":[{"id":"iNwDqJr0/QU76fGSM","uris":["http://zotero.org/users/1719066/items/</vt:lpwstr>
  </property>
  <property fmtid="{D5CDD505-2E9C-101B-9397-08002B2CF9AE}" pid="458" name="ZOTERO_BREF_mRWvK2ldAl1z_2">
    <vt:lpwstr>FXE4V6FG"],"uri":["http://zotero.org/users/1719066/items/FXE4V6FG"],"itemData":{"id":86,"type":"book","title":"Rapid and accurate taxonomic classification of insect (Class Insecta) cytochrome c oxidase subunit 1 (COI) DNA barcode sequences using a naïve B</vt:lpwstr>
  </property>
  <property fmtid="{D5CDD505-2E9C-101B-9397-08002B2CF9AE}" pid="459" name="ZOTERO_BREF_mRWvK2ldAl1z_3">
    <vt:lpwstr>ayesian classifier","volume":"14","source":"ResearchGate","abstract":"Current methods to identify unknown insect (class Insecta) cytochrome c oxidase (COI barcode) sequences often rely on thresholds of distances that can be difficult to define, sequence s</vt:lpwstr>
  </property>
  <property fmtid="{D5CDD505-2E9C-101B-9397-08002B2CF9AE}" pid="460" name="ZOTERO_BREF_mRWvK2ldAl1z_4">
    <vt:lpwstr>imilarity cut-offs, or monophyly. Some of the most commonly used metagenomic classification methods do not provide a measure of confidence for the taxonomic assignments they provide. The aim of this study was to use a naïve Bayesian classifier (Wang et al</vt:lpwstr>
  </property>
  <property fmtid="{D5CDD505-2E9C-101B-9397-08002B2CF9AE}" pid="461" name="ZOTERO_BREF_mRWvK2ldAl1z_5">
    <vt:lpwstr>.\nApplied and Environmental Microbiology, 2007; 73: 5261) to automate taxonomic assignments for large batches of insect COI sequences such as data obtained from high-throughput environmental sequencing. This method provides rank-flexible taxonomic assign</vt:lpwstr>
  </property>
  <property fmtid="{D5CDD505-2E9C-101B-9397-08002B2CF9AE}" pid="462" name="ZOTERO_BREF_mRWvK2ldAl1z_6">
    <vt:lpwstr>ments with an associated bootstrap support value, and it is faster than the blast-based methods commonly used in environmental sequence surveys. We have developed and rigorously tested the performance of three different training sets using leave-one-out c</vt:lpwstr>
  </property>
  <property fmtid="{D5CDD505-2E9C-101B-9397-08002B2CF9AE}" pid="463" name="ZOTERO_BREF_mRWvK2ldAl1z_7">
    <vt:lpwstr>ross-validation, two field data sets, and targeted testing of Lepidoptera, Diptera and Mantodea sequences obtained from the Barcode of Life Data system. We found that type I error rates, incorrect taxonomic assignments with a high bootstrap support, were </vt:lpwstr>
  </property>
  <property fmtid="{D5CDD505-2E9C-101B-9397-08002B2CF9AE}" pid="464" name="ZOTERO_BREF_mRWvK2ldAl1z_8">
    <vt:lpwstr>already relatively low but could be lowered further by ensuring that all query taxa are actually present in the reference database. Choosing bootstrap support cut-offs according to query length and summarizing taxonomic assignments to more inclusive ranks</vt:lpwstr>
  </property>
  <property fmtid="{D5CDD505-2E9C-101B-9397-08002B2CF9AE}" pid="465" name="ZOTERO_BREF_mRWvK2ldAl1z_9">
    <vt:lpwstr> can also help to reduce error while retaining the maximum number of assignments. Additionally, we highlight gaps in the taxonomic and geographic representation of insects in public sequence databases that will require further work by taxonomists to impro</vt:lpwstr>
  </property>
  <property fmtid="{D5CDD505-2E9C-101B-9397-08002B2CF9AE}" pid="466" name="ZOTERO_BREF_mRWvK2ldAl1z_10">
    <vt:lpwstr>ve the quality of assignments generated using any method.","note":"DOI: 10.1111/1755-0998.12240","author":[{"family":"Porter","given":"Teresita"},{"family":"Gibson","given":"Joel"},{"family":"Shokralla","given":"Shadi"},{"family":"Baird","given":"Donald"}</vt:lpwstr>
  </property>
  <property fmtid="{D5CDD505-2E9C-101B-9397-08002B2CF9AE}" pid="467" name="ZOTERO_BREF_mRWvK2ldAl1z_11">
    <vt:lpwstr>,{"family":"Brian Golding","given":"G"},{"family":"Hajibabaei","given":"Mehrdad"}],"issued":{"date-parts":[["2014",3,1]]}}}],"schema":"https://github.com/citation-style-language/schema/raw/master/csl-citation.json"}</vt:lpwstr>
  </property>
  <property fmtid="{D5CDD505-2E9C-101B-9397-08002B2CF9AE}" pid="468" name="ZOTERO_BREF_Scn6bJOR5qC0_1">
    <vt:lpwstr>ZOTERO_ITEM CSL_CITATION {"citationID":"9v2WJkML","properties":{"formattedCitation":"(Hajibabaei et al., 2007, 2006; Kang, Deng, Zang, &amp; Long, 2017; S. Miller, Copeland, E Rosati, &amp; Hebert, 2014; S. Miller et al., 2015; S. Miller, Martins, et al., 2014; S</vt:lpwstr>
  </property>
  <property fmtid="{D5CDD505-2E9C-101B-9397-08002B2CF9AE}" pid="469" name="ZOTERO_BREF_Scn6bJOR5qC0_2">
    <vt:lpwstr>mith, Fisher, &amp; Hebert, 2005)","plainCitation":"(Hajibabaei et al., 2007, 2006; Kang, Deng, Zang, &amp; Long, 2017; S. Miller, Copeland, E Rosati, &amp; Hebert, 2014; S. Miller et al., 2015; S. Miller, Martins, et al., 2014; Smith, Fisher, &amp; Hebert, 2005)","noteI</vt:lpwstr>
  </property>
  <property fmtid="{D5CDD505-2E9C-101B-9397-08002B2CF9AE}" pid="470" name="ZOTERO_BREF_Scn6bJOR5qC0_3">
    <vt:lpwstr>ndex":0},"citationItems":[{"id":"iNwDqJr0/5lyuGUcz","uris":["http://zotero.org/users/1719066/items/55UASK4G"],"uri":["http://zotero.org/users/1719066/items/55UASK4G"],"itemData":{"id":84,"type":"book","title":"Hajibabaei M, Singer GAC, Hebert PDN, Hickey </vt:lpwstr>
  </property>
  <property fmtid="{D5CDD505-2E9C-101B-9397-08002B2CF9AE}" pid="471" name="ZOTERO_BREF_Scn6bJOR5qC0_4">
    <vt:lpwstr>DA. DNA barcoding: how it complements taxonomy, molecular phylogenetics and population genetics. Trends Genet 23: 167-172","volume":"23","number-of-pages":"167","source":"ResearchGate","abstract":"DNA barcoding aims to provide an efficient method for spec</vt:lpwstr>
  </property>
  <property fmtid="{D5CDD505-2E9C-101B-9397-08002B2CF9AE}" pid="472" name="ZOTERO_BREF_Scn6bJOR5qC0_5">
    <vt:lpwstr>ies-level identifications and, as such, will contribute powerfully to taxonomic and biodiversity research. As the number of DNA barcode sequences accumulates, however, these data will also provide a unique 'horizontal' genomics perspective with broad impl</vt:lpwstr>
  </property>
  <property fmtid="{D5CDD505-2E9C-101B-9397-08002B2CF9AE}" pid="473" name="ZOTERO_BREF_Scn6bJOR5qC0_6">
    <vt:lpwstr>ications. For example, here we compare the goals and methods of DNA barcoding with those of molecular phylogenetics and population genetics, and suggest that DNA barcoding can complement current research in these areas by providing background information </vt:lpwstr>
  </property>
  <property fmtid="{D5CDD505-2E9C-101B-9397-08002B2CF9AE}" pid="474" name="ZOTERO_BREF_Scn6bJOR5qC0_7">
    <vt:lpwstr>that will be helpful in the selection of taxa for further analyses.","note":"DOI: 10.1016/j.tig.2007.02.001","shortTitle":"Hajibabaei M, Singer GAC, Hebert PDN, Hickey DA. DNA barcoding","author":[{"family":"Hajibabaei","given":"Mehrdad"},{"family":"A.C. </vt:lpwstr>
  </property>
  <property fmtid="{D5CDD505-2E9C-101B-9397-08002B2CF9AE}" pid="475" name="ZOTERO_BREF_Scn6bJOR5qC0_8">
    <vt:lpwstr>Singer","given":"Gregory"},{"family":"Hebert","given":"Paul"},{"family":"A Hickey","given":"Donal"}],"issued":{"date-parts":[["2007",5,1]]}}},{"id":"iNwDqJr0/jGcVCRzV","uris":["http://zotero.org/users/1719066/items/Y8RSZHUV"],"uri":["http://zotero.org/use</vt:lpwstr>
  </property>
  <property fmtid="{D5CDD505-2E9C-101B-9397-08002B2CF9AE}" pid="476" name="ZOTERO_BREF_Scn6bJOR5qC0_9">
    <vt:lpwstr>rs/1719066/items/Y8RSZHUV"],"itemData":{"id":136,"type":"article-journal","title":"DNA barcodes distinguish species of tropical Lepidoptera","container-title":"Proceedings of the National Academy of Sciences of the United States of America","page":"968-97</vt:lpwstr>
  </property>
  <property fmtid="{D5CDD505-2E9C-101B-9397-08002B2CF9AE}" pid="477" name="ZOTERO_BREF_Scn6bJOR5qC0_10">
    <vt:lpwstr>1","volume":"103","issue":"4","source":"PubMed Central","abstract":"Although central to much biological research, the identification of species is often difficult. The use of DNA barcodes, short DNA sequences from a standardized region of the genome, has </vt:lpwstr>
  </property>
  <property fmtid="{D5CDD505-2E9C-101B-9397-08002B2CF9AE}" pid="478" name="ZOTERO_BREF_Scn6bJOR5qC0_11">
    <vt:lpwstr>recently been proposed as a tool to facilitate species identification and discovery. However, the effectiveness of DNA barcoding for identifying specimens in species-rich tropical biotas is unknown. Here we show that cytochrome c oxidase I DNA barcodes ef</vt:lpwstr>
  </property>
  <property fmtid="{D5CDD505-2E9C-101B-9397-08002B2CF9AE}" pid="479" name="ZOTERO_BREF_Scn6bJOR5qC0_12">
    <vt:lpwstr>fectively discriminate among species in three Lepidoptera families from Area de Conservación Guanacaste in northwestern Costa Rica. We found that 97.9% of the 521 species recognized by prior taxonomic work possess distinctive cytochrome c oxidase I barcod</vt:lpwstr>
  </property>
  <property fmtid="{D5CDD505-2E9C-101B-9397-08002B2CF9AE}" pid="480" name="ZOTERO_BREF_Scn6bJOR5qC0_13">
    <vt:lpwstr>es and that the few instances of interspecific sequence overlap involve very similar species. We also found two or more barcode clusters within each of 13 supposedly single species. Covariation between these clusters and morphological and/or ecological tr</vt:lpwstr>
  </property>
  <property fmtid="{D5CDD505-2E9C-101B-9397-08002B2CF9AE}" pid="481" name="ZOTERO_BREF_Scn6bJOR5qC0_14">
    <vt:lpwstr>aits indicates overlooked species complexes. If these results are general, DNA barcoding will significantly aid species identification and discovery in tropical settings.","DOI":"10.1073/pnas.0510466103","ISSN":"0027-8424","note":"PMID: 16418261\nPMCID: P</vt:lpwstr>
  </property>
  <property fmtid="{D5CDD505-2E9C-101B-9397-08002B2CF9AE}" pid="482" name="ZOTERO_BREF_Scn6bJOR5qC0_15">
    <vt:lpwstr>MC1327734","journalAbbreviation":"Proc Natl Acad Sci U S A","author":[{"family":"Hajibabaei","given":"Mehrdad"},{"family":"Janzen","given":"Daniel H."},{"family":"Burns","given":"John M."},{"family":"Hallwachs","given":"Winnie"},{"family":"Hebert","given"</vt:lpwstr>
  </property>
  <property fmtid="{D5CDD505-2E9C-101B-9397-08002B2CF9AE}" pid="483" name="ZOTERO_BREF_Scn6bJOR5qC0_16">
    <vt:lpwstr>:"Paul D. N."}],"issued":{"date-parts":[["2006",1,24]]}}},{"id":"iNwDqJr0/lqwqDdye","uris":["http://zotero.org/users/1719066/items/KMEN826D"],"uri":["http://zotero.org/users/1719066/items/KMEN826D"],"itemData":{"id":139,"type":"article-journal","title":"D</vt:lpwstr>
  </property>
  <property fmtid="{D5CDD505-2E9C-101B-9397-08002B2CF9AE}" pid="484" name="ZOTERO_BREF_Scn6bJOR5qC0_17">
    <vt:lpwstr>NA barcoding for effective biodiversity assessment of a hyperdiverse arthropod group: the ants of Madagascar","container-title":"Philosophical Transactions of the Royal Society B: Biological Sciences","page":"1825-1834","volume":"360","issue":"1462","sour</vt:lpwstr>
  </property>
  <property fmtid="{D5CDD505-2E9C-101B-9397-08002B2CF9AE}" pid="485" name="ZOTERO_BREF_Scn6bJOR5qC0_18">
    <vt:lpwstr>ce":"PubMed Central","abstract":"The role of DNA barcoding as a tool to accelerate the inventory and analysis of diversity for hyperdiverse arthropods is tested using ants in Madagascar. We demonstrate how DNA barcoding helps address the failure of curren</vt:lpwstr>
  </property>
  <property fmtid="{D5CDD505-2E9C-101B-9397-08002B2CF9AE}" pid="486" name="ZOTERO_BREF_Scn6bJOR5qC0_19">
    <vt:lpwstr>t inventory methods to rapidly respond to pressing biodiversity needs, specifically in the assessment of richness and turnover across landscapes with hyperdiverse taxa. In a comparison of inventories at four localities in northern Madagascar, patterns of </vt:lpwstr>
  </property>
  <property fmtid="{D5CDD505-2E9C-101B-9397-08002B2CF9AE}" pid="487" name="ZOTERO_BREF_Scn6bJOR5qC0_20">
    <vt:lpwstr>richness were not significantly different when richness was determined using morphological taxonomy (morphospecies) or sequence divergence thresholds (Molecular Operational Taxonomic Unit(s); MOTU). However, sequence-based methods tended to yield greater </vt:lpwstr>
  </property>
  <property fmtid="{D5CDD505-2E9C-101B-9397-08002B2CF9AE}" pid="488" name="ZOTERO_BREF_Scn6bJOR5qC0_21">
    <vt:lpwstr>richness and significantly lower indices of similarity than morphological taxonomy. MOTU determined using our molecular technique were a remarkably local phenomenon—indicative of highly restricted dispersal and/or long-term isolation. In cases where molec</vt:lpwstr>
  </property>
  <property fmtid="{D5CDD505-2E9C-101B-9397-08002B2CF9AE}" pid="489" name="ZOTERO_BREF_Scn6bJOR5qC0_22">
    <vt:lpwstr>ular and morphological methods differed in their assignment of individuals to categories, the morphological estimate was always more conservative than the molecular estimate. In those cases where morphospecies descriptions collapsed distinct molecular gro</vt:lpwstr>
  </property>
  <property fmtid="{D5CDD505-2E9C-101B-9397-08002B2CF9AE}" pid="490" name="ZOTERO_BREF_Scn6bJOR5qC0_23">
    <vt:lpwstr>ups, sequence divergences of 16% (on average) were contained within the same morphospecies. Such high divergences highlight taxa for further detailed genetic, morphological, life history, and behavioral studies.","DOI":"10.1098/rstb.2005.1714","ISSN":"096</vt:lpwstr>
  </property>
  <property fmtid="{D5CDD505-2E9C-101B-9397-08002B2CF9AE}" pid="491" name="ZOTERO_BREF_Scn6bJOR5qC0_24">
    <vt:lpwstr>2-8436","note":"PMID: 16214741\nPMCID: PMC1609228","shortTitle":"DNA barcoding for effective biodiversity assessment of a hyperdiverse arthropod group","journalAbbreviation":"Philos Trans R Soc Lond B Biol Sci","author":[{"family":"Smith","given":"M. Alex</vt:lpwstr>
  </property>
  <property fmtid="{D5CDD505-2E9C-101B-9397-08002B2CF9AE}" pid="492" name="ZOTERO_BREF_Scn6bJOR5qC0_25">
    <vt:lpwstr>"},{"family":"Fisher","given":"Brian L"},{"family":"Hebert","given":"Paul D.N"}],"issued":{"date-parts":[["2005",10,29]]}}},{"id":"iNwDqJr0/gscYIax8","uris":["http://zotero.org/users/1719066/items/KD4R5ASC"],"uri":["http://zotero.org/users/1719066/items/K</vt:lpwstr>
  </property>
  <property fmtid="{D5CDD505-2E9C-101B-9397-08002B2CF9AE}" pid="493" name="ZOTERO_BREF_Scn6bJOR5qC0_26">
    <vt:lpwstr>D4R5ASC"],"itemData":{"id":50,"type":"article-journal","title":"DNA barcoding analysis and phylogenetic relationships of tree species in tropical cloud forests","container-title":"Scientific Reports","page":"12564","volume":"7","issue":"1","source":"www.n</vt:lpwstr>
  </property>
  <property fmtid="{D5CDD505-2E9C-101B-9397-08002B2CF9AE}" pid="494" name="ZOTERO_BREF_Scn6bJOR5qC0_27">
    <vt:lpwstr>ature.com","abstract":"DNA barcoding is a useful tool for species identification and phylogenetic construction. But present studies have far reached a consistent result on the universality of DNA barcoding. We tested the universality of tree species DNA b</vt:lpwstr>
  </property>
  <property fmtid="{D5CDD505-2E9C-101B-9397-08002B2CF9AE}" pid="495" name="ZOTERO_BREF_Scn6bJOR5qC0_28">
    <vt:lpwstr>arcodes including rbcL, matK, trnH-psbA and ITS, and examined their abilities of species identification and phylogenetic construction in three tropical cloud forests. Results showed that the success rates of PCR amplification of rbcL, matK, trnH-psbA and </vt:lpwstr>
  </property>
  <property fmtid="{D5CDD505-2E9C-101B-9397-08002B2CF9AE}" pid="496" name="ZOTERO_BREF_Scn6bJOR5qC0_29">
    <vt:lpwstr>ITS were 75.26% ± 3.65%, 57.24% ± 4.42%, 79.28% ± 7.08%, 50.31% ± 6.64%, and the rates of DNA sequencing were 63.84% ± 4.32%, 50.82% ± 4.36%, 72.87% ± 11.37%, 45.15% ± 8.91% respectively, suggesting that both rbcL and trnH-psbA are universal for tree spec</vt:lpwstr>
  </property>
  <property fmtid="{D5CDD505-2E9C-101B-9397-08002B2CF9AE}" pid="497" name="ZOTERO_BREF_Scn6bJOR5qC0_30">
    <vt:lpwstr>ies in the tropical cloud forests. The success rates of species identification of the four fragments were higher than 41.00% (rbcL: 41.50% ± 2.81%, matK: 42.88% ± 2.59%, trnH-psbA: 46.16% ± 5.11% and ITS: 47.20% ± 5.76%), demonstrating that these fragment</vt:lpwstr>
  </property>
  <property fmtid="{D5CDD505-2E9C-101B-9397-08002B2CF9AE}" pid="498" name="ZOTERO_BREF_Scn6bJOR5qC0_31">
    <vt:lpwstr>s have potentiality in species identification. When the phylogenetic relationships were built with random fragment combinations, optimal evolutionary tree with high supporting values were established using the combinations of rbcL + matK + trnH-psbA in tr</vt:lpwstr>
  </property>
  <property fmtid="{D5CDD505-2E9C-101B-9397-08002B2CF9AE}" pid="499" name="ZOTERO_BREF_Scn6bJOR5qC0_32">
    <vt:lpwstr>opical cloud forests.","DOI":"10.1038/s41598-017-13057-0","ISSN":"2045-2322","language":"En","author":[{"family":"Kang","given":"Yong"},{"family":"Deng","given":"Zhiyan"},{"family":"Zang","given":"Runguo"},{"family":"Long","given":"Wenxing"}],"issued":{"d</vt:lpwstr>
  </property>
  <property fmtid="{D5CDD505-2E9C-101B-9397-08002B2CF9AE}" pid="500" name="ZOTERO_BREF_Scn6bJOR5qC0_33">
    <vt:lpwstr>ate-parts":[["2017",10,2]]}}},{"id":"iNwDqJr0/ruFWyea9","uris":["http://zotero.org/users/1719066/items/I23EXP85"],"uri":["http://zotero.org/users/1719066/items/I23EXP85"],"itemData":{"id":100,"type":"book","title":"DNA Barcodes of Moths (Lepidoptera) from</vt:lpwstr>
  </property>
  <property fmtid="{D5CDD505-2E9C-101B-9397-08002B2CF9AE}" pid="501" name="ZOTERO_BREF_Scn6bJOR5qC0_34">
    <vt:lpwstr> Lake Turkana, Kenya","volume":"116","number-of-pages":"133","note":"DOI: 10.4289/0013-8797.116.1.133","author":[{"family":"Miller","given":"Scott"},{"family":"Martins","given":"Dino"},{"family":"Rosati","given":"Margaret"},{"family":"Hebert","given":"Pau</vt:lpwstr>
  </property>
  <property fmtid="{D5CDD505-2E9C-101B-9397-08002B2CF9AE}" pid="502" name="ZOTERO_BREF_Scn6bJOR5qC0_35">
    <vt:lpwstr>l"}],"issued":{"date-parts":[["2014",1,30]]}}},{"id":"iNwDqJr0/4gdpWaDr","uris":["http://zotero.org/users/1719066/items/BIT7BHGZ"],"uri":["http://zotero.org/users/1719066/items/BIT7BHGZ"],"itemData":{"id":104,"type":"book","title":"DNA Barcodes of Lepidop</vt:lpwstr>
  </property>
  <property fmtid="{D5CDD505-2E9C-101B-9397-08002B2CF9AE}" pid="503" name="ZOTERO_BREF_Scn6bJOR5qC0_36">
    <vt:lpwstr>tera Reared from Yawan, Papua New Guinea","volume":"117","number-of-pages":"247","note":"DOI: 10.4289/0013-8797.117.2.247","author":[{"family":"Miller","given":"Scott"},{"family":"E Rosati","given":"Margaret"},{"family":"Gewa","given":"Bradley"},{"family"</vt:lpwstr>
  </property>
  <property fmtid="{D5CDD505-2E9C-101B-9397-08002B2CF9AE}" pid="504" name="ZOTERO_BREF_Scn6bJOR5qC0_37">
    <vt:lpwstr>:"Novotny","given":"Vojtech"},{"family":"D Weiblen","given":"George"},{"family":"Hebert","given":"Paul"}],"issued":{"date-parts":[["2015",4,1]]}}},{"id":"iNwDqJr0/GJecixyv","uris":["http://zotero.org/users/1719066/items/JI9TK7CZ"],"uri":["http://zotero.or</vt:lpwstr>
  </property>
  <property fmtid="{D5CDD505-2E9C-101B-9397-08002B2CF9AE}" pid="505" name="ZOTERO_BREF_Scn6bJOR5qC0_38">
    <vt:lpwstr>g/users/1719066/items/JI9TK7CZ"],"itemData":{"id":101,"type":"book","title":"DNA Barcodes of Microlepidoptera Reared from Native Fruit in Kenya","volume":"116","number-of-pages":"137","note":"DOI: 10.4289/0013-8797.116.1.137","author":[{"family":"Miller",</vt:lpwstr>
  </property>
  <property fmtid="{D5CDD505-2E9C-101B-9397-08002B2CF9AE}" pid="506" name="ZOTERO_BREF_Scn6bJOR5qC0_39">
    <vt:lpwstr>"given":"Scott"},{"family":"Copeland","given":"Robert"},{"family":"E Rosati","given":"Margaret"},{"family":"Hebert","given":"Paul"}],"issued":{"date-parts":[["2014",1,30]]}}}],"schema":"https://github.com/citation-style-language/schema/raw/master/csl-cita</vt:lpwstr>
  </property>
  <property fmtid="{D5CDD505-2E9C-101B-9397-08002B2CF9AE}" pid="507" name="ZOTERO_BREF_Scn6bJOR5qC0_40">
    <vt:lpwstr>tion.json"}</vt:lpwstr>
  </property>
  <property fmtid="{D5CDD505-2E9C-101B-9397-08002B2CF9AE}" pid="508" name="ZOTERO_BREF_YEJY5dPceTtX_1">
    <vt:lpwstr>ZOTERO_ITEM CSL_CITATION {"citationID":"drJ7NIj3","properties":{"formattedCitation":"(Hajibabaei et al., 2007; Zwickl &amp; Hillis, 2002)","plainCitation":"(Hajibabaei et al., 2007; Zwickl &amp; Hillis, 2002)","noteIndex":0},"citationItems":[{"id":"iNwDqJr0/5lyuG</vt:lpwstr>
  </property>
  <property fmtid="{D5CDD505-2E9C-101B-9397-08002B2CF9AE}" pid="509" name="ZOTERO_BREF_YEJY5dPceTtX_2">
    <vt:lpwstr>Ucz","uris":["http://zotero.org/users/1719066/items/55UASK4G"],"uri":["http://zotero.org/users/1719066/items/55UASK4G"],"itemData":{"id":84,"type":"book","title":"Hajibabaei M, Singer GAC, Hebert PDN, Hickey DA. DNA barcoding: how it complements taxonomy,</vt:lpwstr>
  </property>
  <property fmtid="{D5CDD505-2E9C-101B-9397-08002B2CF9AE}" pid="510" name="ZOTERO_BREF_YEJY5dPceTtX_3">
    <vt:lpwstr> molecular phylogenetics and population genetics. Trends Genet 23: 167-172","volume":"23","number-of-pages":"167","source":"ResearchGate","abstract":"DNA barcoding aims to provide an efficient method for species-level identifications and, as such, will co</vt:lpwstr>
  </property>
  <property fmtid="{D5CDD505-2E9C-101B-9397-08002B2CF9AE}" pid="511" name="ZOTERO_BREF_YEJY5dPceTtX_4">
    <vt:lpwstr>ntribute powerfully to taxonomic and biodiversity research. As the number of DNA barcode sequences accumulates, however, these data will also provide a unique 'horizontal' genomics perspective with broad implications. For example, here we compare the goal</vt:lpwstr>
  </property>
  <property fmtid="{D5CDD505-2E9C-101B-9397-08002B2CF9AE}" pid="512" name="ZOTERO_BREF_YEJY5dPceTtX_5">
    <vt:lpwstr>s and methods of DNA barcoding with those of molecular phylogenetics and population genetics, and suggest that DNA barcoding can complement current research in these areas by providing background information that will be helpful in the selection of taxa f</vt:lpwstr>
  </property>
  <property fmtid="{D5CDD505-2E9C-101B-9397-08002B2CF9AE}" pid="513" name="ZOTERO_BREF_YEJY5dPceTtX_6">
    <vt:lpwstr>or further analyses.","note":"DOI: 10.1016/j.tig.2007.02.001","shortTitle":"Hajibabaei M, Singer GAC, Hebert PDN, Hickey DA. DNA barcoding","author":[{"family":"Hajibabaei","given":"Mehrdad"},{"family":"A.C. Singer","given":"Gregory"},{"family":"Hebert","</vt:lpwstr>
  </property>
  <property fmtid="{D5CDD505-2E9C-101B-9397-08002B2CF9AE}" pid="514" name="ZOTERO_BREF_YEJY5dPceTtX_7">
    <vt:lpwstr>given":"Paul"},{"family":"A Hickey","given":"Donal"}],"issued":{"date-parts":[["2007",5,1]]}}},{"id":"iNwDqJr0/VH8126cW","uris":["http://zotero.org/users/1719066/items/4TB4W4YH"],"uri":["http://zotero.org/users/1719066/items/4TB4W4YH"],"itemData":{"id":27</vt:lpwstr>
  </property>
  <property fmtid="{D5CDD505-2E9C-101B-9397-08002B2CF9AE}" pid="515" name="ZOTERO_BREF_YEJY5dPceTtX_8">
    <vt:lpwstr>6,"type":"article-journal","title":"Increased Taxon Sampling Greatly Reduces Phylogenetic Error","container-title":"Systematic Biology","page":"588-598","volume":"51","issue":"4","source":"PubMed","abstract":"Several authors have argued recently that exte</vt:lpwstr>
  </property>
  <property fmtid="{D5CDD505-2E9C-101B-9397-08002B2CF9AE}" pid="516" name="ZOTERO_BREF_YEJY5dPceTtX_9">
    <vt:lpwstr>nsive taxon sampling has a positive and important effect on the accuracy of phylogenetic estimates. However, other authors have argued that there is little benefit of extensive taxon sampling, and so phylogenetic problems can or should be reduced to a few</vt:lpwstr>
  </property>
  <property fmtid="{D5CDD505-2E9C-101B-9397-08002B2CF9AE}" pid="517" name="ZOTERO_BREF_YEJY5dPceTtX_10">
    <vt:lpwstr> exemplar taxa as a means of reducing the computational complexity of the phylogenetic analysis. In this paper we examined five aspects of study design that may have led to these different perspectives. First, we considered the measurement of phylogenetic</vt:lpwstr>
  </property>
  <property fmtid="{D5CDD505-2E9C-101B-9397-08002B2CF9AE}" pid="518" name="ZOTERO_BREF_YEJY5dPceTtX_11">
    <vt:lpwstr> error across a wide range of taxon sample sizes, and conclude that the expected error based on randomly selecting trees (which varies by taxon sample size) must be considered in evaluating error in studies of the effects of taxon sampling. Second, we add</vt:lpwstr>
  </property>
  <property fmtid="{D5CDD505-2E9C-101B-9397-08002B2CF9AE}" pid="519" name="ZOTERO_BREF_YEJY5dPceTtX_12">
    <vt:lpwstr>ressed the scope of the phylogenetic problems defined by different samples of taxa, and argue that phylogenetic scope needs to be considered in evaluating the importance of taxon-sampling strategies. Third, we examined the claim that fast and simple tree </vt:lpwstr>
  </property>
  <property fmtid="{D5CDD505-2E9C-101B-9397-08002B2CF9AE}" pid="520" name="ZOTERO_BREF_YEJY5dPceTtX_13">
    <vt:lpwstr>searches are as effective as more thorough searches at finding near-optimal trees that minimize error. We show that a more complete search of tree space reduces phylogenetic error, especially as the taxon sample size increases. Fourth, we examined the eff</vt:lpwstr>
  </property>
  <property fmtid="{D5CDD505-2E9C-101B-9397-08002B2CF9AE}" pid="521" name="ZOTERO_BREF_YEJY5dPceTtX_14">
    <vt:lpwstr>ects of simple versus complex simulation models on taxonomic sampling studies. Although benefits of taxon sampling are apparent for all models, data generated under more complex models of evolution produce higher overall levels of error and show greater p</vt:lpwstr>
  </property>
  <property fmtid="{D5CDD505-2E9C-101B-9397-08002B2CF9AE}" pid="522" name="ZOTERO_BREF_YEJY5dPceTtX_15">
    <vt:lpwstr>ositive effects of increased taxon sampling. Fifth, we asked if different phylogenetic optimality criteria show different effects of taxon sampling. Although we found strong differences in effectiveness of different optimality criteria as a function of ta</vt:lpwstr>
  </property>
  <property fmtid="{D5CDD505-2E9C-101B-9397-08002B2CF9AE}" pid="523" name="ZOTERO_BREF_YEJY5dPceTtX_16">
    <vt:lpwstr>xon sample size, increased taxon sampling improved the results from all the common optimality criteria. Nonetheless, the method that showed the lowest overall performance (minimum evolution) also showed the least improvement from increased taxon sampling.</vt:lpwstr>
  </property>
  <property fmtid="{D5CDD505-2E9C-101B-9397-08002B2CF9AE}" pid="524" name="ZOTERO_BREF_YEJY5dPceTtX_17">
    <vt:lpwstr> Taking each of these results into account re-enforces the conclusion that increased sampling of taxa is one of the most important ways to increase overall phylogenetic accuracy.","DOI":"10.1080/10635150290102339","ISSN":"1063-5157","note":"PMID: 12228001</vt:lpwstr>
  </property>
  <property fmtid="{D5CDD505-2E9C-101B-9397-08002B2CF9AE}" pid="525" name="ZOTERO_BREF_YEJY5dPceTtX_18">
    <vt:lpwstr>","journalAbbreviation":"Syst. Biol.","language":"eng","author":[{"family":"Zwickl","given":"Derrick J."},{"family":"Hillis","given":"David M."}],"issued":{"date-parts":[["2002",8]]}}}],"schema":"https://github.com/citation-style-language/schema/raw/maste</vt:lpwstr>
  </property>
  <property fmtid="{D5CDD505-2E9C-101B-9397-08002B2CF9AE}" pid="526" name="ZOTERO_BREF_YEJY5dPceTtX_19">
    <vt:lpwstr>r/csl-citation.json"}</vt:lpwstr>
  </property>
  <property fmtid="{D5CDD505-2E9C-101B-9397-08002B2CF9AE}" pid="527" name="ZOTERO_BREF_fNwYCg4JOHmS_1">
    <vt:lpwstr>ZOTERO_ITEM CSL_CITATION {"citationID":"6DFGzr7t","properties":{"formattedCitation":"(\\uc0\\u8220{}Kenya | iBOL,\\uc0\\u8221{} n.d.)","plainCitation":"(“Kenya | iBOL,” n.d.)","noteIndex":0},"citationItems":[{"id":"iNwDqJr0/J7nUIuwU","uris":["http://zoter</vt:lpwstr>
  </property>
  <property fmtid="{D5CDD505-2E9C-101B-9397-08002B2CF9AE}" pid="528" name="ZOTERO_BREF_fNwYCg4JOHmS_2">
    <vt:lpwstr>o.org/users/1719066/items/X5IBFDTP"],"uri":["http://zotero.org/users/1719066/items/X5IBFDTP"],"itemData":{"id":152,"type":"webpage","title":"Kenya | iBOL","URL":"http://ibol.org/kenya/","accessed":{"date-parts":[["2018",4,12]]}}}],"schema":"https://github</vt:lpwstr>
  </property>
  <property fmtid="{D5CDD505-2E9C-101B-9397-08002B2CF9AE}" pid="529" name="ZOTERO_BREF_fNwYCg4JOHmS_3">
    <vt:lpwstr>.com/citation-style-language/schema/raw/master/csl-citation.json"}</vt:lpwstr>
  </property>
  <property fmtid="{D5CDD505-2E9C-101B-9397-08002B2CF9AE}" pid="530" name="ZOTERO_BREF_vK7bknsBGA5c_1">
    <vt:lpwstr>ZOTERO_ITEM CSL_CITATION {"citationID":"8myguo1S","properties":{"formattedCitation":"(\\uc0\\u8220{}Kenya | iBOL,\\uc0\\u8221{} n.d.; ODENY, D. O, Ndungu, N., Masiga, D., Khayota, B., &amp; Oyieko, H., 2017)","plainCitation":"(“Kenya | iBOL,” n.d.; ODENY, D. </vt:lpwstr>
  </property>
  <property fmtid="{D5CDD505-2E9C-101B-9397-08002B2CF9AE}" pid="531" name="ZOTERO_BREF_vK7bknsBGA5c_2">
    <vt:lpwstr>O, Ndungu, N., Masiga, D., Khayota, B., &amp; Oyieko, H., 2017)","noteIndex":0},"citationItems":[{"id":"iNwDqJr0/J7nUIuwU","uris":["http://zotero.org/users/1719066/items/X5IBFDTP"],"uri":["http://zotero.org/users/1719066/items/X5IBFDTP"],"itemData":{"id":152,</vt:lpwstr>
  </property>
  <property fmtid="{D5CDD505-2E9C-101B-9397-08002B2CF9AE}" pid="532" name="ZOTERO_BREF_vK7bknsBGA5c_3">
    <vt:lpwstr>"type":"webpage","title":"Kenya | iBOL","URL":"http://ibol.org/kenya/","accessed":{"date-parts":[["2018",4,12]]}}},{"id":"iNwDqJr0/gvh4OhKw","uris":["http://zotero.org/users/1719066/items/7N7GDQIE"],"uri":["http://zotero.org/users/1719066/items/7N7GDQIE"]</vt:lpwstr>
  </property>
  <property fmtid="{D5CDD505-2E9C-101B-9397-08002B2CF9AE}" pid="533" name="ZOTERO_BREF_vK7bknsBGA5c_4">
    <vt:lpwstr>,"itemData":{"id":149,"type":"paper-conference","title":"IMPLEMENTING A NATIONAL DNA BARCODING OPERATING NODE FROM SCRATCH - THE EXPERIENCE OF KENBOL","container-title":"Networks","publisher-place":"Adelaide, Australia","event":"Fourth International Barco</vt:lpwstr>
  </property>
  <property fmtid="{D5CDD505-2E9C-101B-9397-08002B2CF9AE}" pid="534" name="ZOTERO_BREF_vK7bknsBGA5c_5">
    <vt:lpwstr>de of Life Conference","event-place":"Adelaide, Australia","abstract":"Kenya began popularizing DNA barcoding in 2006 after hosting a CBOL regional workshop in Nairobi. Since then, there have been efforts to come up with regional and national programmes t</vt:lpwstr>
  </property>
  <property fmtid="{D5CDD505-2E9C-101B-9397-08002B2CF9AE}" pid="535" name="ZOTERO_BREF_vK7bknsBGA5c_6">
    <vt:lpwstr>hat would utilize the technique. With the support of CBOL and CCDB, Kenya has benefitted in capacity development in DNA barcoding. Earlier surveys of fish, Tsetse fly and stingless bees had contributed to barcode references. DNA barcoding activities have </vt:lpwstr>
  </property>
  <property fmtid="{D5CDD505-2E9C-101B-9397-08002B2CF9AE}" pid="536" name="ZOTERO_BREF_vK7bknsBGA5c_7">
    <vt:lpwstr>also been extended in diverse local universities and laboratories under individual scientists. On a national level however, implementation of DNA barcoding has been slow due to insufficient expertise, funding, infrastructure and a national framework of op</vt:lpwstr>
  </property>
  <property fmtid="{D5CDD505-2E9C-101B-9397-08002B2CF9AE}" pid="537" name="ZOTERO_BREF_vK7bknsBGA5c_8">
    <vt:lpwstr>eration. \n\nPopularization of DNA barcoding in Kenya required a framework to strengthen existing national networks. Through the global campaigns and the International Barcode of Life project (iBOL) a mechanisms was put in place to enhance national DNA ba</vt:lpwstr>
  </property>
  <property fmtid="{D5CDD505-2E9C-101B-9397-08002B2CF9AE}" pid="538" name="ZOTERO_BREF_vK7bknsBGA5c_9">
    <vt:lpwstr>rcoding operations. The IDRC supported KenBOL, steered by ICIPE and National Museums of Kenya (NMK) was therefore created to mainstream IDRC project objectives into various sectors of development in Kenya. A platform was subsequently created by KenBOL whi</vt:lpwstr>
  </property>
  <property fmtid="{D5CDD505-2E9C-101B-9397-08002B2CF9AE}" pid="539" name="ZOTERO_BREF_vK7bknsBGA5c_10">
    <vt:lpwstr>ch brought together a team from key institutions dealing with biodiversity conservation and management, agriculture and health issues in Kenya. The team established an operating structure for KenBOL and adopted thematic areas that cover various sectors of</vt:lpwstr>
  </property>
  <property fmtid="{D5CDD505-2E9C-101B-9397-08002B2CF9AE}" pid="540" name="ZOTERO_BREF_vK7bknsBGA5c_11">
    <vt:lpwstr> development which include disease vectors, pollinators, fishes, mammals (bushmeat and endangered species), plants (medicinal and others), birds, plant pests and parasitoids. \n\nIDRC-KenBOL project, has encouraged a strong network among participating ins</vt:lpwstr>
  </property>
  <property fmtid="{D5CDD505-2E9C-101B-9397-08002B2CF9AE}" pid="541" name="ZOTERO_BREF_vK7bknsBGA5c_12">
    <vt:lpwstr>titutions and programmes. Over the last eight months, KenBOL has registered approximately 5,216 specimens and about 33% have been barcoded in BOLD system. In addition to this effort, KenBOL has held several training seminars to partner institutions on fie</vt:lpwstr>
  </property>
  <property fmtid="{D5CDD505-2E9C-101B-9397-08002B2CF9AE}" pid="542" name="ZOTERO_BREF_vK7bknsBGA5c_13">
    <vt:lpwstr>ld sampling techniques, data and laboratory management for DNA barcoding.","URL":"http://www.dnabarcodes2011.org/conference/index.php","language":"en-US","author":[{"literal":"ODENY, D. O"},{"literal":"Ndungu, N."},{"literal":"Masiga, D."},{"literal":"Kha</vt:lpwstr>
  </property>
  <property fmtid="{D5CDD505-2E9C-101B-9397-08002B2CF9AE}" pid="543" name="ZOTERO_BREF_vK7bknsBGA5c_14">
    <vt:lpwstr>yota, B."},{"literal":"Oyieko, H."}],"issued":{"date-parts":[["2017",11,30]]},"accessed":{"date-parts":[["2018",4,12]]}}}],"schema":"https://github.com/citation-style-language/schema/raw/master/csl-citation.json"}</vt:lpwstr>
  </property>
  <property fmtid="{D5CDD505-2E9C-101B-9397-08002B2CF9AE}" pid="544" name="ZOTERO_BREF_rJmG7tzdX0s3_1">
    <vt:lpwstr>ZOTERO_ITEM CSL_CITATION {"citationID":"CCVwFRYN","properties":{"formattedCitation":"(S. Miller, Copeland, et al., 2014; S. Miller, Martins, et al., 2014)","plainCitation":"(S. Miller, Copeland, et al., 2014; S. Miller, Martins, et al., 2014)","noteIndex"</vt:lpwstr>
  </property>
  <property fmtid="{D5CDD505-2E9C-101B-9397-08002B2CF9AE}" pid="545" name="ZOTERO_BREF_rJmG7tzdX0s3_2">
    <vt:lpwstr>:0},"citationItems":[{"id":"iNwDqJr0/ruFWyea9","uris":["http://zotero.org/users/1719066/items/I23EXP85"],"uri":["http://zotero.org/users/1719066/items/I23EXP85"],"itemData":{"id":100,"type":"book","title":"DNA Barcodes of Moths (Lepidoptera) from Lake Tur</vt:lpwstr>
  </property>
  <property fmtid="{D5CDD505-2E9C-101B-9397-08002B2CF9AE}" pid="546" name="ZOTERO_BREF_rJmG7tzdX0s3_3">
    <vt:lpwstr>kana, Kenya","volume":"116","number-of-pages":"133","note":"DOI: 10.4289/0013-8797.116.1.133","author":[{"family":"Miller","given":"Scott"},{"family":"Martins","given":"Dino"},{"family":"Rosati","given":"Margaret"},{"family":"Hebert","given":"Paul"}],"iss</vt:lpwstr>
  </property>
  <property fmtid="{D5CDD505-2E9C-101B-9397-08002B2CF9AE}" pid="547" name="ZOTERO_BREF_rJmG7tzdX0s3_4">
    <vt:lpwstr>ued":{"date-parts":[["2014",1,30]]}}},{"id":"iNwDqJr0/GJecixyv","uris":["http://zotero.org/users/1719066/items/JI9TK7CZ"],"uri":["http://zotero.org/users/1719066/items/JI9TK7CZ"],"itemData":{"id":101,"type":"book","title":"DNA Barcodes of Microlepidoptera</vt:lpwstr>
  </property>
  <property fmtid="{D5CDD505-2E9C-101B-9397-08002B2CF9AE}" pid="548" name="ZOTERO_BREF_rJmG7tzdX0s3_5">
    <vt:lpwstr> Reared from Native Fruit in Kenya","volume":"116","number-of-pages":"137","note":"DOI: 10.4289/0013-8797.116.1.137","author":[{"family":"Miller","given":"Scott"},{"family":"Copeland","given":"Robert"},{"family":"E Rosati","given":"Margaret"},{"family":"H</vt:lpwstr>
  </property>
  <property fmtid="{D5CDD505-2E9C-101B-9397-08002B2CF9AE}" pid="549" name="ZOTERO_BREF_rJmG7tzdX0s3_6">
    <vt:lpwstr>ebert","given":"Paul"}],"issued":{"date-parts":[["2014",1,30]]}}}],"schema":"https://github.com/citation-style-language/schema/raw/master/csl-citation.json"}</vt:lpwstr>
  </property>
  <property fmtid="{D5CDD505-2E9C-101B-9397-08002B2CF9AE}" pid="550" name="ZOTERO_BREF_UgeyiT9VePL6_1">
    <vt:lpwstr>ZOTERO_ITEM CSL_CITATION {"citationID":"1Won4zhv","properties":{"formattedCitation":"(Roderic D. M. Page, 2016; \\uc0\\u8220{}Zoologische Staatssammlung Muenchen - International Barcode of Life (iBOL) - Barcode of Life Project Specimen Data,\\uc0\\u8221{}</vt:lpwstr>
  </property>
  <property fmtid="{D5CDD505-2E9C-101B-9397-08002B2CF9AE}" pid="551" name="ZOTERO_BREF_UgeyiT9VePL6_2">
    <vt:lpwstr> n.d.)","plainCitation":"(Roderic D. M. Page, 2016; “Zoologische Staatssammlung Muenchen - International Barcode of Life (iBOL) - Barcode of Life Project Specimen Data,” n.d.)","noteIndex":0},"citationItems":[{"id":"iNwDqJr0/cuaLVxAD","uris":["http://zote</vt:lpwstr>
  </property>
  <property fmtid="{D5CDD505-2E9C-101B-9397-08002B2CF9AE}" pid="552" name="ZOTERO_BREF_UgeyiT9VePL6_3">
    <vt:lpwstr>ro.org/users/1719066/items/HTXKI4D5"],"uri":["http://zotero.org/users/1719066/items/HTXKI4D5"],"itemData":{"id":158,"type":"article-journal","title":"International Barcode of Life project (iBOL)","source":"www.gbif.org","abstract":"The International Barco</vt:lpwstr>
  </property>
  <property fmtid="{D5CDD505-2E9C-101B-9397-08002B2CF9AE}" pid="553" name="ZOTERO_BREF_UgeyiT9VePL6_4">
    <vt:lpwstr>de of Life Project (iBOL) was formally activated in October 2010. Its first phase (2010-2015) will lead to the acquisition of DNA barcode records for 5M specimens representing 500K species. iBOL will release each barcode record in two phases. The initial </vt:lpwstr>
  </property>
  <property fmtid="{D5CDD505-2E9C-101B-9397-08002B2CF9AE}" pid="554" name="ZOTERO_BREF_UgeyiT9VePL6_5">
    <vt:lpwstr>phase will release barcode sequence(s), trace files, high-level (ordinal) taxonomic assignment, GPS co-ordinates and the country of collection. This phase of data release will occur automatically on a quarterly basis in datafiles posted on this page as we</vt:lpwstr>
  </property>
  <property fmtid="{D5CDD505-2E9C-101B-9397-08002B2CF9AE}" pid="555" name="ZOTERO_BREF_UgeyiT9VePL6_6">
    <vt:lpwstr>ll as at GenBank. The second phase of data release will involve a m…","URL":"https://www.gbif.org/dataset/040c5662-da76-4782-a48e-cdea1892d14c","DOI":"10.15468/inygc6","language":"eng","author":[{"literal":"Roderic D. M. Page"}],"issued":{"date-parts":[["</vt:lpwstr>
  </property>
  <property fmtid="{D5CDD505-2E9C-101B-9397-08002B2CF9AE}" pid="556" name="ZOTERO_BREF_UgeyiT9VePL6_7">
    <vt:lpwstr>2016",8,18]]},"accessed":{"date-parts":[["2018",4,13]]}}},{"id":"iNwDqJr0/R0N97xC2","uris":["http://zotero.org/users/1719066/items/MQ3J5L72"],"uri":["http://zotero.org/users/1719066/items/MQ3J5L72"],"itemData":{"id":163,"type":"article-journal","title":"Z</vt:lpwstr>
  </property>
  <property fmtid="{D5CDD505-2E9C-101B-9397-08002B2CF9AE}" pid="557" name="ZOTERO_BREF_UgeyiT9VePL6_8">
    <vt:lpwstr>oologische Staatssammlung Muenchen - International Barcode of Life (iBOL) - Barcode of Life Project Specimen Data","source":"www.gbif.org","abstract":"Global Biodiversity Information Facility. Free and Open Access to Biodiversity Data.","URL":"https://www</vt:lpwstr>
  </property>
  <property fmtid="{D5CDD505-2E9C-101B-9397-08002B2CF9AE}" pid="558" name="ZOTERO_BREF_UgeyiT9VePL6_9">
    <vt:lpwstr>.gbif.org/dataset/f29ab192-5964-40ae-a397-fa48ffdf0661","DOI":"10.15468/tfpnkp","language":"eng","accessed":{"date-parts":[["2018",4,13]]}}}],"schema":"https://github.com/citation-style-language/schema/raw/master/csl-citation.json"}</vt:lpwstr>
  </property>
  <property fmtid="{D5CDD505-2E9C-101B-9397-08002B2CF9AE}" pid="559" name="ZOTERO_BREF_JtLUJqSaQBYy_1">
    <vt:lpwstr>ZOTERO_ITEM CSL_CITATION {"citationID":"gfMvKewT","properties":{"formattedCitation":"(Hebert et al., 2016; S. E. Miller, 2007; Riedel, Sagata, Suhardjono, T\\uc0\\u228{}nzler, &amp; Balke, 2013)","plainCitation":"(Hebert et al., 2016; S. E. Miller, 2007; Ried</vt:lpwstr>
  </property>
  <property fmtid="{D5CDD505-2E9C-101B-9397-08002B2CF9AE}" pid="560" name="ZOTERO_BREF_JtLUJqSaQBYy_2">
    <vt:lpwstr>el, Sagata, Suhardjono, Tänzler, &amp; Balke, 2013)","noteIndex":0},"citationItems":[{"id":"iNwDqJr0/ABHHRzWS","uris":["http://zotero.org/users/1719066/items/Y6GCRGT9"],"uri":["http://zotero.org/users/1719066/items/Y6GCRGT9"],"itemData":{"id":169,"type":"arti</vt:lpwstr>
  </property>
  <property fmtid="{D5CDD505-2E9C-101B-9397-08002B2CF9AE}" pid="561" name="ZOTERO_BREF_JtLUJqSaQBYy_3">
    <vt:lpwstr>cle-journal","title":"From writing to reading the encyclopedia of life","container-title":"Philosophical Transactions of the Royal Society B: Biological Sciences","volume":"371","issue":"1702","source":"PubMed Central","abstract":"Prologue ‘As the study o</vt:lpwstr>
  </property>
  <property fmtid="{D5CDD505-2E9C-101B-9397-08002B2CF9AE}" pid="562" name="ZOTERO_BREF_JtLUJqSaQBYy_4">
    <vt:lpwstr>f natural science advances, the language of scientific description may be greatly simplified and abridged. This has already been done by Linneaus and may be carried still further by other invention. The descriptions of natural orders and genera may be red</vt:lpwstr>
  </property>
  <property fmtid="{D5CDD505-2E9C-101B-9397-08002B2CF9AE}" pid="563" name="ZOTERO_BREF_JtLUJqSaQBYy_5">
    <vt:lpwstr>uced to short definitions, and employment of signs, somewhat in the manner of algebra, instead of long descriptions. It is more easy to conceive this, than it is to conceive with what facility, and in how short a time, a knowledge of all the objects of na</vt:lpwstr>
  </property>
  <property fmtid="{D5CDD505-2E9C-101B-9397-08002B2CF9AE}" pid="564" name="ZOTERO_BREF_JtLUJqSaQBYy_6">
    <vt:lpwstr>tural history may ultimately be acquired; and that which is now considered learning and science, and confined to a few specially devoted to it, may at length be universally possessed in every civilized country and in every rank of life’. J. C. Louden 1829</vt:lpwstr>
  </property>
  <property fmtid="{D5CDD505-2E9C-101B-9397-08002B2CF9AE}" pid="565" name="ZOTERO_BREF_JtLUJqSaQBYy_7">
    <vt:lpwstr>. Magazine of natural history, vol. 1., This article is part of the themed issue ‘From DNA barcodes to biomes’.","URL":"https://www.ncbi.nlm.nih.gov/pmc/articles/PMC4971178/","DOI":"10.1098/rstb.2015.0321","ISSN":"0962-8436","note":"PMID: 27481778\nPMCID:</vt:lpwstr>
  </property>
  <property fmtid="{D5CDD505-2E9C-101B-9397-08002B2CF9AE}" pid="566" name="ZOTERO_BREF_JtLUJqSaQBYy_8">
    <vt:lpwstr> PMC4971178","journalAbbreviation":"Philos Trans R Soc Lond B Biol Sci","author":[{"family":"Hebert","given":"Paul D. N."},{"family":"Hollingsworth","given":"Peter M."},{"family":"Hajibabaei","given":"Mehrdad"}],"issued":{"date-parts":[["2016",9,5]]},"acc</vt:lpwstr>
  </property>
  <property fmtid="{D5CDD505-2E9C-101B-9397-08002B2CF9AE}" pid="567" name="ZOTERO_BREF_JtLUJqSaQBYy_9">
    <vt:lpwstr>essed":{"date-parts":[["2018",4,16]]}}},{"id":"iNwDqJr0/yflNJDxH","uris":["http://zotero.org/users/1719066/items/ZJRPBGX8"],"uri":["http://zotero.org/users/1719066/items/ZJRPBGX8"],"itemData":{"id":143,"type":"article-journal","title":"DNA barcoding and t</vt:lpwstr>
  </property>
  <property fmtid="{D5CDD505-2E9C-101B-9397-08002B2CF9AE}" pid="568" name="ZOTERO_BREF_JtLUJqSaQBYy_10">
    <vt:lpwstr>he renaissance of taxonomy","container-title":"Proceedings of the National Academy of Sciences of the United States of America","page":"4775-4776","volume":"104","issue":"12","source":"PubMed Central","DOI":"10.1073/pnas.0700466104","ISSN":"0027-8424","no</vt:lpwstr>
  </property>
  <property fmtid="{D5CDD505-2E9C-101B-9397-08002B2CF9AE}" pid="569" name="ZOTERO_BREF_JtLUJqSaQBYy_11">
    <vt:lpwstr>te":"PMID: 17363473\nPMCID: PMC1829212","journalAbbreviation":"Proc Natl Acad Sci U S A","author":[{"family":"Miller","given":"Scott E."}],"issued":{"date-parts":[["2007",3,20]]}}},{"id":"iNwDqJr0/dbR4CsDw","uris":["http://zotero.org/users/1719066/items/V</vt:lpwstr>
  </property>
  <property fmtid="{D5CDD505-2E9C-101B-9397-08002B2CF9AE}" pid="570" name="ZOTERO_BREF_JtLUJqSaQBYy_12">
    <vt:lpwstr>JPM7R35"],"uri":["http://zotero.org/users/1719066/items/VJPM7R35"],"itemData":{"id":172,"type":"article-journal","title":"Integrative taxonomy on the fast track - towards more sustainability in biodiversity research","container-title":"Frontiers in Zoolog</vt:lpwstr>
  </property>
  <property fmtid="{D5CDD505-2E9C-101B-9397-08002B2CF9AE}" pid="571" name="ZOTERO_BREF_JtLUJqSaQBYy_13">
    <vt:lpwstr>y","page":"15","volume":"10","source":"PubMed Central","abstract":"Background\nA so called “taxonomic impediment” has been recognized as a major obstacle to biodiversity research for the past two decades. Numerous remedies were then proposed. However, nei</vt:lpwstr>
  </property>
  <property fmtid="{D5CDD505-2E9C-101B-9397-08002B2CF9AE}" pid="572" name="ZOTERO_BREF_JtLUJqSaQBYy_14">
    <vt:lpwstr>ther significant progress in terms of formal species descriptions, nor a minimum standard for descriptions have been achieved so far. Here, we analyze the problems of traditional taxonomy which often produces keys and descriptions of limited practical val</vt:lpwstr>
  </property>
  <property fmtid="{D5CDD505-2E9C-101B-9397-08002B2CF9AE}" pid="573" name="ZOTERO_BREF_JtLUJqSaQBYy_15">
    <vt:lpwstr>ue. We suggest that phylogenetics and phenetics had a subtle and so far unnoticed effect on taxonomy leading to inflated species descriptions.\n\nDiscussion\nThe term “turbo-taxonomy” was recently coined for an approach combining cox1 sequences, concise m</vt:lpwstr>
  </property>
  <property fmtid="{D5CDD505-2E9C-101B-9397-08002B2CF9AE}" pid="574" name="ZOTERO_BREF_JtLUJqSaQBYy_16">
    <vt:lpwstr>orphological descriptions by an expert taxonomist, and high-resolution digital imaging to streamline the formal description of larger numbers of new species. We propose a further development of this approach which, together with open access web-publicatio</vt:lpwstr>
  </property>
  <property fmtid="{D5CDD505-2E9C-101B-9397-08002B2CF9AE}" pid="575" name="ZOTERO_BREF_JtLUJqSaQBYy_17">
    <vt:lpwstr>n and automated pushing of content from journal into a wiki, may create the most efficient and sustainable way to conduct taxonomy in the future. On demand, highly concise descriptions can be gradually updated or modified in the fully versioned wiki-frame</vt:lpwstr>
  </property>
  <property fmtid="{D5CDD505-2E9C-101B-9397-08002B2CF9AE}" pid="576" name="ZOTERO_BREF_JtLUJqSaQBYy_18">
    <vt:lpwstr>work we use. This means that the visibility of additional data is not compromised, while the original species description -the first version- remains preserved in the wiki, and of course in the journal version. A DNA sequence database with an identificati</vt:lpwstr>
  </property>
  <property fmtid="{D5CDD505-2E9C-101B-9397-08002B2CF9AE}" pid="577" name="ZOTERO_BREF_JtLUJqSaQBYy_19">
    <vt:lpwstr>on engine replaces an identification key, helps to avoid synonyms and has the potential to detect grossly incorrect generic placements. We demonstrate the functionality of a species-description pipeline by naming 101 new species of hyperdiverse New Guinea</vt:lpwstr>
  </property>
  <property fmtid="{D5CDD505-2E9C-101B-9397-08002B2CF9AE}" pid="578" name="ZOTERO_BREF_JtLUJqSaQBYy_20">
    <vt:lpwstr> Trigonopterus weevils in the open-access journal ZooKeys.\n\nSummary\nFast track taxonomy will not only increase speed, but also sustainability of global species inventories. It will be of great practical value to all the other disciplines that depend on</vt:lpwstr>
  </property>
  <property fmtid="{D5CDD505-2E9C-101B-9397-08002B2CF9AE}" pid="579" name="ZOTERO_BREF_JtLUJqSaQBYy_21">
    <vt:lpwstr> a usable taxonomy and will change our perception of global biodiversity. While this approach is certainly not suitable for all taxa alike, it is the tool that will help to tackle many hyperdiverse groups and pave the road for more sustainable comparative</vt:lpwstr>
  </property>
  <property fmtid="{D5CDD505-2E9C-101B-9397-08002B2CF9AE}" pid="580" name="ZOTERO_BREF_JtLUJqSaQBYy_22">
    <vt:lpwstr> studies, e.g. in community ecology, phylogeography and large scale biogeographic studies.","DOI":"10.1186/1742-9994-10-15","ISSN":"1742-9994","note":"PMID: 23537182\nPMCID: PMC3626550","journalAbbreviation":"Front Zool","author":[{"family":"Riedel","give</vt:lpwstr>
  </property>
  <property fmtid="{D5CDD505-2E9C-101B-9397-08002B2CF9AE}" pid="581" name="ZOTERO_BREF_JtLUJqSaQBYy_23">
    <vt:lpwstr>n":"Alexander"},{"family":"Sagata","given":"Katayo"},{"family":"Suhardjono","given":"Yayuk R"},{"family":"Tänzler","given":"Rene"},{"family":"Balke","given":"Michael"}],"issued":{"date-parts":[["2013",3,27]]}}}],"schema":"https://github.com/citation-style</vt:lpwstr>
  </property>
  <property fmtid="{D5CDD505-2E9C-101B-9397-08002B2CF9AE}" pid="582" name="ZOTERO_BREF_JtLUJqSaQBYy_24">
    <vt:lpwstr>-language/schema/raw/master/csl-citation.json"}</vt:lpwstr>
  </property>
  <property fmtid="{D5CDD505-2E9C-101B-9397-08002B2CF9AE}" pid="583" name="ZOTERO_BREF_e4pNokk2LyWl_1">
    <vt:lpwstr>ZOTERO_ITEM CSL_CITATION {"citationID":"UyuQugmx","properties":{"formattedCitation":"(Hajibabaei et al., 2007)","plainCitation":"(Hajibabaei et al., 2007)","noteIndex":0},"citationItems":[{"id":"iNwDqJr0/5lyuGUcz","uris":["http://zotero.org/users/1719066/</vt:lpwstr>
  </property>
  <property fmtid="{D5CDD505-2E9C-101B-9397-08002B2CF9AE}" pid="584" name="ZOTERO_BREF_e4pNokk2LyWl_2">
    <vt:lpwstr>items/55UASK4G"],"uri":["http://zotero.org/users/1719066/items/55UASK4G"],"itemData":{"id":84,"type":"book","title":"Hajibabaei M, Singer GAC, Hebert PDN, Hickey DA. DNA barcoding: how it complements taxonomy, molecular phylogenetics and population geneti</vt:lpwstr>
  </property>
  <property fmtid="{D5CDD505-2E9C-101B-9397-08002B2CF9AE}" pid="585" name="ZOTERO_BREF_e4pNokk2LyWl_3">
    <vt:lpwstr>cs. Trends Genet 23: 167-172","volume":"23","number-of-pages":"167","source":"ResearchGate","abstract":"DNA barcoding aims to provide an efficient method for species-level identifications and, as such, will contribute powerfully to taxonomic and biodivers</vt:lpwstr>
  </property>
  <property fmtid="{D5CDD505-2E9C-101B-9397-08002B2CF9AE}" pid="586" name="ZOTERO_BREF_e4pNokk2LyWl_4">
    <vt:lpwstr>ity research. As the number of DNA barcode sequences accumulates, however, these data will also provide a unique 'horizontal' genomics perspective with broad implications. For example, here we compare the goals and methods of DNA barcoding with those of m</vt:lpwstr>
  </property>
  <property fmtid="{D5CDD505-2E9C-101B-9397-08002B2CF9AE}" pid="587" name="ZOTERO_BREF_e4pNokk2LyWl_5">
    <vt:lpwstr>olecular phylogenetics and population genetics, and suggest that DNA barcoding can complement current research in these areas by providing background information that will be helpful in the selection of taxa for further analyses.","note":"DOI: 10.1016/j.t</vt:lpwstr>
  </property>
  <property fmtid="{D5CDD505-2E9C-101B-9397-08002B2CF9AE}" pid="588" name="ZOTERO_BREF_e4pNokk2LyWl_6">
    <vt:lpwstr>ig.2007.02.001","shortTitle":"Hajibabaei M, Singer GAC, Hebert PDN, Hickey DA. DNA barcoding","author":[{"family":"Hajibabaei","given":"Mehrdad"},{"family":"A.C. Singer","given":"Gregory"},{"family":"Hebert","given":"Paul"},{"family":"A Hickey","given":"D</vt:lpwstr>
  </property>
  <property fmtid="{D5CDD505-2E9C-101B-9397-08002B2CF9AE}" pid="589" name="ZOTERO_BREF_e4pNokk2LyWl_7">
    <vt:lpwstr>onal"}],"issued":{"date-parts":[["2007",5,1]]}}}],"schema":"https://github.com/citation-style-language/schema/raw/master/csl-citation.json"}</vt:lpwstr>
  </property>
  <property fmtid="{D5CDD505-2E9C-101B-9397-08002B2CF9AE}" pid="590" name="ZOTERO_BREF_2sGqO5ZQJDsR_1">
    <vt:lpwstr>ZOTERO_ITEM CSL_CITATION {"citationID":"jyLp4dVF","properties":{"formattedCitation":"(Hajibabaei et al., 2007; Hebert, Cywinska, et al., 2003; Hebert, Ratnasingham, et al., 2003)","plainCitation":"(Hajibabaei et al., 2007; Hebert, Cywinska, et al., 2003; </vt:lpwstr>
  </property>
  <property fmtid="{D5CDD505-2E9C-101B-9397-08002B2CF9AE}" pid="591" name="ZOTERO_BREF_2sGqO5ZQJDsR_2">
    <vt:lpwstr>Hebert, Ratnasingham, et al., 2003)","noteIndex":0},"citationItems":[{"id":"iNwDqJr0/IA7illdC","uris":["http://zotero.org/users/1719066/items/D3NDXKQG"],"uri":["http://zotero.org/users/1719066/items/D3NDXKQG"],"itemData":{"id":9,"type":"article-journal","</vt:lpwstr>
  </property>
  <property fmtid="{D5CDD505-2E9C-101B-9397-08002B2CF9AE}" pid="592" name="ZOTERO_BREF_2sGqO5ZQJDsR_3">
    <vt:lpwstr>title":"Barcoding animal life: cytochrome c oxidase subunit 1 divergences among closely related species","container-title":"Proceedings of the Royal Society of London B: Biological Sciences","page":"S96-S99","volume":"270","issue":"Suppl 1","source":"rspb</vt:lpwstr>
  </property>
  <property fmtid="{D5CDD505-2E9C-101B-9397-08002B2CF9AE}" pid="593" name="ZOTERO_BREF_2sGqO5ZQJDsR_4">
    <vt:lpwstr>.royalsocietypublishing.org","abstract":"With millions of species and their life-stage transformations, the animal kingdom provides a challenging target for taxonomy. Recent work has suggested that a DNA-based identification system, founded on the mitocho</vt:lpwstr>
  </property>
  <property fmtid="{D5CDD505-2E9C-101B-9397-08002B2CF9AE}" pid="594" name="ZOTERO_BREF_2sGqO5ZQJDsR_5">
    <vt:lpwstr>ndrial gene, cytochrome c oxidase subunit 1 (COI), can aid the resolution of this diversity. While past work has validated the ability of COI sequences to diagnose species in certain taxonomic groups, the present study extends these analyses across the an</vt:lpwstr>
  </property>
  <property fmtid="{D5CDD505-2E9C-101B-9397-08002B2CF9AE}" pid="595" name="ZOTERO_BREF_2sGqO5ZQJDsR_6">
    <vt:lpwstr>imal kingdom. The results indicate that sequence divergences at COI regularly enable the discrimination of closely allied species in all animal phyla except the Cnidaria. This success in species diagnosis reflects both the high rates of sequence change at</vt:lpwstr>
  </property>
  <property fmtid="{D5CDD505-2E9C-101B-9397-08002B2CF9AE}" pid="596" name="ZOTERO_BREF_2sGqO5ZQJDsR_7">
    <vt:lpwstr> COI in most animal groups and constraints on intraspecific mitochondrial DNA divergence arising, at least in part, through selective sweeps mediated via interactions with the nuclear genome.","DOI":"10.1098/rsbl.2003.0025","ISSN":"0962-8452, 1471-2954","</vt:lpwstr>
  </property>
  <property fmtid="{D5CDD505-2E9C-101B-9397-08002B2CF9AE}" pid="597" name="ZOTERO_BREF_2sGqO5ZQJDsR_8">
    <vt:lpwstr>note":"PMID: 12952648","shortTitle":"Barcoding animal life","language":"en","author":[{"family":"Hebert","given":"Paul D. N."},{"family":"Ratnasingham","given":"Sujeevan"},{"family":"Waard","given":"Jeremy R.","dropping-particle":"de"}],"issued":{"date-pa</vt:lpwstr>
  </property>
  <property fmtid="{D5CDD505-2E9C-101B-9397-08002B2CF9AE}" pid="598" name="ZOTERO_BREF_2sGqO5ZQJDsR_9">
    <vt:lpwstr>rts":[["2003",8,7]]}}},{"id":"iNwDqJr0/OhdPsKOh","uris":["http://zotero.org/users/1719066/items/R3QP2DTD"],"uri":["http://zotero.org/users/1719066/items/R3QP2DTD"],"itemData":{"id":18,"type":"article-journal","title":"Biological identifications through DN</vt:lpwstr>
  </property>
  <property fmtid="{D5CDD505-2E9C-101B-9397-08002B2CF9AE}" pid="599" name="ZOTERO_BREF_2sGqO5ZQJDsR_10">
    <vt:lpwstr>A barcodes.","container-title":"Proceedings of the Royal Society B: Biological Sciences","page":"313-321","volume":"270","issue":"1512","source":"PubMed Central","abstract":"Although much biological research depends upon species diagnoses, taxonomic exper</vt:lpwstr>
  </property>
  <property fmtid="{D5CDD505-2E9C-101B-9397-08002B2CF9AE}" pid="600" name="ZOTERO_BREF_2sGqO5ZQJDsR_11">
    <vt:lpwstr>tise is collapsing. We are convinced that the sole prospect for a sustainable identification capability lies in the construction of systems that employ DNA sequences as taxon 'barcodes'. We establish that the mitochondrial gene cytochrome c oxidase I (COI</vt:lpwstr>
  </property>
  <property fmtid="{D5CDD505-2E9C-101B-9397-08002B2CF9AE}" pid="601" name="ZOTERO_BREF_2sGqO5ZQJDsR_12">
    <vt:lpwstr>) can serve as the core of a global bioidentification system for animals. First, we demonstrate that COI profiles, derived from the low-density sampling of higher taxonomic categories, ordinarily assign newly analysed taxa to the appropriate phylum or ord</vt:lpwstr>
  </property>
  <property fmtid="{D5CDD505-2E9C-101B-9397-08002B2CF9AE}" pid="602" name="ZOTERO_BREF_2sGqO5ZQJDsR_13">
    <vt:lpwstr>er. Second, we demonstrate that species-level assignments can be obtained by creating comprehensive COI profiles. A model COI profile, based upon the analysis of a single individual from each of 200 closely allied species of lepidopterans, was 100% succes</vt:lpwstr>
  </property>
  <property fmtid="{D5CDD505-2E9C-101B-9397-08002B2CF9AE}" pid="603" name="ZOTERO_BREF_2sGqO5ZQJDsR_14">
    <vt:lpwstr>sful in correctly identifying subsequent specimens. When fully developed, a COI identification system will provide a reliable, cost-effective and accessible solution to the current problem of species identification. Its assembly will also generate importa</vt:lpwstr>
  </property>
  <property fmtid="{D5CDD505-2E9C-101B-9397-08002B2CF9AE}" pid="604" name="ZOTERO_BREF_2sGqO5ZQJDsR_15">
    <vt:lpwstr>nt new insights into the diversification of life and the rules of molecular evolution.","DOI":"10.1098/rspb.2002.2218","ISSN":"0962-8452","note":"PMID: 12614582\nPMCID: PMC1691236","journalAbbreviation":"Proc Biol Sci","author":[{"family":"Hebert","given"</vt:lpwstr>
  </property>
  <property fmtid="{D5CDD505-2E9C-101B-9397-08002B2CF9AE}" pid="605" name="ZOTERO_BREF_2sGqO5ZQJDsR_16">
    <vt:lpwstr>:"Paul D N"},{"family":"Cywinska","given":"Alina"},{"family":"Ball","given":"Shelley L"},{"family":"deWaard","given":"Jeremy R"}],"issued":{"date-parts":[["2003",2,7]]}}},{"id":"iNwDqJr0/5lyuGUcz","uris":["http://zotero.org/users/1719066/items/55UASK4G"],</vt:lpwstr>
  </property>
  <property fmtid="{D5CDD505-2E9C-101B-9397-08002B2CF9AE}" pid="606" name="ZOTERO_BREF_2sGqO5ZQJDsR_17">
    <vt:lpwstr>"uri":["http://zotero.org/users/1719066/items/55UASK4G"],"itemData":{"id":84,"type":"book","title":"Hajibabaei M, Singer GAC, Hebert PDN, Hickey DA. DNA barcoding: how it complements taxonomy, molecular phylogenetics and population genetics. Trends Genet </vt:lpwstr>
  </property>
  <property fmtid="{D5CDD505-2E9C-101B-9397-08002B2CF9AE}" pid="607" name="ZOTERO_BREF_2sGqO5ZQJDsR_18">
    <vt:lpwstr>23: 167-172","volume":"23","number-of-pages":"167","source":"ResearchGate","abstract":"DNA barcoding aims to provide an efficient method for species-level identifications and, as such, will contribute powerfully to taxonomic and biodiversity research. As </vt:lpwstr>
  </property>
  <property fmtid="{D5CDD505-2E9C-101B-9397-08002B2CF9AE}" pid="608" name="ZOTERO_BREF_2sGqO5ZQJDsR_19">
    <vt:lpwstr>the number of DNA barcode sequences accumulates, however, these data will also provide a unique 'horizontal' genomics perspective with broad implications. For example, here we compare the goals and methods of DNA barcoding with those of molecular phylogen</vt:lpwstr>
  </property>
  <property fmtid="{D5CDD505-2E9C-101B-9397-08002B2CF9AE}" pid="609" name="ZOTERO_BREF_2sGqO5ZQJDsR_20">
    <vt:lpwstr>etics and population genetics, and suggest that DNA barcoding can complement current research in these areas by providing background information that will be helpful in the selection of taxa for further analyses.","note":"DOI: 10.1016/j.tig.2007.02.001","</vt:lpwstr>
  </property>
  <property fmtid="{D5CDD505-2E9C-101B-9397-08002B2CF9AE}" pid="610" name="ZOTERO_BREF_2sGqO5ZQJDsR_21">
    <vt:lpwstr>shortTitle":"Hajibabaei M, Singer GAC, Hebert PDN, Hickey DA. DNA barcoding","author":[{"family":"Hajibabaei","given":"Mehrdad"},{"family":"A.C. Singer","given":"Gregory"},{"family":"Hebert","given":"Paul"},{"family":"A Hickey","given":"Donal"}],"issued":</vt:lpwstr>
  </property>
  <property fmtid="{D5CDD505-2E9C-101B-9397-08002B2CF9AE}" pid="611" name="ZOTERO_BREF_2sGqO5ZQJDsR_22">
    <vt:lpwstr>{"date-parts":[["2007",5,1]]}}}],"schema":"https://github.com/citation-style-language/schema/raw/master/csl-citation.json"}</vt:lpwstr>
  </property>
  <property fmtid="{D5CDD505-2E9C-101B-9397-08002B2CF9AE}" pid="612" name="ZOTERO_BREF_sMnGz1E6TpTH_1">
    <vt:lpwstr>ZOTERO_ITEM CSL_CITATION {"citationID":"3MLKpHk3","properties":{"formattedCitation":"(Misof et al., 2014)","plainCitation":"(Misof et al., 2014)","noteIndex":0},"citationItems":[{"id":30,"uris":["http://zotero.org/users/1401269/items/AMG6DJEU"],"uri":["ht</vt:lpwstr>
  </property>
  <property fmtid="{D5CDD505-2E9C-101B-9397-08002B2CF9AE}" pid="613" name="ZOTERO_BREF_sMnGz1E6TpTH_2">
    <vt:lpwstr>tp://zotero.org/users/1401269/items/AMG6DJEU"],"itemData":{"id":30,"type":"article-journal","title":"Phylogenomics resolves the timing and pattern of insect evolution","container-title":"Science","page":"763","volume":"346","issue":"6210","abstract":"Inse</vt:lpwstr>
  </property>
  <property fmtid="{D5CDD505-2E9C-101B-9397-08002B2CF9AE}" pid="614" name="ZOTERO_BREF_sMnGz1E6TpTH_3">
    <vt:lpwstr>cts are the most diverse group of animals, with the largest number of species. However, many of the evolutionary relationships between insect species have been controversial and difficult to resolve. Misof et al. performed a phylogenomic analysis of prote</vt:lpwstr>
  </property>
  <property fmtid="{D5CDD505-2E9C-101B-9397-08002B2CF9AE}" pid="615" name="ZOTERO_BREF_sMnGz1E6TpTH_4">
    <vt:lpwstr>in-coding genes from all major insect orders and close relatives, resolving the placement of taxa. The authors used this resolved phylogenetic tree together with fossil analysis to date the origin of insects to ~479 million years ago and to resolve long-c</vt:lpwstr>
  </property>
  <property fmtid="{D5CDD505-2E9C-101B-9397-08002B2CF9AE}" pid="616" name="ZOTERO_BREF_sMnGz1E6TpTH_5">
    <vt:lpwstr>ontroversial subjects in insect phylogeny.Science, this issue p. 763 Insects are the most speciose group of animals, but the phylogenetic relationships of many major lineages remain unresolved. We inferred the phylogeny of insects from 1478 protein-coding</vt:lpwstr>
  </property>
  <property fmtid="{D5CDD505-2E9C-101B-9397-08002B2CF9AE}" pid="617" name="ZOTERO_BREF_sMnGz1E6TpTH_6">
    <vt:lpwstr> genes. Phylogenomic analyses of nucleotide and amino acid sequences, with site-specific nucleotide or domain-specific amino acid substitution models, produced statistically robust and congruent results resolving previously controversial phylogenetic rela</vt:lpwstr>
  </property>
  <property fmtid="{D5CDD505-2E9C-101B-9397-08002B2CF9AE}" pid="618" name="ZOTERO_BREF_sMnGz1E6TpTH_7">
    <vt:lpwstr>tions hips. We dated the origin of insects to the Early Ordovician [~479 million years ago (Ma)], of insect flight to the Early Devonian (~406 Ma), of major extant lineages to the Mississippian (~345 Ma), and the major diversification of holometabolous in</vt:lpwstr>
  </property>
  <property fmtid="{D5CDD505-2E9C-101B-9397-08002B2CF9AE}" pid="619" name="ZOTERO_BREF_sMnGz1E6TpTH_8">
    <vt:lpwstr>sects to the Early Cretaceous. Our phylogenomic study provides a comprehensive reliable scaffold for future comparative analyses of evolutionary innovations among insects.","DOI":"10.1126/science.1257570","journalAbbreviation":"Science","author":[{"family</vt:lpwstr>
  </property>
  <property fmtid="{D5CDD505-2E9C-101B-9397-08002B2CF9AE}" pid="620" name="ZOTERO_BREF_sMnGz1E6TpTH_9">
    <vt:lpwstr>":"Misof","given":"Bernhard"},{"family":"Liu","given":"Shanlin"},{"family":"Meusemann","given":"Karen"},{"family":"Peters","given":"Ralph S."},{"family":"Donath","given":"Alexander"},{"family":"Mayer","given":"Christoph"},{"family":"Frandsen","given":"Pau</vt:lpwstr>
  </property>
  <property fmtid="{D5CDD505-2E9C-101B-9397-08002B2CF9AE}" pid="621" name="ZOTERO_BREF_sMnGz1E6TpTH_10">
    <vt:lpwstr>l B."},{"family":"Ware","given":"Jessica"},{"family":"Flouri","given":"Tomáš"},{"family":"Beutel","given":"Rolf G."},{"family":"Niehuis","given":"Oliver"},{"family":"Petersen","given":"Malte"},{"family":"Izquierdo-Carrasco","given":"Fernando"},{"family":"</vt:lpwstr>
  </property>
  <property fmtid="{D5CDD505-2E9C-101B-9397-08002B2CF9AE}" pid="622" name="ZOTERO_BREF_sMnGz1E6TpTH_11">
    <vt:lpwstr>Wappler","given":"Torsten"},{"family":"Rust","given":"Jes"},{"family":"Aberer","given":"Andre J."},{"family":"Aspöck","given":"Ulrike"},{"family":"Aspöck","given":"Horst"},{"family":"Bartel","given":"Daniela"},{"family":"Blanke","given":"Alexander"},{"fam</vt:lpwstr>
  </property>
  <property fmtid="{D5CDD505-2E9C-101B-9397-08002B2CF9AE}" pid="623" name="ZOTERO_BREF_sMnGz1E6TpTH_12">
    <vt:lpwstr>ily":"Berger","given":"Simon"},{"family":"Böhm","given":"Alexander"},{"family":"Buckley","given":"Thomas R."},{"family":"Calcott","given":"Brett"},{"family":"Chen","given":"Junqing"},{"family":"Friedrich","given":"Frank"},{"family":"Fukui","given":"Makiko</vt:lpwstr>
  </property>
  <property fmtid="{D5CDD505-2E9C-101B-9397-08002B2CF9AE}" pid="624" name="ZOTERO_BREF_sMnGz1E6TpTH_13">
    <vt:lpwstr>"},{"family":"Fujita","given":"Mari"},{"family":"Greve","given":"Carola"},{"family":"Grobe","given":"Peter"},{"family":"Gu","given":"Shengchang"},{"family":"Huang","given":"Ying"},{"family":"Jermiin","given":"Lars S."},{"family":"Kawahara","given":"Akito </vt:lpwstr>
  </property>
  <property fmtid="{D5CDD505-2E9C-101B-9397-08002B2CF9AE}" pid="625" name="ZOTERO_BREF_sMnGz1E6TpTH_14">
    <vt:lpwstr>Y."},{"family":"Krogmann","given":"Lars"},{"family":"Kubiak","given":"Martin"},{"family":"Lanfear","given":"Robert"},{"family":"Letsch","given":"Harald"},{"family":"Li","given":"Yiyuan"},{"family":"Li","given":"Zhenyu"},{"family":"Li","given":"Jiguang"},{</vt:lpwstr>
  </property>
  <property fmtid="{D5CDD505-2E9C-101B-9397-08002B2CF9AE}" pid="626" name="ZOTERO_BREF_sMnGz1E6TpTH_15">
    <vt:lpwstr>"family":"Lu","given":"Haorong"},{"family":"Machida","given":"Ryuichiro"},{"family":"Mashimo","given":"Yuta"},{"family":"Kapli","given":"Pashalia"},{"family":"McKenna","given":"Duane D."},{"family":"Meng","given":"Guanliang"},{"family":"Nakagaki","given":</vt:lpwstr>
  </property>
  <property fmtid="{D5CDD505-2E9C-101B-9397-08002B2CF9AE}" pid="627" name="ZOTERO_BREF_sMnGz1E6TpTH_16">
    <vt:lpwstr>"Yasutaka"},{"family":"Navarrete-Heredia","given":"José Luis"},{"family":"Ott","given":"Michael"},{"family":"Ou","given":"Yanxiang"},{"family":"Pass","given":"Günther"},{"family":"Podsiadlowski","given":"Lars"},{"family":"Pohl","given":"Hans"},{"family":"</vt:lpwstr>
  </property>
  <property fmtid="{D5CDD505-2E9C-101B-9397-08002B2CF9AE}" pid="628" name="ZOTERO_BREF_sMnGz1E6TpTH_17">
    <vt:lpwstr>Reumont","given":"Björn M.","non-dropping-particle":"von"},{"family":"Schütte","given":"Kai"},{"family":"Sekiya","given":"Kaoru"},{"family":"Shimizu","given":"Shota"},{"family":"Slipinski","given":"Adam"},{"family":"Stamatakis","given":"Alexandros"},{"fam</vt:lpwstr>
  </property>
  <property fmtid="{D5CDD505-2E9C-101B-9397-08002B2CF9AE}" pid="629" name="ZOTERO_BREF_sMnGz1E6TpTH_18">
    <vt:lpwstr>ily":"Song","given":"Wenhui"},{"family":"Su","given":"Xu"},{"family":"Szucsich","given":"Nikolaus U."},{"family":"Tan","given":"Meihua"},{"family":"Tan","given":"Xuemei"},{"family":"Tang","given":"Min"},{"family":"Tang","given":"Jingbo"},{"family":"Timelt</vt:lpwstr>
  </property>
  <property fmtid="{D5CDD505-2E9C-101B-9397-08002B2CF9AE}" pid="630" name="ZOTERO_BREF_sMnGz1E6TpTH_19">
    <vt:lpwstr>haler","given":"Gerald"},{"family":"Tomizuka","given":"Shigekazu"},{"family":"Trautwein","given":"Michelle"},{"family":"Tong","given":"Xiaoli"},{"family":"Uchifune","given":"Toshiki"},{"family":"Walzl","given":"Manfred G."},{"family":"Wiegmann","given":"B</vt:lpwstr>
  </property>
  <property fmtid="{D5CDD505-2E9C-101B-9397-08002B2CF9AE}" pid="631" name="ZOTERO_BREF_sMnGz1E6TpTH_20">
    <vt:lpwstr>rian M."},{"family":"Wilbrandt","given":"Jeanne"},{"family":"Wipfler","given":"Benjamin"},{"family":"Wong","given":"Thomas K. F."},{"family":"Wu","given":"Qiong"},{"family":"Wu","given":"Gengxiong"},{"family":"Xie","given":"Yinlong"},{"family":"Yang","giv</vt:lpwstr>
  </property>
  <property fmtid="{D5CDD505-2E9C-101B-9397-08002B2CF9AE}" pid="632" name="ZOTERO_BREF_sMnGz1E6TpTH_21">
    <vt:lpwstr>en":"Shenzhou"},{"family":"Yang","given":"Qing"},{"family":"Yeates","given":"David K."},{"family":"Yoshizawa","given":"Kazunori"},{"family":"Zhang","given":"Qing"},{"family":"Zhang","given":"Rui"},{"family":"Zhang","given":"Wenwei"},{"family":"Zhang","giv</vt:lpwstr>
  </property>
  <property fmtid="{D5CDD505-2E9C-101B-9397-08002B2CF9AE}" pid="633" name="ZOTERO_BREF_sMnGz1E6TpTH_22">
    <vt:lpwstr>en":"Yunhui"},{"family":"Zhao","given":"Jing"},{"family":"Zhou","given":"Chengran"},{"family":"Zhou","given":"Lili"},{"family":"Ziesmann","given":"Tanja"},{"family":"Zou","given":"Shijie"},{"family":"Li","given":"Yingrui"},{"family":"Xu","given":"Xun"},{"</vt:lpwstr>
  </property>
  <property fmtid="{D5CDD505-2E9C-101B-9397-08002B2CF9AE}" pid="634" name="ZOTERO_BREF_sMnGz1E6TpTH_23">
    <vt:lpwstr>family":"Zhang","given":"Yong"},{"family":"Yang","given":"Huanming"},{"family":"Wang","given":"Jian"},{"family":"Wang","given":"Jun"},{"family":"Kjer","given":"Karl M."},{"family":"Zhou","given":"Xin"}],"issued":{"date-parts":[["2014",11,7]]}}}],"schema":</vt:lpwstr>
  </property>
  <property fmtid="{D5CDD505-2E9C-101B-9397-08002B2CF9AE}" pid="635" name="ZOTERO_BREF_sMnGz1E6TpTH_24">
    <vt:lpwstr>"https://github.com/citation-style-language/schema/raw/master/csl-citation.json"}</vt:lpwstr>
  </property>
  <property fmtid="{D5CDD505-2E9C-101B-9397-08002B2CF9AE}" pid="636" name="ZOTERO_BREF_lqLH4FOlq8qd_1">
    <vt:lpwstr>ZOTERO_ITEM CSL_CITATION {"citationID":"wfBJUGtr","properties":{"formattedCitation":"(Hebert, Ratnasingham, et al., 2003)","plainCitation":"(Hebert, Ratnasingham, et al., 2003)","noteIndex":0},"citationItems":[{"id":"iNwDqJr0/IA7illdC","uris":["http://zot</vt:lpwstr>
  </property>
  <property fmtid="{D5CDD505-2E9C-101B-9397-08002B2CF9AE}" pid="637" name="ZOTERO_BREF_lqLH4FOlq8qd_2">
    <vt:lpwstr>ero.org/users/1719066/items/D3NDXKQG"],"uri":["http://zotero.org/users/1719066/items/D3NDXKQG"],"itemData":{"id":"YSlUbPNj/DoHljVT8","type":"article-journal","title":"Barcoding animal life: cytochrome c oxidase subunit 1 divergences among closely related </vt:lpwstr>
  </property>
  <property fmtid="{D5CDD505-2E9C-101B-9397-08002B2CF9AE}" pid="638" name="ZOTERO_BREF_lqLH4FOlq8qd_3">
    <vt:lpwstr>species","container-title":"Proceedings of the Royal Society of London B: Biological Sciences","page":"S96-S99","volume":"270","issue":"Suppl 1","source":"rspb.royalsocietypublishing.org","abstract":"With millions of species and their life-stage transform</vt:lpwstr>
  </property>
  <property fmtid="{D5CDD505-2E9C-101B-9397-08002B2CF9AE}" pid="639" name="ZOTERO_BREF_lqLH4FOlq8qd_4">
    <vt:lpwstr>ations, the animal kingdom provides a challenging target for taxonomy. Recent work has suggested that a DNA-based identification system, founded on the mitochondrial gene, cytochrome c oxidase subunit 1 (COI), can aid the resolution of this diversity. Whi</vt:lpwstr>
  </property>
  <property fmtid="{D5CDD505-2E9C-101B-9397-08002B2CF9AE}" pid="640" name="ZOTERO_BREF_lqLH4FOlq8qd_5">
    <vt:lpwstr>le past work has validated the ability of COI sequences to diagnose species in certain taxonomic groups, the present study extends these analyses across the animal kingdom. The results indicate that sequence divergences at COI regularly enable the discrim</vt:lpwstr>
  </property>
  <property fmtid="{D5CDD505-2E9C-101B-9397-08002B2CF9AE}" pid="641" name="ZOTERO_BREF_lqLH4FOlq8qd_6">
    <vt:lpwstr>ination of closely allied species in all animal phyla except the Cnidaria. This success in species diagnosis reflects both the high rates of sequence change at COI in most animal groups and constraints on intraspecific mitochondrial DNA divergence arising</vt:lpwstr>
  </property>
  <property fmtid="{D5CDD505-2E9C-101B-9397-08002B2CF9AE}" pid="642" name="ZOTERO_BREF_lqLH4FOlq8qd_7">
    <vt:lpwstr>, at least in part, through selective sweeps mediated via interactions with the nuclear genome.","DOI":"10.1098/rsbl.2003.0025","ISSN":"0962-8452, 1471-2954","note":"PMID: 12952648","shortTitle":"Barcoding animal life","language":"en","author":[{"family":</vt:lpwstr>
  </property>
  <property fmtid="{D5CDD505-2E9C-101B-9397-08002B2CF9AE}" pid="643" name="ZOTERO_BREF_lqLH4FOlq8qd_8">
    <vt:lpwstr>"Hebert","given":"Paul D. N."},{"family":"Ratnasingham","given":"Sujeevan"},{"family":"Waard","given":"Jeremy R.","dropping-particle":"de"}],"issued":{"date-parts":[["2003",8,7]]}}}],"schema":"https://github.com/citation-style-language/schema/raw/master/c</vt:lpwstr>
  </property>
  <property fmtid="{D5CDD505-2E9C-101B-9397-08002B2CF9AE}" pid="644" name="ZOTERO_BREF_lqLH4FOlq8qd_9">
    <vt:lpwstr>sl-citation.json"}</vt:lpwstr>
  </property>
  <property fmtid="{D5CDD505-2E9C-101B-9397-08002B2CF9AE}" pid="645" name="ZOTERO_BREF_QoQx2jSyix4p_1">
    <vt:lpwstr>ZOTERO_ITEM CSL_CITATION {"citationID":"vUdkP4we","properties":{"formattedCitation":"(An, Patwardhan, Ray, &amp; Roy, 2014)","plainCitation":"(An, Patwardhan, Ray, &amp; Roy, 2014)","noteIndex":0},"citationItems":[{"id":308,"uris":["http://zotero.org/users/140126</vt:lpwstr>
  </property>
  <property fmtid="{D5CDD505-2E9C-101B-9397-08002B2CF9AE}" pid="646" name="ZOTERO_BREF_QoQx2jSyix4p_2">
    <vt:lpwstr>9/items/SKCRZMWM"],"uri":["http://zotero.org/users/1401269/items/SKCRZMWM"],"itemData":{"id":308,"type":"article-journal","title":"Molecular Markers in Phylogenetic Studies-A Review","container-title":"Journal of Phylogenetics &amp; Evolutionary Biology","pag</vt:lpwstr>
  </property>
  <property fmtid="{D5CDD505-2E9C-101B-9397-08002B2CF9AE}" pid="647" name="ZOTERO_BREF_QoQx2jSyix4p_3">
    <vt:lpwstr>e":"1-9","volume":"2","issue":"2","source":"www.omicsonline.org","abstract":"Uses of molecular markers in the phylogenetic studies of various organisms have become increasingly important in recent times. This review gives an overview of different molecula</vt:lpwstr>
  </property>
  <property fmtid="{D5CDD505-2E9C-101B-9397-08002B2CF9AE}" pid="648" name="ZOTERO_BREF_QoQx2jSyix4p_4">
    <vt:lpwstr>r markers employed by researchers for the purpose of phylogenetic studies. Availability of fast DNA sequencing techniques along with the development of robust statistical analysis methods, provided a new momentum to this field. In this context, utility of</vt:lpwstr>
  </property>
  <property fmtid="{D5CDD505-2E9C-101B-9397-08002B2CF9AE}" pid="649" name="ZOTERO_BREF_QoQx2jSyix4p_5">
    <vt:lpwstr> different nuclear encoded genes (like 16S rRNA, 5S rRNA, 28S rRNA) mitochondrial (cytochrome oxidase, mitochondrial 12S, cytochrome b, control region) and few chloroplast encoded genes (like rbcL, matK, rpl16) are discussed. Criteria for choosing suitabl</vt:lpwstr>
  </property>
  <property fmtid="{D5CDD505-2E9C-101B-9397-08002B2CF9AE}" pid="650" name="ZOTERO_BREF_QoQx2jSyix4p_6">
    <vt:lpwstr>e molecular markers and steps leading to the construction of phylogenetic trees have been discussed. Although widely practised even now, traditional morphology based systems of classification of organisms have some limitations. On the other hand it appear</vt:lpwstr>
  </property>
  <property fmtid="{D5CDD505-2E9C-101B-9397-08002B2CF9AE}" pid="651" name="ZOTERO_BREF_QoQx2jSyix4p_7">
    <vt:lpwstr>s that the use of molecular markers, though relatively recent in popularity and are not free entirely of flaws, can complement the traditional morphology based method for phylogenetic studies.","DOI":"10.4172/2329-9002.1000131","ISSN":"2329-9002","languag</vt:lpwstr>
  </property>
  <property fmtid="{D5CDD505-2E9C-101B-9397-08002B2CF9AE}" pid="652" name="ZOTERO_BREF_QoQx2jSyix4p_8">
    <vt:lpwstr>e":"En","author":[{"family":"An","given":""},{"family":"Patwardhan","given":""},{"family":"Ray","given":"Samit"},{"family":"Roy","given":"Amit"}],"issued":{"date-parts":[["2014",8,29]]}}}],"schema":"https://github.com/citation-style-language/schema/raw/ma</vt:lpwstr>
  </property>
  <property fmtid="{D5CDD505-2E9C-101B-9397-08002B2CF9AE}" pid="653" name="ZOTERO_BREF_QoQx2jSyix4p_9">
    <vt:lpwstr>ster/csl-citation.json"}</vt:lpwstr>
  </property>
  <property fmtid="{D5CDD505-2E9C-101B-9397-08002B2CF9AE}" pid="654" name="ZOTERO_BREF_ieheWxCFuXQq_1">
    <vt:lpwstr>ZOTERO_ITEM CSL_CITATION {"citationID":"RwlrPGWp","properties":{"formattedCitation":"(An et al., 2014; Roe &amp; Sperling, 2007)","plainCitation":"(An et al., 2014; Roe &amp; Sperling, 2007)","noteIndex":0},"citationItems":[{"id":308,"uris":["http://zotero.org/us</vt:lpwstr>
  </property>
  <property fmtid="{D5CDD505-2E9C-101B-9397-08002B2CF9AE}" pid="655" name="ZOTERO_BREF_ieheWxCFuXQq_2">
    <vt:lpwstr>ers/1401269/items/SKCRZMWM"],"uri":["http://zotero.org/users/1401269/items/SKCRZMWM"],"itemData":{"id":308,"type":"article-journal","title":"Molecular Markers in Phylogenetic Studies-A Review","container-title":"Journal of Phylogenetics &amp; Evolutionary Bio</vt:lpwstr>
  </property>
  <property fmtid="{D5CDD505-2E9C-101B-9397-08002B2CF9AE}" pid="656" name="ZOTERO_BREF_ieheWxCFuXQq_3">
    <vt:lpwstr>logy","page":"1-9","volume":"2","issue":"2","source":"www.omicsonline.org","abstract":"Uses of molecular markers in the phylogenetic studies of various organisms have become increasingly important in recent times. This review gives an overview of differen</vt:lpwstr>
  </property>
  <property fmtid="{D5CDD505-2E9C-101B-9397-08002B2CF9AE}" pid="657" name="ZOTERO_BREF_ieheWxCFuXQq_4">
    <vt:lpwstr>t molecular markers employed by researchers for the purpose of phylogenetic studies. Availability of fast DNA sequencing techniques along with the development of robust statistical analysis methods, provided a new momentum to this field. In this context, </vt:lpwstr>
  </property>
  <property fmtid="{D5CDD505-2E9C-101B-9397-08002B2CF9AE}" pid="658" name="ZOTERO_BREF_ieheWxCFuXQq_5">
    <vt:lpwstr>utility of different nuclear encoded genes (like 16S rRNA, 5S rRNA, 28S rRNA) mitochondrial (cytochrome oxidase, mitochondrial 12S, cytochrome b, control region) and few chloroplast encoded genes (like rbcL, matK, rpl16) are discussed. Criteria for choosi</vt:lpwstr>
  </property>
  <property fmtid="{D5CDD505-2E9C-101B-9397-08002B2CF9AE}" pid="659" name="ZOTERO_BREF_ieheWxCFuXQq_6">
    <vt:lpwstr>ng suitable molecular markers and steps leading to the construction of phylogenetic trees have been discussed. Although widely practised even now, traditional morphology based systems of classification of organisms have some limitations. On the other hand</vt:lpwstr>
  </property>
  <property fmtid="{D5CDD505-2E9C-101B-9397-08002B2CF9AE}" pid="660" name="ZOTERO_BREF_ieheWxCFuXQq_7">
    <vt:lpwstr> it appears that the use of molecular markers, though relatively recent in popularity and are not free entirely of flaws, can complement the traditional morphology based method for phylogenetic studies.","DOI":"10.4172/2329-9002.1000131","ISSN":"2329-9002</vt:lpwstr>
  </property>
  <property fmtid="{D5CDD505-2E9C-101B-9397-08002B2CF9AE}" pid="661" name="ZOTERO_BREF_ieheWxCFuXQq_8">
    <vt:lpwstr>","language":"En","author":[{"family":"An","given":""},{"family":"Patwardhan","given":""},{"family":"Ray","given":"Samit"},{"family":"Roy","given":"Amit"}],"issued":{"date-parts":[["2014",8,29]]}}},{"id":316,"uris":["http://zotero.org/users/1401269/items/</vt:lpwstr>
  </property>
  <property fmtid="{D5CDD505-2E9C-101B-9397-08002B2CF9AE}" pid="662" name="ZOTERO_BREF_ieheWxCFuXQq_9">
    <vt:lpwstr>5BSYWCUT"],"uri":["http://zotero.org/users/1401269/items/5BSYWCUT"],"itemData":{"id":316,"type":"article-journal","title":"Patterns of evolution of mitochondrial cytochrome c oxidase I and II DNA and implications for DNA barcoding","container-title":"Mole</vt:lpwstr>
  </property>
  <property fmtid="{D5CDD505-2E9C-101B-9397-08002B2CF9AE}" pid="663" name="ZOTERO_BREF_ieheWxCFuXQq_10">
    <vt:lpwstr>cular Phylogenetics and Evolution","page":"325-345","volume":"44","issue":"1","source":"ScienceDirect","abstract":"DNA barcoding has focused increasing attention on the use of specific regions of mitochondrial cytochrome c oxidase I and II genes (COI–COII</vt:lpwstr>
  </property>
  <property fmtid="{D5CDD505-2E9C-101B-9397-08002B2CF9AE}" pid="664" name="ZOTERO_BREF_ieheWxCFuXQq_11">
    <vt:lpwstr>) to diagnose and delimit species. However, our understanding of patterns of molecular evolution within these genes is limited. Here we examine patterns of nucleotide divergence in COI–COII within species and between species pairs of Lepidoptera and Dipte</vt:lpwstr>
  </property>
  <property fmtid="{D5CDD505-2E9C-101B-9397-08002B2CF9AE}" pid="665" name="ZOTERO_BREF_ieheWxCFuXQq_12">
    <vt:lpwstr>ra using a sliding window analysis. We found that: (1) locations of maximum divergence within COI–COII were highly variable among taxa surveyed in this study; (2) there was major overlap in divergence within versus between species, including within indivi</vt:lpwstr>
  </property>
  <property fmtid="{D5CDD505-2E9C-101B-9397-08002B2CF9AE}" pid="666" name="ZOTERO_BREF_ieheWxCFuXQq_13">
    <vt:lpwstr>dual COI–COII profiles; (3) graphical DNA saturation analysis showed variation in percent nucleotide transitions throughout COI–COII and only limited association with levels of DNA divergence. Ultimately, no single optimally informative 600 bp location wa</vt:lpwstr>
  </property>
  <property fmtid="{D5CDD505-2E9C-101B-9397-08002B2CF9AE}" pid="667" name="ZOTERO_BREF_ieheWxCFuXQq_14">
    <vt:lpwstr>s found within the 2.3kb of COI–COII, and the DNA barcoding region was no better than other regions downstream in COI. Consequently, we recommend that researchers should maximize sequence length to increase the probability of sampling regions of high phyl</vt:lpwstr>
  </property>
  <property fmtid="{D5CDD505-2E9C-101B-9397-08002B2CF9AE}" pid="668" name="ZOTERO_BREF_ieheWxCFuXQq_15">
    <vt:lpwstr>ogenetic informativeness, and to minimize stochastic variation in estimating total divergence.","DOI":"10.1016/j.ympev.2006.12.005","ISSN":"1055-7903","journalAbbreviation":"Molecular Phylogenetics and Evolution","author":[{"family":"Roe","given":"Amanda </vt:lpwstr>
  </property>
  <property fmtid="{D5CDD505-2E9C-101B-9397-08002B2CF9AE}" pid="669" name="ZOTERO_BREF_ieheWxCFuXQq_16">
    <vt:lpwstr>D."},{"family":"Sperling","given":"Felix A. H."}],"issued":{"date-parts":[["2007",7,1]]}}}],"schema":"https://github.com/citation-style-language/schema/raw/master/csl-citation.json"}</vt:lpwstr>
  </property>
  <property fmtid="{D5CDD505-2E9C-101B-9397-08002B2CF9AE}" pid="670" name="ZOTERO_BREF_hkIENGei0nZe_1">
    <vt:lpwstr>ZOTERO_ITEM CSL_CITATION {"citationID":"DUWrp4pW","properties":{"formattedCitation":"(Roe &amp; Sperling, 2007)","plainCitation":"(Roe &amp; Sperling, 2007)","noteIndex":0},"citationItems":[{"id":316,"uris":["http://zotero.org/users/1401269/items/5BSYWCUT"],"uri"</vt:lpwstr>
  </property>
  <property fmtid="{D5CDD505-2E9C-101B-9397-08002B2CF9AE}" pid="671" name="ZOTERO_BREF_hkIENGei0nZe_2">
    <vt:lpwstr>:["http://zotero.org/users/1401269/items/5BSYWCUT"],"itemData":{"id":316,"type":"article-journal","title":"Patterns of evolution of mitochondrial cytochrome c oxidase I and II DNA and implications for DNA barcoding","container-title":"Molecular Phylogenet</vt:lpwstr>
  </property>
  <property fmtid="{D5CDD505-2E9C-101B-9397-08002B2CF9AE}" pid="672" name="ZOTERO_BREF_hkIENGei0nZe_3">
    <vt:lpwstr>ics and Evolution","page":"325-345","volume":"44","issue":"1","source":"ScienceDirect","abstract":"DNA barcoding has focused increasing attention on the use of specific regions of mitochondrial cytochrome c oxidase I and II genes (COI–COII) to diagnose an</vt:lpwstr>
  </property>
  <property fmtid="{D5CDD505-2E9C-101B-9397-08002B2CF9AE}" pid="673" name="ZOTERO_BREF_hkIENGei0nZe_4">
    <vt:lpwstr>d delimit species. However, our understanding of patterns of molecular evolution within these genes is limited. Here we examine patterns of nucleotide divergence in COI–COII within species and between species pairs of Lepidoptera and Diptera using a slidi</vt:lpwstr>
  </property>
  <property fmtid="{D5CDD505-2E9C-101B-9397-08002B2CF9AE}" pid="674" name="ZOTERO_BREF_hkIENGei0nZe_5">
    <vt:lpwstr>ng window analysis. We found that: (1) locations of maximum divergence within COI–COII were highly variable among taxa surveyed in this study; (2) there was major overlap in divergence within versus between species, including within individual COI–COII pr</vt:lpwstr>
  </property>
  <property fmtid="{D5CDD505-2E9C-101B-9397-08002B2CF9AE}" pid="675" name="ZOTERO_BREF_hkIENGei0nZe_6">
    <vt:lpwstr>ofiles; (3) graphical DNA saturation analysis showed variation in percent nucleotide transitions throughout COI–COII and only limited association with levels of DNA divergence. Ultimately, no single optimally informative 600 bp location was found within t</vt:lpwstr>
  </property>
  <property fmtid="{D5CDD505-2E9C-101B-9397-08002B2CF9AE}" pid="676" name="ZOTERO_BREF_hkIENGei0nZe_7">
    <vt:lpwstr>he 2.3kb of COI–COII, and the DNA barcoding region was no better than other regions downstream in COI. Consequently, we recommend that researchers should maximize sequence length to increase the probability of sampling regions of high phylogenetic informa</vt:lpwstr>
  </property>
  <property fmtid="{D5CDD505-2E9C-101B-9397-08002B2CF9AE}" pid="677" name="ZOTERO_BREF_hkIENGei0nZe_8">
    <vt:lpwstr>tiveness, and to minimize stochastic variation in estimating total divergence.","DOI":"10.1016/j.ympev.2006.12.005","ISSN":"1055-7903","journalAbbreviation":"Molecular Phylogenetics and Evolution","author":[{"family":"Roe","given":"Amanda D."},{"family":"</vt:lpwstr>
  </property>
  <property fmtid="{D5CDD505-2E9C-101B-9397-08002B2CF9AE}" pid="678" name="ZOTERO_BREF_hkIENGei0nZe_9">
    <vt:lpwstr>Sperling","given":"Felix A. H."}],"issued":{"date-parts":[["2007",7,1]]}}}],"schema":"https://github.com/citation-style-language/schema/raw/master/csl-citation.json"}</vt:lpwstr>
  </property>
  <property fmtid="{D5CDD505-2E9C-101B-9397-08002B2CF9AE}" pid="679" name="ZOTERO_BREF_eoPGIlDor1Hw_1">
    <vt:lpwstr>ZOTERO_ITEM CSL_CITATION {"citationID":"Cfpqizhr","properties":{"formattedCitation":"(An et al., 2014; Roe &amp; Sperling, 2007)","plainCitation":"(An et al., 2014; Roe &amp; Sperling, 2007)","noteIndex":0},"citationItems":[{"id":308,"uris":["http://zotero.org/us</vt:lpwstr>
  </property>
  <property fmtid="{D5CDD505-2E9C-101B-9397-08002B2CF9AE}" pid="680" name="ZOTERO_BREF_eoPGIlDor1Hw_2">
    <vt:lpwstr>ers/1401269/items/SKCRZMWM"],"uri":["http://zotero.org/users/1401269/items/SKCRZMWM"],"itemData":{"id":308,"type":"article-journal","title":"Molecular Markers in Phylogenetic Studies-A Review","container-title":"Journal of Phylogenetics &amp; Evolutionary Bio</vt:lpwstr>
  </property>
  <property fmtid="{D5CDD505-2E9C-101B-9397-08002B2CF9AE}" pid="681" name="ZOTERO_BREF_eoPGIlDor1Hw_3">
    <vt:lpwstr>logy","page":"1-9","volume":"2","issue":"2","source":"www.omicsonline.org","abstract":"Uses of molecular markers in the phylogenetic studies of various organisms have become increasingly important in recent times. This review gives an overview of differen</vt:lpwstr>
  </property>
  <property fmtid="{D5CDD505-2E9C-101B-9397-08002B2CF9AE}" pid="682" name="ZOTERO_BREF_eoPGIlDor1Hw_4">
    <vt:lpwstr>t molecular markers employed by researchers for the purpose of phylogenetic studies. Availability of fast DNA sequencing techniques along with the development of robust statistical analysis methods, provided a new momentum to this field. In this context, </vt:lpwstr>
  </property>
  <property fmtid="{D5CDD505-2E9C-101B-9397-08002B2CF9AE}" pid="683" name="ZOTERO_BREF_eoPGIlDor1Hw_5">
    <vt:lpwstr>utility of different nuclear encoded genes (like 16S rRNA, 5S rRNA, 28S rRNA) mitochondrial (cytochrome oxidase, mitochondrial 12S, cytochrome b, control region) and few chloroplast encoded genes (like rbcL, matK, rpl16) are discussed. Criteria for choosi</vt:lpwstr>
  </property>
  <property fmtid="{D5CDD505-2E9C-101B-9397-08002B2CF9AE}" pid="684" name="ZOTERO_BREF_eoPGIlDor1Hw_6">
    <vt:lpwstr>ng suitable molecular markers and steps leading to the construction of phylogenetic trees have been discussed. Although widely practised even now, traditional morphology based systems of classification of organisms have some limitations. On the other hand</vt:lpwstr>
  </property>
  <property fmtid="{D5CDD505-2E9C-101B-9397-08002B2CF9AE}" pid="685" name="ZOTERO_BREF_eoPGIlDor1Hw_7">
    <vt:lpwstr> it appears that the use of molecular markers, though relatively recent in popularity and are not free entirely of flaws, can complement the traditional morphology based method for phylogenetic studies.","DOI":"10.4172/2329-9002.1000131","ISSN":"2329-9002</vt:lpwstr>
  </property>
  <property fmtid="{D5CDD505-2E9C-101B-9397-08002B2CF9AE}" pid="686" name="ZOTERO_BREF_eoPGIlDor1Hw_8">
    <vt:lpwstr>","language":"En","author":[{"family":"An","given":""},{"family":"Patwardhan","given":""},{"family":"Ray","given":"Samit"},{"family":"Roy","given":"Amit"}],"issued":{"date-parts":[["2014",8,29]]}}},{"id":316,"uris":["http://zotero.org/users/1401269/items/</vt:lpwstr>
  </property>
  <property fmtid="{D5CDD505-2E9C-101B-9397-08002B2CF9AE}" pid="687" name="ZOTERO_BREF_eoPGIlDor1Hw_9">
    <vt:lpwstr>5BSYWCUT"],"uri":["http://zotero.org/users/1401269/items/5BSYWCUT"],"itemData":{"id":316,"type":"article-journal","title":"Patterns of evolution of mitochondrial cytochrome c oxidase I and II DNA and implications for DNA barcoding","container-title":"Mole</vt:lpwstr>
  </property>
  <property fmtid="{D5CDD505-2E9C-101B-9397-08002B2CF9AE}" pid="688" name="ZOTERO_BREF_eoPGIlDor1Hw_10">
    <vt:lpwstr>cular Phylogenetics and Evolution","page":"325-345","volume":"44","issue":"1","source":"ScienceDirect","abstract":"DNA barcoding has focused increasing attention on the use of specific regions of mitochondrial cytochrome c oxidase I and II genes (COI–COII</vt:lpwstr>
  </property>
  <property fmtid="{D5CDD505-2E9C-101B-9397-08002B2CF9AE}" pid="689" name="ZOTERO_BREF_eoPGIlDor1Hw_11">
    <vt:lpwstr>) to diagnose and delimit species. However, our understanding of patterns of molecular evolution within these genes is limited. Here we examine patterns of nucleotide divergence in COI–COII within species and between species pairs of Lepidoptera and Dipte</vt:lpwstr>
  </property>
  <property fmtid="{D5CDD505-2E9C-101B-9397-08002B2CF9AE}" pid="690" name="ZOTERO_BREF_eoPGIlDor1Hw_12">
    <vt:lpwstr>ra using a sliding window analysis. We found that: (1) locations of maximum divergence within COI–COII were highly variable among taxa surveyed in this study; (2) there was major overlap in divergence within versus between species, including within indivi</vt:lpwstr>
  </property>
  <property fmtid="{D5CDD505-2E9C-101B-9397-08002B2CF9AE}" pid="691" name="ZOTERO_BREF_eoPGIlDor1Hw_13">
    <vt:lpwstr>dual COI–COII profiles; (3) graphical DNA saturation analysis showed variation in percent nucleotide transitions throughout COI–COII and only limited association with levels of DNA divergence. Ultimately, no single optimally informative 600 bp location wa</vt:lpwstr>
  </property>
  <property fmtid="{D5CDD505-2E9C-101B-9397-08002B2CF9AE}" pid="692" name="ZOTERO_BREF_eoPGIlDor1Hw_14">
    <vt:lpwstr>s found within the 2.3kb of COI–COII, and the DNA barcoding region was no better than other regions downstream in COI. Consequently, we recommend that researchers should maximize sequence length to increase the probability of sampling regions of high phyl</vt:lpwstr>
  </property>
  <property fmtid="{D5CDD505-2E9C-101B-9397-08002B2CF9AE}" pid="693" name="ZOTERO_BREF_eoPGIlDor1Hw_15">
    <vt:lpwstr>ogenetic informativeness, and to minimize stochastic variation in estimating total divergence.","DOI":"10.1016/j.ympev.2006.12.005","ISSN":"1055-7903","journalAbbreviation":"Molecular Phylogenetics and Evolution","author":[{"family":"Roe","given":"Amanda </vt:lpwstr>
  </property>
  <property fmtid="{D5CDD505-2E9C-101B-9397-08002B2CF9AE}" pid="694" name="ZOTERO_BREF_eoPGIlDor1Hw_16">
    <vt:lpwstr>D."},{"family":"Sperling","given":"Felix A. H."}],"issued":{"date-parts":[["2007",7,1]]}}}],"schema":"https://github.com/citation-style-language/schema/raw/master/csl-citation.json"}</vt:lpwstr>
  </property>
  <property fmtid="{D5CDD505-2E9C-101B-9397-08002B2CF9AE}" pid="695" name="ZOTERO_BREF_RenZhazJUAFM_1">
    <vt:lpwstr>ZOTERO_ITEM CSL_CITATION {"citationID":"k0Fvxu8Q","properties":{"formattedCitation":"(An et al., 2014)","plainCitation":"(An et al., 2014)","noteIndex":0},"citationItems":[{"id":308,"uris":["http://zotero.org/users/1401269/items/SKCRZMWM"],"uri":["http://</vt:lpwstr>
  </property>
  <property fmtid="{D5CDD505-2E9C-101B-9397-08002B2CF9AE}" pid="696" name="ZOTERO_BREF_RenZhazJUAFM_2">
    <vt:lpwstr>zotero.org/users/1401269/items/SKCRZMWM"],"itemData":{"id":308,"type":"article-journal","title":"Molecular Markers in Phylogenetic Studies-A Review","container-title":"Journal of Phylogenetics &amp; Evolutionary Biology","page":"1-9","volume":"2","issue":"2",</vt:lpwstr>
  </property>
  <property fmtid="{D5CDD505-2E9C-101B-9397-08002B2CF9AE}" pid="697" name="ZOTERO_BREF_RenZhazJUAFM_3">
    <vt:lpwstr>"source":"www.omicsonline.org","abstract":"Uses of molecular markers in the phylogenetic studies of various organisms have become increasingly important in recent times. This review gives an overview of different molecular markers employed by researchers </vt:lpwstr>
  </property>
  <property fmtid="{D5CDD505-2E9C-101B-9397-08002B2CF9AE}" pid="698" name="ZOTERO_BREF_RenZhazJUAFM_4">
    <vt:lpwstr>for the purpose of phylogenetic studies. Availability of fast DNA sequencing techniques along with the development of robust statistical analysis methods, provided a new momentum to this field. In this context, utility of different nuclear encoded genes (</vt:lpwstr>
  </property>
  <property fmtid="{D5CDD505-2E9C-101B-9397-08002B2CF9AE}" pid="699" name="ZOTERO_BREF_RenZhazJUAFM_5">
    <vt:lpwstr>like 16S rRNA, 5S rRNA, 28S rRNA) mitochondrial (cytochrome oxidase, mitochondrial 12S, cytochrome b, control region) and few chloroplast encoded genes (like rbcL, matK, rpl16) are discussed. Criteria for choosing suitable molecular markers and steps lead</vt:lpwstr>
  </property>
  <property fmtid="{D5CDD505-2E9C-101B-9397-08002B2CF9AE}" pid="700" name="ZOTERO_BREF_RenZhazJUAFM_6">
    <vt:lpwstr>ing to the construction of phylogenetic trees have been discussed. Although widely practised even now, traditional morphology based systems of classification of organisms have some limitations. On the other hand it appears that the use of molecular marker</vt:lpwstr>
  </property>
  <property fmtid="{D5CDD505-2E9C-101B-9397-08002B2CF9AE}" pid="701" name="ZOTERO_BREF_RenZhazJUAFM_7">
    <vt:lpwstr>s, though relatively recent in popularity and are not free entirely of flaws, can complement the traditional morphology based method for phylogenetic studies.","DOI":"10.4172/2329-9002.1000131","ISSN":"2329-9002","language":"En","author":[{"family":"An","</vt:lpwstr>
  </property>
  <property fmtid="{D5CDD505-2E9C-101B-9397-08002B2CF9AE}" pid="702" name="ZOTERO_BREF_RenZhazJUAFM_8">
    <vt:lpwstr>given":""},{"family":"Patwardhan","given":""},{"family":"Ray","given":"Samit"},{"family":"Roy","given":"Amit"}],"issued":{"date-parts":[["2014",8,29]]}}}],"schema":"https://github.com/citation-style-language/schema/raw/master/csl-citation.json"}</vt:lpwstr>
  </property>
  <property fmtid="{D5CDD505-2E9C-101B-9397-08002B2CF9AE}" pid="703" name="ZOTERO_BREF_KmsN1tmhbQzz_1">
    <vt:lpwstr>ZOTERO_ITEM CSL_CITATION {"citationID":"GSTANMBg","properties":{"formattedCitation":"(Roe &amp; Sperling, 2007)","plainCitation":"(Roe &amp; Sperling, 2007)","noteIndex":0},"citationItems":[{"id":316,"uris":["http://zotero.org/users/1401269/items/5BSYWCUT"],"uri"</vt:lpwstr>
  </property>
  <property fmtid="{D5CDD505-2E9C-101B-9397-08002B2CF9AE}" pid="704" name="ZOTERO_BREF_KmsN1tmhbQzz_2">
    <vt:lpwstr>:["http://zotero.org/users/1401269/items/5BSYWCUT"],"itemData":{"id":316,"type":"article-journal","title":"Patterns of evolution of mitochondrial cytochrome c oxidase I and II DNA and implications for DNA barcoding","container-title":"Molecular Phylogenet</vt:lpwstr>
  </property>
  <property fmtid="{D5CDD505-2E9C-101B-9397-08002B2CF9AE}" pid="705" name="ZOTERO_BREF_KmsN1tmhbQzz_3">
    <vt:lpwstr>ics and Evolution","page":"325-345","volume":"44","issue":"1","source":"ScienceDirect","abstract":"DNA barcoding has focused increasing attention on the use of specific regions of mitochondrial cytochrome c oxidase I and II genes (COI–COII) to diagnose an</vt:lpwstr>
  </property>
  <property fmtid="{D5CDD505-2E9C-101B-9397-08002B2CF9AE}" pid="706" name="ZOTERO_BREF_KmsN1tmhbQzz_4">
    <vt:lpwstr>d delimit species. However, our understanding of patterns of molecular evolution within these genes is limited. Here we examine patterns of nucleotide divergence in COI–COII within species and between species pairs of Lepidoptera and Diptera using a slidi</vt:lpwstr>
  </property>
  <property fmtid="{D5CDD505-2E9C-101B-9397-08002B2CF9AE}" pid="707" name="ZOTERO_BREF_KmsN1tmhbQzz_5">
    <vt:lpwstr>ng window analysis. We found that: (1) locations of maximum divergence within COI–COII were highly variable among taxa surveyed in this study; (2) there was major overlap in divergence within versus between species, including within individual COI–COII pr</vt:lpwstr>
  </property>
  <property fmtid="{D5CDD505-2E9C-101B-9397-08002B2CF9AE}" pid="708" name="ZOTERO_BREF_KmsN1tmhbQzz_6">
    <vt:lpwstr>ofiles; (3) graphical DNA saturation analysis showed variation in percent nucleotide transitions throughout COI–COII and only limited association with levels of DNA divergence. Ultimately, no single optimally informative 600 bp location was found within t</vt:lpwstr>
  </property>
  <property fmtid="{D5CDD505-2E9C-101B-9397-08002B2CF9AE}" pid="709" name="ZOTERO_BREF_KmsN1tmhbQzz_7">
    <vt:lpwstr>he 2.3kb of COI–COII, and the DNA barcoding region was no better than other regions downstream in COI. Consequently, we recommend that researchers should maximize sequence length to increase the probability of sampling regions of high phylogenetic informa</vt:lpwstr>
  </property>
  <property fmtid="{D5CDD505-2E9C-101B-9397-08002B2CF9AE}" pid="710" name="ZOTERO_BREF_KmsN1tmhbQzz_8">
    <vt:lpwstr>tiveness, and to minimize stochastic variation in estimating total divergence.","DOI":"10.1016/j.ympev.2006.12.005","ISSN":"1055-7903","journalAbbreviation":"Molecular Phylogenetics and Evolution","author":[{"family":"Roe","given":"Amanda D."},{"family":"</vt:lpwstr>
  </property>
  <property fmtid="{D5CDD505-2E9C-101B-9397-08002B2CF9AE}" pid="711" name="ZOTERO_BREF_KmsN1tmhbQzz_9">
    <vt:lpwstr>Sperling","given":"Felix A. H."}],"issued":{"date-parts":[["2007",7,1]]}}}],"schema":"https://github.com/citation-style-language/schema/raw/master/csl-citation.json"}</vt:lpwstr>
  </property>
  <property fmtid="{D5CDD505-2E9C-101B-9397-08002B2CF9AE}" pid="712" name="ZOTERO_BREF_jBvBN7eE9Zce_1">
    <vt:lpwstr>ZOTERO_ITEM CSL_CITATION {"citationID":"ULhQkfCX","properties":{"formattedCitation":"(C. D. &amp; V. P., 2016; Caterino &amp; Sperling, 1999)","plainCitation":"(C. D. &amp; V. P., 2016; Caterino &amp; Sperling, 1999)","noteIndex":0},"citationItems":[{"id":318,"uris":["ht</vt:lpwstr>
  </property>
  <property fmtid="{D5CDD505-2E9C-101B-9397-08002B2CF9AE}" pid="713" name="ZOTERO_BREF_jBvBN7eE9Zce_2">
    <vt:lpwstr>tp://zotero.org/users/1401269/items/UDG8DN77"],"uri":["http://zotero.org/users/1401269/items/UDG8DN77"],"itemData":{"id":318,"type":"book","title":"Cytochrome oxidase subunit I gene based phylogenetic description of common mormon butterfly Papilio polytes</vt:lpwstr>
  </property>
  <property fmtid="{D5CDD505-2E9C-101B-9397-08002B2CF9AE}" pid="714" name="ZOTERO_BREF_jBvBN7eE9Zce_3">
    <vt:lpwstr> (Lepidoptera: Papilionidae)","volume":"5","number-of-pages":"977","abstract":"Lepidoptera is one of the largest orders of insects that include moths and butterflies. Most of the lepidopterans are morphologically similar, therefore the identification of t</vt:lpwstr>
  </property>
  <property fmtid="{D5CDD505-2E9C-101B-9397-08002B2CF9AE}" pid="715" name="ZOTERO_BREF_jBvBN7eE9Zce_4">
    <vt:lpwstr>hese insect are tedious using morphotaxonomy and that is detrimental in designing a better strategy to control and conserve them. These are an extremely important group of 'model' organisms used to investigate many areas of biological research, including </vt:lpwstr>
  </property>
  <property fmtid="{D5CDD505-2E9C-101B-9397-08002B2CF9AE}" pid="716" name="ZOTERO_BREF_jBvBN7eE9Zce_5">
    <vt:lpwstr>such diverse fields as navigation, pest control, embryology, mimicry, evolution, genetics, population dynamics and biodiversity conservation. Knowledge of lepidopteran genomics will create new methods of insect pest management and will contribute to susta</vt:lpwstr>
  </property>
  <property fmtid="{D5CDD505-2E9C-101B-9397-08002B2CF9AE}" pid="717" name="ZOTERO_BREF_jBvBN7eE9Zce_6">
    <vt:lpwstr>inable agriculture, protection of the environment and the maintenance of biodiversity. In this study we have amplified cytochrome oxidase I gene of Papilio polytes for species identification and constructed phylogenetic tree for recognizing evolutionary r</vt:lpwstr>
  </property>
  <property fmtid="{D5CDD505-2E9C-101B-9397-08002B2CF9AE}" pid="718" name="ZOTERO_BREF_jBvBN7eE9Zce_7">
    <vt:lpwstr>elationship.","author":[{"family":"C. D.","given":"Sebastian"},{"family":"V. P.","given":"Akhilesh"}],"issued":{"date-parts":[["2016",3,18]]}}},{"id":314,"uris":["http://zotero.org/users/1401269/items/VBFXQXUL"],"uri":["http://zotero.org/users/1401269/ite</vt:lpwstr>
  </property>
  <property fmtid="{D5CDD505-2E9C-101B-9397-08002B2CF9AE}" pid="719" name="ZOTERO_BREF_jBvBN7eE9Zce_8">
    <vt:lpwstr>ms/VBFXQXUL"],"itemData":{"id":314,"type":"article-journal","title":"Papilio phylogeny based on mitochondrial cytochrome oxidase I and II genes","container-title":"Molecular Phylogenetics and Evolution","page":"122-137","volume":"11","issue":"1","source":</vt:lpwstr>
  </property>
  <property fmtid="{D5CDD505-2E9C-101B-9397-08002B2CF9AE}" pid="720" name="ZOTERO_BREF_jBvBN7eE9Zce_9">
    <vt:lpwstr>"PubMed","abstract":"Butterflies of the genus Papilio have served as the basis for numerous studies in insect physiology, genetics, and ecology. However, phylogenetic work on relationships among major lineages in the genus has been limited and inconclusiv</vt:lpwstr>
  </property>
  <property fmtid="{D5CDD505-2E9C-101B-9397-08002B2CF9AE}" pid="721" name="ZOTERO_BREF_jBvBN7eE9Zce_10">
    <vt:lpwstr>e. We have sequenced 2.3 kb of DNA from the mitochondrial cytochrome oxidase I and II genes (COI and COII) for 23 Papilio taxa and two outgroups, Pachliopta neptunus and Eurytides marcellus, in order to assess the potential of these genes for use in Papil</vt:lpwstr>
  </property>
  <property fmtid="{D5CDD505-2E9C-101B-9397-08002B2CF9AE}" pid="722" name="ZOTERO_BREF_jBvBN7eE9Zce_11">
    <vt:lpwstr>io phylogenetics and to examine patterns of gene evolution across a broad taxonomic range. Nucleotide and amino acid variation is distributed heterogeneously, both within and between genes. Structural features of the proteins are not always reliable predi</vt:lpwstr>
  </property>
  <property fmtid="{D5CDD505-2E9C-101B-9397-08002B2CF9AE}" pid="723" name="ZOTERO_BREF_jBvBN7eE9Zce_12">
    <vt:lpwstr>ctors of variation. In a combined analysis, these sequences support a nearly fully resolved topology within subgenera and species groups, though higher level relationships among species groups require additional study. The most noteworthy findings are tha</vt:lpwstr>
  </property>
  <property fmtid="{D5CDD505-2E9C-101B-9397-08002B2CF9AE}" pid="724" name="ZOTERO_BREF_jBvBN7eE9Zce_13">
    <vt:lpwstr>t neither Papilio alexanor nor P. xuthus belongs in the machaon group and that the subgenus Pterourus is paraphyletic with respect to the subgenus Pyrrhosticta. We leave relationships among members of the phorcas species group as a trichotomy. These two p</vt:lpwstr>
  </property>
  <property fmtid="{D5CDD505-2E9C-101B-9397-08002B2CF9AE}" pid="725" name="ZOTERO_BREF_jBvBN7eE9Zce_14">
    <vt:lpwstr>rotein coding genes, particularly COI, show excellent performance in resolving relationships at the level of species and species groups among Papilionidae. We strongly endorse a similar approach for future studies aimed at these levels.","DOI":"10.1006/mp</vt:lpwstr>
  </property>
  <property fmtid="{D5CDD505-2E9C-101B-9397-08002B2CF9AE}" pid="726" name="ZOTERO_BREF_jBvBN7eE9Zce_15">
    <vt:lpwstr>ev.1998.0549","ISSN":"1055-7903","note":"PMID: 10082616","journalAbbreviation":"Mol. Phylogenet. Evol.","language":"eng","author":[{"family":"Caterino","given":"M. S."},{"family":"Sperling","given":"F. A."}],"issued":{"date-parts":[["1999",2]]}}}],"schema</vt:lpwstr>
  </property>
  <property fmtid="{D5CDD505-2E9C-101B-9397-08002B2CF9AE}" pid="727" name="ZOTERO_BREF_jBvBN7eE9Zce_16">
    <vt:lpwstr>":"https://github.com/citation-style-language/schema/raw/master/csl-citation.json"}</vt:lpwstr>
  </property>
  <property fmtid="{D5CDD505-2E9C-101B-9397-08002B2CF9AE}" pid="728" name="ZOTERO_BREF_xeZPBfqCfrlY_1">
    <vt:lpwstr>ZOTERO_ITEM CSL_CITATION {"citationID":"Bx8dgJdt","properties":{"formattedCitation":"(Souza, Marchesin, &amp; Itoyama, 2016)","plainCitation":"(Souza, Marchesin, &amp; Itoyama, 2016)","noteIndex":0},"citationItems":[{"id":319,"uris":["http://zotero.org/users/1401</vt:lpwstr>
  </property>
  <property fmtid="{D5CDD505-2E9C-101B-9397-08002B2CF9AE}" pid="729" name="ZOTERO_BREF_xeZPBfqCfrlY_2">
    <vt:lpwstr>269/items/KQGZBIJA"],"uri":["http://zotero.org/users/1401269/items/KQGZBIJA"],"itemData":{"id":319,"type":"article-journal","title":"Analysis of the mitochondrial COI gene and its informative potential for evolutionary inferences in the families Coreidae </vt:lpwstr>
  </property>
  <property fmtid="{D5CDD505-2E9C-101B-9397-08002B2CF9AE}" pid="730" name="ZOTERO_BREF_xeZPBfqCfrlY_3">
    <vt:lpwstr>and Pentatomidae (Heteroptera)","container-title":"Genetics and molecular research: GMR","volume":"15","issue":"1","source":"PubMed","abstract":"The mitochondrial cytochrome oxidase subunit 1 (COI) gene is one of the most popular markers used for molecula</vt:lpwstr>
  </property>
  <property fmtid="{D5CDD505-2E9C-101B-9397-08002B2CF9AE}" pid="731" name="ZOTERO_BREF_xeZPBfqCfrlY_4">
    <vt:lpwstr>r systematics. Fragments of this gene are often used to infer phylogenies, particularly the region near the 5'-end, which is used by the DNA Barcoding Consortium. With a growing number of sequences being deposited in the DNA barcoding database, there is a</vt:lpwstr>
  </property>
  <property fmtid="{D5CDD505-2E9C-101B-9397-08002B2CF9AE}" pid="732" name="ZOTERO_BREF_xeZPBfqCfrlY_5">
    <vt:lpwstr>n urgent need to understand the evolution of this gene and its evolutionary relationship among species; it is also important to analyze the informative potential of the gene for phylogenetic inferences for each group used. In this study, the COI gene was </vt:lpwstr>
  </property>
  <property fmtid="{D5CDD505-2E9C-101B-9397-08002B2CF9AE}" pid="733" name="ZOTERO_BREF_xeZPBfqCfrlY_6">
    <vt:lpwstr>divided into three distinct regions: a 5'-region, a central region, and a 3'-region. The nucleotide composition of these regions was analyzed, and their potential for making informative phylogenetic inferences using species in the families Coreidae and Pe</vt:lpwstr>
  </property>
  <property fmtid="{D5CDD505-2E9C-101B-9397-08002B2CF9AE}" pid="734" name="ZOTERO_BREF_xeZPBfqCfrlY_7">
    <vt:lpwstr>ntatomidae (Heteroptera) was assessed. It was found that the same region in the COI gene may present different behaviors for each family analyzed, and that using additional regions from the same gene may even prejudice the analysis.","DOI":"10.4238/gmr.15</vt:lpwstr>
  </property>
  <property fmtid="{D5CDD505-2E9C-101B-9397-08002B2CF9AE}" pid="735" name="ZOTERO_BREF_xeZPBfqCfrlY_8">
    <vt:lpwstr>017428","ISSN":"1676-5680","note":"PMID: 26909963","journalAbbreviation":"Genet. Mol. Res.","language":"eng","author":[{"family":"Souza","given":"H. V."},{"family":"Marchesin","given":"S. R. C."},{"family":"Itoyama","given":"M. M."}],"issued":{"date-parts</vt:lpwstr>
  </property>
  <property fmtid="{D5CDD505-2E9C-101B-9397-08002B2CF9AE}" pid="736" name="ZOTERO_BREF_xeZPBfqCfrlY_9">
    <vt:lpwstr>":[["2016",2,5]]}}}],"schema":"https://github.com/citation-style-language/schema/raw/master/csl-citation.json"}</vt:lpwstr>
  </property>
  <property fmtid="{D5CDD505-2E9C-101B-9397-08002B2CF9AE}" pid="737" name="ZOTERO_BREF_dk1xCbjKI0gl_1">
    <vt:lpwstr>ZOTERO_ITEM CSL_CITATION {"citationID":"iuYxN1uW","properties":{"formattedCitation":"(Zhou et al., 2016)","plainCitation":"(Zhou et al., 2016)","noteIndex":0},"citationItems":[{"id":35,"uris":["http://zotero.org/users/1401269/items/AKKLP22U"],"uri":["http</vt:lpwstr>
  </property>
  <property fmtid="{D5CDD505-2E9C-101B-9397-08002B2CF9AE}" pid="738" name="ZOTERO_BREF_dk1xCbjKI0gl_2">
    <vt:lpwstr>://zotero.org/users/1401269/items/AKKLP22U"],"itemData":{"id":35,"type":"article-journal","title":"The Trichoptera barcode initiative: a strategy for generating a species-level Tree of Life","container-title":"Phil. Trans. R. Soc. B","page":"20160025","vo</vt:lpwstr>
  </property>
  <property fmtid="{D5CDD505-2E9C-101B-9397-08002B2CF9AE}" pid="739" name="ZOTERO_BREF_dk1xCbjKI0gl_3">
    <vt:lpwstr>lume":"371","issue":"1702","source":"rstb.royalsocietypublishing.org","abstract":"DNA barcoding was intended as a means to provide species-level identifications through associating DNA sequences from unknown specimens to those from curated reference speci</vt:lpwstr>
  </property>
  <property fmtid="{D5CDD505-2E9C-101B-9397-08002B2CF9AE}" pid="740" name="ZOTERO_BREF_dk1xCbjKI0gl_4">
    <vt:lpwstr>mens. Although barcodes were not designed for phylogenetics, they can be beneficial to the completion of the Tree of Life. The barcode database for Trichoptera is relatively comprehensive, with data from every family, approximately two-thirds of the gener</vt:lpwstr>
  </property>
  <property fmtid="{D5CDD505-2E9C-101B-9397-08002B2CF9AE}" pid="741" name="ZOTERO_BREF_dk1xCbjKI0gl_5">
    <vt:lpwstr>a, and one-third of the described species. Most Trichoptera, as with most of life's species, have never been subjected to any formal phylogenetic analysis. Here, we present a phylogeny with over 16 000 unique haplotypes as a working hypothesis that can be</vt:lpwstr>
  </property>
  <property fmtid="{D5CDD505-2E9C-101B-9397-08002B2CF9AE}" pid="742" name="ZOTERO_BREF_dk1xCbjKI0gl_6">
    <vt:lpwstr> updated as our estimates improve. We suggest a strategy of implementing constrained tree searches, which allow larger datasets to dictate the backbone phylogeny, while the barcode data fill out the tips of the tree. We also discuss how this phylogeny cou</vt:lpwstr>
  </property>
  <property fmtid="{D5CDD505-2E9C-101B-9397-08002B2CF9AE}" pid="743" name="ZOTERO_BREF_dk1xCbjKI0gl_7">
    <vt:lpwstr>ld be used to focus taxonomic attention on ambiguous species boundaries and hidden biodiversity. We suggest that systematists continue to differentiate between ‘Barcode Index Numbers’ (BINs) and ‘species’ that have been formally described. Each has utilit</vt:lpwstr>
  </property>
  <property fmtid="{D5CDD505-2E9C-101B-9397-08002B2CF9AE}" pid="744" name="ZOTERO_BREF_dk1xCbjKI0gl_8">
    <vt:lpwstr>y, but they are not synonyms. We highlight examples of integrative taxonomy, using both barcodes and morphology for species description.\nThis article is part of the themed issue ‘From DNA barcodes to biomes’.","DOI":"10.1098/rstb.2016.0025","ISSN":"0962-</vt:lpwstr>
  </property>
  <property fmtid="{D5CDD505-2E9C-101B-9397-08002B2CF9AE}" pid="745" name="ZOTERO_BREF_dk1xCbjKI0gl_9">
    <vt:lpwstr>8436, 1471-2970","note":"PMID: 27481793","shortTitle":"The Trichoptera barcode initiative","journalAbbreviation":"Phil. Trans. R. Soc. B","language":"en","author":[{"family":"Zhou","given":"Xin"},{"family":"Frandsen","given":"Paul B."},{"family":"Holzenth</vt:lpwstr>
  </property>
  <property fmtid="{D5CDD505-2E9C-101B-9397-08002B2CF9AE}" pid="746" name="ZOTERO_BREF_dk1xCbjKI0gl_10">
    <vt:lpwstr>al","given":"Ralph W."},{"family":"Beet","given":"Clare R."},{"family":"Bennett","given":"Kristi R."},{"family":"Blahnik","given":"Roger J."},{"family":"Bonada","given":"Núria"},{"family":"Cartwright","given":"David"},{"family":"Chuluunbat","given":"Suvdt</vt:lpwstr>
  </property>
  <property fmtid="{D5CDD505-2E9C-101B-9397-08002B2CF9AE}" pid="747" name="ZOTERO_BREF_dk1xCbjKI0gl_11">
    <vt:lpwstr>setseg"},{"family":"Cocks","given":"Graeme V."},{"family":"Collins","given":"Gemma E."},{"family":"deWaard","given":"Jeremy"},{"family":"Dean","given":"John"},{"family":"Flint","given":"Oliver S."},{"family":"Hausmann","given":"Axel"},{"family":"Hendrich"</vt:lpwstr>
  </property>
  <property fmtid="{D5CDD505-2E9C-101B-9397-08002B2CF9AE}" pid="748" name="ZOTERO_BREF_dk1xCbjKI0gl_12">
    <vt:lpwstr>,"given":"Lars"},{"family":"Hess","given":"Monika"},{"family":"Hogg","given":"Ian D."},{"family":"Kondratieff","given":"Boris C."},{"family":"Malicky","given":"Hans"},{"family":"Milton","given":"Megan A."},{"family":"Morinière","given":"Jérôme"},{"family"</vt:lpwstr>
  </property>
  <property fmtid="{D5CDD505-2E9C-101B-9397-08002B2CF9AE}" pid="749" name="ZOTERO_BREF_dk1xCbjKI0gl_13">
    <vt:lpwstr>:"Morse","given":"John C."},{"family":"Mwangi","given":"François Ngera"},{"family":"Pauls","given":"Steffen U."},{"family":"Gonzalez","given":"María Razo"},{"family":"Rinne","given":"Aki"},{"family":"Robinson","given":"Jason L."},{"family":"Salokannel","g</vt:lpwstr>
  </property>
  <property fmtid="{D5CDD505-2E9C-101B-9397-08002B2CF9AE}" pid="750" name="ZOTERO_BREF_dk1xCbjKI0gl_14">
    <vt:lpwstr>iven":"Juha"},{"family":"Shackleton","given":"Michael"},{"family":"Smith","given":"Brian"},{"family":"Stamatakis","given":"Alexandros"},{"family":"StClair","given":"Ros"},{"family":"Thomas","given":"Jessica A."},{"family":"Zamora-Muñoz","given":"Carmen"},</vt:lpwstr>
  </property>
  <property fmtid="{D5CDD505-2E9C-101B-9397-08002B2CF9AE}" pid="751" name="ZOTERO_BREF_dk1xCbjKI0gl_15">
    <vt:lpwstr>{"family":"Ziesmann","given":"Tanja"},{"family":"Kjer","given":"Karl M."}],"issued":{"date-parts":[["2016",9,5]]}}}],"schema":"https://github.com/citation-style-language/schema/raw/master/csl-citation.json"}</vt:lpwstr>
  </property>
  <property fmtid="{D5CDD505-2E9C-101B-9397-08002B2CF9AE}" pid="752" name="ZOTERO_BREF_Yl9sWCMUoUXY_1">
    <vt:lpwstr>ZOTERO_ITEM CSL_CITATION {"citationID":"Syxav730","properties":{"formattedCitation":"(Kjer, Blahnik, &amp; Holzenthal, 2001)","plainCitation":"(Kjer, Blahnik, &amp; Holzenthal, 2001)","noteIndex":0},"citationItems":[{"id":291,"uris":["http://zotero.org/users/1401</vt:lpwstr>
  </property>
  <property fmtid="{D5CDD505-2E9C-101B-9397-08002B2CF9AE}" pid="753" name="ZOTERO_BREF_Yl9sWCMUoUXY_2">
    <vt:lpwstr>269/items/TPEUAPGR"],"uri":["http://zotero.org/users/1401269/items/TPEUAPGR"],"itemData":{"id":291,"type":"book","title":"Phylogeny of Trichoptera (Caddisflies): Characterization of Signal and Noise Within Multiple Datasets","volume":"50","number-of-pages</vt:lpwstr>
  </property>
  <property fmtid="{D5CDD505-2E9C-101B-9397-08002B2CF9AE}" pid="754" name="ZOTERO_BREF_Yl9sWCMUoUXY_3">
    <vt:lpwstr>":"781","abstract":"Trichoptera are holometabolous insects with aquatic larvae that, together with the Lepidoptera, make up the Amphiesmenoptera. Despite extensive previous morphological work, little phylogenetic agreement has been reached about the relat</vt:lpwstr>
  </property>
  <property fmtid="{D5CDD505-2E9C-101B-9397-08002B2CF9AE}" pid="755" name="ZOTERO_BREF_Yl9sWCMUoUXY_4">
    <vt:lpwstr>ionship among the three suborders--Annulipalpia, Spicipalpia, and Integripalpia--or about the monophyly of Spicipalpia. In an effort to resolve this conflict, we sequenced fragments of the large and small subunit nuclear ribosomal RNAs (1078 nt; D1, D3, V</vt:lpwstr>
  </property>
  <property fmtid="{D5CDD505-2E9C-101B-9397-08002B2CF9AE}" pid="756" name="ZOTERO_BREF_Yl9sWCMUoUXY_5">
    <vt:lpwstr>4-5), the nuclear elongation factor 1 alpha gene (EF-1 alpha; 1098 nt), and a fragment of mitochondrial cytochrome oxidase I (COI; 411 nt). Seventy adult and larval morphological characters were reanalyzed and added to molecular data in a combined analysi</vt:lpwstr>
  </property>
  <property fmtid="{D5CDD505-2E9C-101B-9397-08002B2CF9AE}" pid="757" name="ZOTERO_BREF_Yl9sWCMUoUXY_6">
    <vt:lpwstr>s. We evaluated signal and homoplasy in each of the molecular datasets and attempted to rank the particular datasets according to how appropriate they were for inferring relationships among suborders. This evaluation included testing for conflict among da</vt:lpwstr>
  </property>
  <property fmtid="{D5CDD505-2E9C-101B-9397-08002B2CF9AE}" pid="758" name="ZOTERO_BREF_Yl9sWCMUoUXY_7">
    <vt:lpwstr>tasets, comparing tree lengths among alternative hypotheses, measuring the left-skew of tree-length distributions from maximally divergent sets of taxa, evaluating the recovery of expected clades, visualizing whether or not substitutions were accumulating</vt:lpwstr>
  </property>
  <property fmtid="{D5CDD505-2E9C-101B-9397-08002B2CF9AE}" pid="759" name="ZOTERO_BREF_Yl9sWCMUoUXY_8">
    <vt:lpwstr> with time, and estimating nucleotide compositional bias. Although all these measures cast doubt on the reliability of the deep-level signal coming from the nucleotides of the COI and EF-1 alpha genes, these data could still be included in combined analys</vt:lpwstr>
  </property>
  <property fmtid="{D5CDD505-2E9C-101B-9397-08002B2CF9AE}" pid="760" name="ZOTERO_BREF_Yl9sWCMUoUXY_9">
    <vt:lpwstr>es without overturning the results from the most conservative marker, the rRNA. The different datasets were found to be evolving under extremely different rates. A site-specific likelihood method for dealing with combined data with nonoverlapping paramete</vt:lpwstr>
  </property>
  <property fmtid="{D5CDD505-2E9C-101B-9397-08002B2CF9AE}" pid="761" name="ZOTERO_BREF_Yl9sWCMUoUXY_10">
    <vt:lpwstr>rs was proposed, and a similar weighting scheme under parsimony was evaluated. Among our phylogenetic conclusions, we found Annulipalpia to be the most basal of the three suborders, with Spicipalpia and Integripalpia forming a clade. Monophyly of Annulipa</vt:lpwstr>
  </property>
  <property fmtid="{D5CDD505-2E9C-101B-9397-08002B2CF9AE}" pid="762" name="ZOTERO_BREF_Yl9sWCMUoUXY_11">
    <vt:lpwstr>lpia and Integripalpia was confirmed, but the relationships among spicipalpians remain equivocal.","note":"DOI: 10.1080/106351501753462812","author":[{"family":"Kjer","given":"Karl"},{"family":"Blahnik","given":"Roger"},{"family":"Holzenthal","given":"Ral</vt:lpwstr>
  </property>
  <property fmtid="{D5CDD505-2E9C-101B-9397-08002B2CF9AE}" pid="763" name="ZOTERO_BREF_Yl9sWCMUoUXY_12">
    <vt:lpwstr>ph"}],"issued":{"date-parts":[["2001",11,1]]}}}],"schema":"https://github.com/citation-style-language/schema/raw/master/csl-citation.json"}</vt:lpwstr>
  </property>
  <property fmtid="{D5CDD505-2E9C-101B-9397-08002B2CF9AE}" pid="764" name="ZOTERO_BREF_vQrq4dcLYSPH_1">
    <vt:lpwstr>ZOTERO_ITEM CSL_CITATION {"citationID":"Bk5EmXtn","properties":{"formattedCitation":"(John C. Avise, 1989)","plainCitation":"(John C. Avise, 1989)","noteIndex":0},"citationItems":[{"id":296,"uris":["http://zotero.org/users/1401269/items/PZZJ4V44"],"uri":[</vt:lpwstr>
  </property>
  <property fmtid="{D5CDD505-2E9C-101B-9397-08002B2CF9AE}" pid="765" name="ZOTERO_BREF_vQrq4dcLYSPH_2">
    <vt:lpwstr>"http://zotero.org/users/1401269/items/PZZJ4V44"],"itemData":{"id":296,"type":"article-journal","title":"Gene Trees and Organismal Histories: A Phylogenetic Approach to Population Biology","container-title":"Evolution","page":"1192-1208","volume":"43","is</vt:lpwstr>
  </property>
  <property fmtid="{D5CDD505-2E9C-101B-9397-08002B2CF9AE}" pid="766" name="ZOTERO_BREF_vQrq4dcLYSPH_3">
    <vt:lpwstr>sue":"6","source":"JSTOR","abstract":"A \"gene tree\" is the phylogeny of alleles or haplotypes for any specified stretch of DNA. Gene trees are components of population trees or species trees; their analysis entails a shift in perspective from many of th</vt:lpwstr>
  </property>
  <property fmtid="{D5CDD505-2E9C-101B-9397-08002B2CF9AE}" pid="767" name="ZOTERO_BREF_vQrq4dcLYSPH_4">
    <vt:lpwstr>e familiar models and concepts of population genetics, which typically deal with frequencies of phylogenetically unordered alleles. Molecular surveys of haplotype diversity in mitochondrial DNA (mtDNA) have provided the first extensive empirical data suit</vt:lpwstr>
  </property>
  <property fmtid="{D5CDD505-2E9C-101B-9397-08002B2CF9AE}" pid="768" name="ZOTERO_BREF_vQrq4dcLYSPH_5">
    <vt:lpwstr>able for estimation of gene trees on a microevolutionary (intraspecific) scale. The relationship between phylogeny and geographic distribution constitutes the phylogeographic pattern for any species. Observed phylogeographic trees can be interpreted in te</vt:lpwstr>
  </property>
  <property fmtid="{D5CDD505-2E9C-101B-9397-08002B2CF9AE}" pid="769" name="ZOTERO_BREF_vQrq4dcLYSPH_6">
    <vt:lpwstr>rms of historical demography by comparison to predictions derived from models of gene lineage sorting, such as inbreeding theory and branching-process theory. Results of such analyses for more than 20 vertebrate species strongly suggest that the demograph</vt:lpwstr>
  </property>
  <property fmtid="{D5CDD505-2E9C-101B-9397-08002B2CF9AE}" pid="770" name="ZOTERO_BREF_vQrq4dcLYSPH_7">
    <vt:lpwstr>ies of populations have been remarkably dynamic and unsettled over space and recent evolutionary time. This conclusion is consistent with ecological observations documenting dramatic population-size fluctuations and range shifts in many contemporary speci</vt:lpwstr>
  </property>
  <property fmtid="{D5CDD505-2E9C-101B-9397-08002B2CF9AE}" pid="771" name="ZOTERO_BREF_vQrq4dcLYSPH_8">
    <vt:lpwstr>es. By adding an historical perspective to population biology, the gene-lineage approach can help forge links between the disciplines of phylogenetic systematics (and macroevolutionary study) and population genetics (microevolution). Preliminary extension</vt:lpwstr>
  </property>
  <property fmtid="{D5CDD505-2E9C-101B-9397-08002B2CF9AE}" pid="772" name="ZOTERO_BREF_vQrq4dcLYSPH_9">
    <vt:lpwstr>s of the \"gene tree\" methodology to haplotypes of nuclear genes (such as Adh in Drosophila melanogaster) demonstrate that the phylogenetic perspective can also help to illuminate molecular-genetic processes (such as recombination or gene conversion), as</vt:lpwstr>
  </property>
  <property fmtid="{D5CDD505-2E9C-101B-9397-08002B2CF9AE}" pid="773" name="ZOTERO_BREF_vQrq4dcLYSPH_10">
    <vt:lpwstr> well as contribute to knowledge of the origin, age, and molecular basis of particular adaptations.","DOI":"10.2307/2409356","ISSN":"0014-3820","shortTitle":"Gene Trees and Organismal Histories","author":[{"family":"Avise","given":"John C."}],"issued":{"d</vt:lpwstr>
  </property>
  <property fmtid="{D5CDD505-2E9C-101B-9397-08002B2CF9AE}" pid="774" name="ZOTERO_BREF_vQrq4dcLYSPH_11">
    <vt:lpwstr>ate-parts":[["1989"]]}}}],"schema":"https://github.com/citation-style-language/schema/raw/master/csl-citation.json"}</vt:lpwstr>
  </property>
  <property fmtid="{D5CDD505-2E9C-101B-9397-08002B2CF9AE}" pid="775" name="ZOTERO_BREF_4RePataSqvFW_1">
    <vt:lpwstr>ZOTERO_ITEM CSL_CITATION {"citationID":"KNkEKGBr","properties":{"formattedCitation":"(Brown, 2002; Hajibabaei et al., 2007)","plainCitation":"(Brown, 2002; Hajibabaei et al., 2007)","noteIndex":0},"citationItems":[{"id":"iNwDqJr0/ZnxNXaTJ","uris":["http:/</vt:lpwstr>
  </property>
  <property fmtid="{D5CDD505-2E9C-101B-9397-08002B2CF9AE}" pid="776" name="ZOTERO_BREF_4RePataSqvFW_2">
    <vt:lpwstr>/zotero.org/users/1719066/items/T58N7GHE"],"uri":["http://zotero.org/users/1719066/items/T58N7GHE"],"itemData":{"id":40,"type":"book","title":"Molecular Phylogenetics","publisher":"Wiley-Liss","source":"www.ncbi.nlm.nih.gov","abstract":"When you have read</vt:lpwstr>
  </property>
  <property fmtid="{D5CDD505-2E9C-101B-9397-08002B2CF9AE}" pid="777" name="ZOTERO_BREF_4RePataSqvFW_3">
    <vt:lpwstr> Chapter 16, you should be able to: Recount how taxonomy led to phylogeny and discuss the reasons why molecular markers are important in phylogeneticsDescribe the key features of a phylogenetic tree and distinguish between inferred trees, true trees, gene</vt:lpwstr>
  </property>
  <property fmtid="{D5CDD505-2E9C-101B-9397-08002B2CF9AE}" pid="778" name="ZOTERO_BREF_4RePataSqvFW_4">
    <vt:lpwstr> trees and species treesExplain how phylogenetic trees are reconstructed, including a description of DNA sequence alignment, the methods used to convert alignment data into a phylogenetic tree, and how the accuracy of a tree is assessedDiscuss, with examp</vt:lpwstr>
  </property>
  <property fmtid="{D5CDD505-2E9C-101B-9397-08002B2CF9AE}" pid="779" name="ZOTERO_BREF_4RePataSqvFW_5">
    <vt:lpwstr>les, the applications and limitations of molecular clocksGive examples of the use of phylogenetic trees in studies of human evolution and the evolution of the human and simian immunodeficiency virusesDescribe how molecular phylogenetics is being used to s</vt:lpwstr>
  </property>
  <property fmtid="{D5CDD505-2E9C-101B-9397-08002B2CF9AE}" pid="780" name="ZOTERO_BREF_4RePataSqvFW_6">
    <vt:lpwstr>tudy the origins of modern humans, and the migrations of modern humans into Europe and the New World","URL":"https://www.ncbi.nlm.nih.gov/books/NBK21122/","language":"en","author":[{"family":"Brown","given":"Terence A."}],"issued":{"date-parts":[["2002"]]</vt:lpwstr>
  </property>
  <property fmtid="{D5CDD505-2E9C-101B-9397-08002B2CF9AE}" pid="781" name="ZOTERO_BREF_4RePataSqvFW_7">
    <vt:lpwstr>},"accessed":{"date-parts":[["2018",1,21]]}}},{"id":"iNwDqJr0/5lyuGUcz","uris":["http://zotero.org/users/1719066/items/55UASK4G"],"uri":["http://zotero.org/users/1719066/items/55UASK4G"],"itemData":{"id":84,"type":"book","title":"Hajibabaei M, Singer GAC,</vt:lpwstr>
  </property>
  <property fmtid="{D5CDD505-2E9C-101B-9397-08002B2CF9AE}" pid="782" name="ZOTERO_BREF_4RePataSqvFW_8">
    <vt:lpwstr> Hebert PDN, Hickey DA. DNA barcoding: how it complements taxonomy, molecular phylogenetics and population genetics. Trends Genet 23: 167-172","volume":"23","number-of-pages":"167","source":"ResearchGate","abstract":"DNA barcoding aims to provide an effic</vt:lpwstr>
  </property>
  <property fmtid="{D5CDD505-2E9C-101B-9397-08002B2CF9AE}" pid="783" name="ZOTERO_BREF_4RePataSqvFW_9">
    <vt:lpwstr>ient method for species-level identifications and, as such, will contribute powerfully to taxonomic and biodiversity research. As the number of DNA barcode sequences accumulates, however, these data will also provide a unique 'horizontal' genomics perspec</vt:lpwstr>
  </property>
  <property fmtid="{D5CDD505-2E9C-101B-9397-08002B2CF9AE}" pid="784" name="ZOTERO_BREF_4RePataSqvFW_10">
    <vt:lpwstr>tive with broad implications. For example, here we compare the goals and methods of DNA barcoding with those of molecular phylogenetics and population genetics, and suggest that DNA barcoding can complement current research in these areas by providing bac</vt:lpwstr>
  </property>
  <property fmtid="{D5CDD505-2E9C-101B-9397-08002B2CF9AE}" pid="785" name="ZOTERO_BREF_4RePataSqvFW_11">
    <vt:lpwstr>kground information that will be helpful in the selection of taxa for further analyses.","note":"DOI: 10.1016/j.tig.2007.02.001","shortTitle":"Hajibabaei M, Singer GAC, Hebert PDN, Hickey DA. DNA barcoding","author":[{"family":"Hajibabaei","given":"Mehrda</vt:lpwstr>
  </property>
  <property fmtid="{D5CDD505-2E9C-101B-9397-08002B2CF9AE}" pid="786" name="ZOTERO_BREF_4RePataSqvFW_12">
    <vt:lpwstr>d"},{"family":"A.C. Singer","given":"Gregory"},{"family":"Hebert","given":"Paul"},{"family":"A Hickey","given":"Donal"}],"issued":{"date-parts":[["2007",5,1]]}}}],"schema":"https://github.com/citation-style-language/schema/raw/master/csl-citation.json"}</vt:lpwstr>
  </property>
  <property fmtid="{D5CDD505-2E9C-101B-9397-08002B2CF9AE}" pid="787" name="ZOTERO_BREF_of1Thqr9qHlU_1">
    <vt:lpwstr>ZOTERO_ITEM CSL_CITATION {"citationID":"pbKsnWvC","properties":{"formattedCitation":"(Hajibabaei et al., 2007; Hebert, Cywinska, et al., 2003; Hebert, Ratnasingham, et al., 2003)","plainCitation":"(Hajibabaei et al., 2007; Hebert, Cywinska, et al., 2003; </vt:lpwstr>
  </property>
  <property fmtid="{D5CDD505-2E9C-101B-9397-08002B2CF9AE}" pid="788" name="ZOTERO_BREF_of1Thqr9qHlU_2">
    <vt:lpwstr>Hebert, Ratnasingham, et al., 2003)","noteIndex":0},"citationItems":[{"id":"iNwDqJr0/IA7illdC","uris":["http://zotero.org/users/1719066/items/D3NDXKQG"],"uri":["http://zotero.org/users/1719066/items/D3NDXKQG"],"itemData":{"id":9,"type":"article-journal","</vt:lpwstr>
  </property>
  <property fmtid="{D5CDD505-2E9C-101B-9397-08002B2CF9AE}" pid="789" name="ZOTERO_BREF_of1Thqr9qHlU_3">
    <vt:lpwstr>title":"Barcoding animal life: cytochrome c oxidase subunit 1 divergences among closely related species","container-title":"Proceedings of the Royal Society of London B: Biological Sciences","page":"S96-S99","volume":"270","issue":"Suppl 1","source":"rspb</vt:lpwstr>
  </property>
  <property fmtid="{D5CDD505-2E9C-101B-9397-08002B2CF9AE}" pid="790" name="ZOTERO_BREF_of1Thqr9qHlU_4">
    <vt:lpwstr>.royalsocietypublishing.org","abstract":"With millions of species and their life-stage transformations, the animal kingdom provides a challenging target for taxonomy. Recent work has suggested that a DNA-based identification system, founded on the mitocho</vt:lpwstr>
  </property>
  <property fmtid="{D5CDD505-2E9C-101B-9397-08002B2CF9AE}" pid="791" name="ZOTERO_BREF_of1Thqr9qHlU_5">
    <vt:lpwstr>ndrial gene, cytochrome c oxidase subunit 1 (COI), can aid the resolution of this diversity. While past work has validated the ability of COI sequences to diagnose species in certain taxonomic groups, the present study extends these analyses across the an</vt:lpwstr>
  </property>
  <property fmtid="{D5CDD505-2E9C-101B-9397-08002B2CF9AE}" pid="792" name="ZOTERO_BREF_of1Thqr9qHlU_6">
    <vt:lpwstr>imal kingdom. The results indicate that sequence divergences at COI regularly enable the discrimination of closely allied species in all animal phyla except the Cnidaria. This success in species diagnosis reflects both the high rates of sequence change at</vt:lpwstr>
  </property>
  <property fmtid="{D5CDD505-2E9C-101B-9397-08002B2CF9AE}" pid="793" name="ZOTERO_BREF_of1Thqr9qHlU_7">
    <vt:lpwstr> COI in most animal groups and constraints on intraspecific mitochondrial DNA divergence arising, at least in part, through selective sweeps mediated via interactions with the nuclear genome.","DOI":"10.1098/rsbl.2003.0025","ISSN":"0962-8452, 1471-2954","</vt:lpwstr>
  </property>
  <property fmtid="{D5CDD505-2E9C-101B-9397-08002B2CF9AE}" pid="794" name="ZOTERO_BREF_of1Thqr9qHlU_8">
    <vt:lpwstr>note":"PMID: 12952648","shortTitle":"Barcoding animal life","language":"en","author":[{"family":"Hebert","given":"Paul D. N."},{"family":"Ratnasingham","given":"Sujeevan"},{"family":"Waard","given":"Jeremy R.","dropping-particle":"de"}],"issued":{"date-pa</vt:lpwstr>
  </property>
  <property fmtid="{D5CDD505-2E9C-101B-9397-08002B2CF9AE}" pid="795" name="ZOTERO_BREF_of1Thqr9qHlU_9">
    <vt:lpwstr>rts":[["2003",8,7]]}}},{"id":"iNwDqJr0/OhdPsKOh","uris":["http://zotero.org/users/1719066/items/R3QP2DTD"],"uri":["http://zotero.org/users/1719066/items/R3QP2DTD"],"itemData":{"id":18,"type":"article-journal","title":"Biological identifications through DN</vt:lpwstr>
  </property>
  <property fmtid="{D5CDD505-2E9C-101B-9397-08002B2CF9AE}" pid="796" name="ZOTERO_BREF_of1Thqr9qHlU_10">
    <vt:lpwstr>A barcodes.","container-title":"Proceedings of the Royal Society B: Biological Sciences","page":"313-321","volume":"270","issue":"1512","source":"PubMed Central","abstract":"Although much biological research depends upon species diagnoses, taxonomic exper</vt:lpwstr>
  </property>
  <property fmtid="{D5CDD505-2E9C-101B-9397-08002B2CF9AE}" pid="797" name="ZOTERO_BREF_of1Thqr9qHlU_11">
    <vt:lpwstr>tise is collapsing. We are convinced that the sole prospect for a sustainable identification capability lies in the construction of systems that employ DNA sequences as taxon 'barcodes'. We establish that the mitochondrial gene cytochrome c oxidase I (COI</vt:lpwstr>
  </property>
  <property fmtid="{D5CDD505-2E9C-101B-9397-08002B2CF9AE}" pid="798" name="ZOTERO_BREF_of1Thqr9qHlU_12">
    <vt:lpwstr>) can serve as the core of a global bioidentification system for animals. First, we demonstrate that COI profiles, derived from the low-density sampling of higher taxonomic categories, ordinarily assign newly analysed taxa to the appropriate phylum or ord</vt:lpwstr>
  </property>
  <property fmtid="{D5CDD505-2E9C-101B-9397-08002B2CF9AE}" pid="799" name="ZOTERO_BREF_of1Thqr9qHlU_13">
    <vt:lpwstr>er. Second, we demonstrate that species-level assignments can be obtained by creating comprehensive COI profiles. A model COI profile, based upon the analysis of a single individual from each of 200 closely allied species of lepidopterans, was 100% succes</vt:lpwstr>
  </property>
  <property fmtid="{D5CDD505-2E9C-101B-9397-08002B2CF9AE}" pid="800" name="ZOTERO_BREF_of1Thqr9qHlU_14">
    <vt:lpwstr>sful in correctly identifying subsequent specimens. When fully developed, a COI identification system will provide a reliable, cost-effective and accessible solution to the current problem of species identification. Its assembly will also generate importa</vt:lpwstr>
  </property>
  <property fmtid="{D5CDD505-2E9C-101B-9397-08002B2CF9AE}" pid="801" name="ZOTERO_BREF_of1Thqr9qHlU_15">
    <vt:lpwstr>nt new insights into the diversification of life and the rules of molecular evolution.","DOI":"10.1098/rspb.2002.2218","ISSN":"0962-8452","note":"PMID: 12614582\nPMCID: PMC1691236","journalAbbreviation":"Proc Biol Sci","author":[{"family":"Hebert","given"</vt:lpwstr>
  </property>
  <property fmtid="{D5CDD505-2E9C-101B-9397-08002B2CF9AE}" pid="802" name="ZOTERO_BREF_of1Thqr9qHlU_16">
    <vt:lpwstr>:"Paul D N"},{"family":"Cywinska","given":"Alina"},{"family":"Ball","given":"Shelley L"},{"family":"deWaard","given":"Jeremy R"}],"issued":{"date-parts":[["2003",2,7]]}}},{"id":"iNwDqJr0/5lyuGUcz","uris":["http://zotero.org/users/1719066/items/55UASK4G"],</vt:lpwstr>
  </property>
  <property fmtid="{D5CDD505-2E9C-101B-9397-08002B2CF9AE}" pid="803" name="ZOTERO_BREF_of1Thqr9qHlU_17">
    <vt:lpwstr>"uri":["http://zotero.org/users/1719066/items/55UASK4G"],"itemData":{"id":84,"type":"book","title":"Hajibabaei M, Singer GAC, Hebert PDN, Hickey DA. DNA barcoding: how it complements taxonomy, molecular phylogenetics and population genetics. Trends Genet </vt:lpwstr>
  </property>
  <property fmtid="{D5CDD505-2E9C-101B-9397-08002B2CF9AE}" pid="804" name="ZOTERO_BREF_of1Thqr9qHlU_18">
    <vt:lpwstr>23: 167-172","volume":"23","number-of-pages":"167","source":"ResearchGate","abstract":"DNA barcoding aims to provide an efficient method for species-level identifications and, as such, will contribute powerfully to taxonomic and biodiversity research. As </vt:lpwstr>
  </property>
  <property fmtid="{D5CDD505-2E9C-101B-9397-08002B2CF9AE}" pid="805" name="ZOTERO_BREF_of1Thqr9qHlU_19">
    <vt:lpwstr>the number of DNA barcode sequences accumulates, however, these data will also provide a unique 'horizontal' genomics perspective with broad implications. For example, here we compare the goals and methods of DNA barcoding with those of molecular phylogen</vt:lpwstr>
  </property>
  <property fmtid="{D5CDD505-2E9C-101B-9397-08002B2CF9AE}" pid="806" name="ZOTERO_BREF_of1Thqr9qHlU_20">
    <vt:lpwstr>etics and population genetics, and suggest that DNA barcoding can complement current research in these areas by providing background information that will be helpful in the selection of taxa for further analyses.","note":"DOI: 10.1016/j.tig.2007.02.001","</vt:lpwstr>
  </property>
  <property fmtid="{D5CDD505-2E9C-101B-9397-08002B2CF9AE}" pid="807" name="ZOTERO_BREF_of1Thqr9qHlU_21">
    <vt:lpwstr>shortTitle":"Hajibabaei M, Singer GAC, Hebert PDN, Hickey DA. DNA barcoding","author":[{"family":"Hajibabaei","given":"Mehrdad"},{"family":"A.C. Singer","given":"Gregory"},{"family":"Hebert","given":"Paul"},{"family":"A Hickey","given":"Donal"}],"issued":</vt:lpwstr>
  </property>
  <property fmtid="{D5CDD505-2E9C-101B-9397-08002B2CF9AE}" pid="808" name="ZOTERO_BREF_of1Thqr9qHlU_22">
    <vt:lpwstr>{"date-parts":[["2007",5,1]]}}}],"schema":"https://github.com/citation-style-language/schema/raw/master/csl-citation.json"}</vt:lpwstr>
  </property>
  <property fmtid="{D5CDD505-2E9C-101B-9397-08002B2CF9AE}" pid="809" name="ZOTERO_BREF_iwDGhQhjrmqB_1">
    <vt:lpwstr>ZOTERO_ITEM CSL_CITATION {"citationID":"w12g3MAZ","properties":{"formattedCitation":"(Hajibabaei et al., 2007; Hebert et al., 2016; Kekkonen &amp; Hebert, 2014)","plainCitation":"(Hajibabaei et al., 2007; Hebert et al., 2016; Kekkonen &amp; Hebert, 2014)","noteIn</vt:lpwstr>
  </property>
  <property fmtid="{D5CDD505-2E9C-101B-9397-08002B2CF9AE}" pid="810" name="ZOTERO_BREF_iwDGhQhjrmqB_2">
    <vt:lpwstr>dex":0},"citationItems":[{"id":"iNwDqJr0/ABHHRzWS","uris":["http://zotero.org/users/1719066/items/Y6GCRGT9"],"uri":["http://zotero.org/users/1719066/items/Y6GCRGT9"],"itemData":{"id":169,"type":"article-journal","title":"From writing to reading the encycl</vt:lpwstr>
  </property>
  <property fmtid="{D5CDD505-2E9C-101B-9397-08002B2CF9AE}" pid="811" name="ZOTERO_BREF_iwDGhQhjrmqB_3">
    <vt:lpwstr>opedia of life","container-title":"Philosophical Transactions of the Royal Society B: Biological Sciences","volume":"371","issue":"1702","source":"PubMed Central","abstract":"Prologue ‘As the study of natural science advances, the language of scientific d</vt:lpwstr>
  </property>
  <property fmtid="{D5CDD505-2E9C-101B-9397-08002B2CF9AE}" pid="812" name="ZOTERO_BREF_iwDGhQhjrmqB_4">
    <vt:lpwstr>escription may be greatly simplified and abridged. This has already been done by Linneaus and may be carried still further by other invention. The descriptions of natural orders and genera may be reduced to short definitions, and employment of signs, some</vt:lpwstr>
  </property>
  <property fmtid="{D5CDD505-2E9C-101B-9397-08002B2CF9AE}" pid="813" name="ZOTERO_BREF_iwDGhQhjrmqB_5">
    <vt:lpwstr>what in the manner of algebra, instead of long descriptions. It is more easy to conceive this, than it is to conceive with what facility, and in how short a time, a knowledge of all the objects of natural history may ultimately be acquired; and that which</vt:lpwstr>
  </property>
  <property fmtid="{D5CDD505-2E9C-101B-9397-08002B2CF9AE}" pid="814" name="ZOTERO_BREF_iwDGhQhjrmqB_6">
    <vt:lpwstr> is now considered learning and science, and confined to a few specially devoted to it, may at length be universally possessed in every civilized country and in every rank of life’. J. C. Louden 1829. Magazine of natural history, vol. 1., This article is </vt:lpwstr>
  </property>
  <property fmtid="{D5CDD505-2E9C-101B-9397-08002B2CF9AE}" pid="815" name="ZOTERO_BREF_iwDGhQhjrmqB_7">
    <vt:lpwstr>part of the themed issue ‘From DNA barcodes to biomes’.","URL":"https://www.ncbi.nlm.nih.gov/pmc/articles/PMC4971178/","DOI":"10.1098/rstb.2015.0321","ISSN":"0962-8436","note":"PMID: 27481778\nPMCID: PMC4971178","journalAbbreviation":"Philos Trans R Soc L</vt:lpwstr>
  </property>
  <property fmtid="{D5CDD505-2E9C-101B-9397-08002B2CF9AE}" pid="816" name="ZOTERO_BREF_iwDGhQhjrmqB_8">
    <vt:lpwstr>ond B Biol Sci","author":[{"family":"Hebert","given":"Paul D. N."},{"family":"Hollingsworth","given":"Peter M."},{"family":"Hajibabaei","given":"Mehrdad"}],"issued":{"date-parts":[["2016",9,5]]},"accessed":{"date-parts":[["2018",4,16]]}}},{"id":"iNwDqJr0/</vt:lpwstr>
  </property>
  <property fmtid="{D5CDD505-2E9C-101B-9397-08002B2CF9AE}" pid="817" name="ZOTERO_BREF_iwDGhQhjrmqB_9">
    <vt:lpwstr>5lyuGUcz","uris":["http://zotero.org/users/1719066/items/55UASK4G"],"uri":["http://zotero.org/users/1719066/items/55UASK4G"],"itemData":{"id":84,"type":"book","title":"Hajibabaei M, Singer GAC, Hebert PDN, Hickey DA. DNA barcoding: how it complements taxo</vt:lpwstr>
  </property>
  <property fmtid="{D5CDD505-2E9C-101B-9397-08002B2CF9AE}" pid="818" name="ZOTERO_BREF_iwDGhQhjrmqB_10">
    <vt:lpwstr>nomy, molecular phylogenetics and population genetics. Trends Genet 23: 167-172","volume":"23","number-of-pages":"167","source":"ResearchGate","abstract":"DNA barcoding aims to provide an efficient method for species-level identifications and, as such, wi</vt:lpwstr>
  </property>
  <property fmtid="{D5CDD505-2E9C-101B-9397-08002B2CF9AE}" pid="819" name="ZOTERO_BREF_iwDGhQhjrmqB_11">
    <vt:lpwstr>ll contribute powerfully to taxonomic and biodiversity research. As the number of DNA barcode sequences accumulates, however, these data will also provide a unique 'horizontal' genomics perspective with broad implications. For example, here we compare the</vt:lpwstr>
  </property>
  <property fmtid="{D5CDD505-2E9C-101B-9397-08002B2CF9AE}" pid="820" name="ZOTERO_BREF_iwDGhQhjrmqB_12">
    <vt:lpwstr> goals and methods of DNA barcoding with those of molecular phylogenetics and population genetics, and suggest that DNA barcoding can complement current research in these areas by providing background information that will be helpful in the selection of t</vt:lpwstr>
  </property>
  <property fmtid="{D5CDD505-2E9C-101B-9397-08002B2CF9AE}" pid="821" name="ZOTERO_BREF_iwDGhQhjrmqB_13">
    <vt:lpwstr>axa for further analyses.","note":"DOI: 10.1016/j.tig.2007.02.001","shortTitle":"Hajibabaei M, Singer GAC, Hebert PDN, Hickey DA. DNA barcoding","author":[{"family":"Hajibabaei","given":"Mehrdad"},{"family":"A.C. Singer","given":"Gregory"},{"family":"Hebe</vt:lpwstr>
  </property>
  <property fmtid="{D5CDD505-2E9C-101B-9397-08002B2CF9AE}" pid="822" name="ZOTERO_BREF_iwDGhQhjrmqB_14">
    <vt:lpwstr>rt","given":"Paul"},{"family":"A Hickey","given":"Donal"}],"issued":{"date-parts":[["2007",5,1]]}}},{"id":"iNwDqJr0/qMkRakXo","uris":["http://zotero.org/users/1719066/items/BSGCMZPG"],"uri":["http://zotero.org/users/1719066/items/BSGCMZPG"],"itemData":{"i</vt:lpwstr>
  </property>
  <property fmtid="{D5CDD505-2E9C-101B-9397-08002B2CF9AE}" pid="823" name="ZOTERO_BREF_iwDGhQhjrmqB_15">
    <vt:lpwstr>d":175,"type":"article-journal","title":"DNA barcode-based delineation of putative species: efficient start for taxonomic workflows","container-title":"Molecular Ecology Resources","page":"706-715","volume":"14","issue":"4","source":"PubMed Central","abst</vt:lpwstr>
  </property>
  <property fmtid="{D5CDD505-2E9C-101B-9397-08002B2CF9AE}" pid="824" name="ZOTERO_BREF_iwDGhQhjrmqB_16">
    <vt:lpwstr>ract":"The analysis of DNA barcode sequences with varying techniques for cluster recognition provides an efficient approach for recognizing putative species (operational taxonomic units, OTUs). This approach accelerates and improves taxonomic workflows by</vt:lpwstr>
  </property>
  <property fmtid="{D5CDD505-2E9C-101B-9397-08002B2CF9AE}" pid="825" name="ZOTERO_BREF_iwDGhQhjrmqB_17">
    <vt:lpwstr> exposing cryptic species and decreasing the risk of synonymy. This study tested the congruence of OTUs resulting from the application of three analytical methods (ABGD, BIN, GMYC) to sequence data for Australian hypertrophine moths. OTUs supported by all</vt:lpwstr>
  </property>
  <property fmtid="{D5CDD505-2E9C-101B-9397-08002B2CF9AE}" pid="826" name="ZOTERO_BREF_iwDGhQhjrmqB_18">
    <vt:lpwstr> three approaches were viewed as robust, but 20% of the OTUs were only recognized by one or two of the methods. These OTUs were examined for three criteria to clarify their status. Monophyly and diagnostic nucleotides were both uninformative, but informat</vt:lpwstr>
  </property>
  <property fmtid="{D5CDD505-2E9C-101B-9397-08002B2CF9AE}" pid="827" name="ZOTERO_BREF_iwDGhQhjrmqB_19">
    <vt:lpwstr>ion on ranges was useful as sympatric sister OTUs were viewed as distinct, while allopatric OTUs were merged. This approach revealed 124 OTUs of Hypertrophinae, a more than twofold increase from the currently recognized 51 species. Because this analytical</vt:lpwstr>
  </property>
  <property fmtid="{D5CDD505-2E9C-101B-9397-08002B2CF9AE}" pid="828" name="ZOTERO_BREF_iwDGhQhjrmqB_20">
    <vt:lpwstr> protocol is both fast and repeatable, it provides a valuable tool for establishing a basic understanding of species boundaries that can be validated with subsequent studies.","DOI":"10.1111/1755-0998.12233","ISSN":"1755-098X","note":"PMID: 24479435\nPMCI</vt:lpwstr>
  </property>
  <property fmtid="{D5CDD505-2E9C-101B-9397-08002B2CF9AE}" pid="829" name="ZOTERO_BREF_iwDGhQhjrmqB_21">
    <vt:lpwstr>D: PMC4264940","shortTitle":"DNA barcode-based delineation of putative species","journalAbbreviation":"Mol Ecol Resour","author":[{"family":"Kekkonen","given":"Mari"},{"family":"Hebert","given":"Paul D N"}],"issued":{"date-parts":[["2014",7]]}}}],"schema"</vt:lpwstr>
  </property>
  <property fmtid="{D5CDD505-2E9C-101B-9397-08002B2CF9AE}" pid="830" name="ZOTERO_BREF_iwDGhQhjrmqB_22">
    <vt:lpwstr>:"https://github.com/citation-style-language/schema/raw/master/csl-citation.json"}</vt:lpwstr>
  </property>
  <property fmtid="{D5CDD505-2E9C-101B-9397-08002B2CF9AE}" pid="831" name="ZOTERO_BREF_sdfiooXciD4t_1">
    <vt:lpwstr>ZOTERO_ITEM CSL_CITATION {"citationID":"w3Au3fQr","properties":{"formattedCitation":"(Kekkonen &amp; Hebert, 2014)","plainCitation":"(Kekkonen &amp; Hebert, 2014)","noteIndex":0},"citationItems":[{"id":"iNwDqJr0/qMkRakXo","uris":["http://zotero.org/users/1719066/</vt:lpwstr>
  </property>
  <property fmtid="{D5CDD505-2E9C-101B-9397-08002B2CF9AE}" pid="832" name="ZOTERO_BREF_sdfiooXciD4t_2">
    <vt:lpwstr>items/BSGCMZPG"],"uri":["http://zotero.org/users/1719066/items/BSGCMZPG"],"itemData":{"id":175,"type":"article-journal","title":"DNA barcode-based delineation of putative species: efficient start for taxonomic workflows","container-title":"Molecular Ecolo</vt:lpwstr>
  </property>
  <property fmtid="{D5CDD505-2E9C-101B-9397-08002B2CF9AE}" pid="833" name="ZOTERO_BREF_sdfiooXciD4t_3">
    <vt:lpwstr>gy Resources","page":"706-715","volume":"14","issue":"4","source":"PubMed Central","abstract":"The analysis of DNA barcode sequences with varying techniques for cluster recognition provides an efficient approach for recognizing putative species (operation</vt:lpwstr>
  </property>
  <property fmtid="{D5CDD505-2E9C-101B-9397-08002B2CF9AE}" pid="834" name="ZOTERO_BREF_sdfiooXciD4t_4">
    <vt:lpwstr>al taxonomic units, OTUs). This approach accelerates and improves taxonomic workflows by exposing cryptic species and decreasing the risk of synonymy. This study tested the congruence of OTUs resulting from the application of three analytical methods (ABG</vt:lpwstr>
  </property>
  <property fmtid="{D5CDD505-2E9C-101B-9397-08002B2CF9AE}" pid="835" name="ZOTERO_BREF_sdfiooXciD4t_5">
    <vt:lpwstr>D, BIN, GMYC) to sequence data for Australian hypertrophine moths. OTUs supported by all three approaches were viewed as robust, but 20% of the OTUs were only recognized by one or two of the methods. These OTUs were examined for three criteria to clarify </vt:lpwstr>
  </property>
  <property fmtid="{D5CDD505-2E9C-101B-9397-08002B2CF9AE}" pid="836" name="ZOTERO_BREF_sdfiooXciD4t_6">
    <vt:lpwstr>their status. Monophyly and diagnostic nucleotides were both uninformative, but information on ranges was useful as sympatric sister OTUs were viewed as distinct, while allopatric OTUs were merged. This approach revealed 124 OTUs of Hypertrophinae, a more</vt:lpwstr>
  </property>
  <property fmtid="{D5CDD505-2E9C-101B-9397-08002B2CF9AE}" pid="837" name="ZOTERO_BREF_sdfiooXciD4t_7">
    <vt:lpwstr> than twofold increase from the currently recognized 51 species. Because this analytical protocol is both fast and repeatable, it provides a valuable tool for establishing a basic understanding of species boundaries that can be validated with subsequent s</vt:lpwstr>
  </property>
  <property fmtid="{D5CDD505-2E9C-101B-9397-08002B2CF9AE}" pid="838" name="ZOTERO_BREF_sdfiooXciD4t_8">
    <vt:lpwstr>tudies.","DOI":"10.1111/1755-0998.12233","ISSN":"1755-098X","note":"PMID: 24479435\nPMCID: PMC4264940","shortTitle":"DNA barcode-based delineation of putative species","journalAbbreviation":"Mol Ecol Resour","author":[{"family":"Kekkonen","given":"Mari"},</vt:lpwstr>
  </property>
  <property fmtid="{D5CDD505-2E9C-101B-9397-08002B2CF9AE}" pid="839" name="ZOTERO_BREF_sdfiooXciD4t_9">
    <vt:lpwstr>{"family":"Hebert","given":"Paul D N"}],"issued":{"date-parts":[["2014",7]]}}}],"schema":"https://github.com/citation-style-language/schema/raw/master/csl-citation.json"}</vt:lpwstr>
  </property>
  <property fmtid="{D5CDD505-2E9C-101B-9397-08002B2CF9AE}" pid="840" name="ZOTERO_BREF_wxeXaW1CTFRr_1">
    <vt:lpwstr>ZOTERO_ITEM CSL_CITATION {"citationID":"uouPVsH3","properties":{"formattedCitation":"(Agassiz &amp; KALLIES, 2018; Gorbunov &amp; Gurko, 2017)","plainCitation":"(Agassiz &amp; KALLIES, 2018; Gorbunov &amp; Gurko, 2017)","noteIndex":0},"citationItems":[{"id":"iNwDqJr0/VG0</vt:lpwstr>
  </property>
  <property fmtid="{D5CDD505-2E9C-101B-9397-08002B2CF9AE}" pid="841" name="ZOTERO_BREF_wxeXaW1CTFRr_2">
    <vt:lpwstr>ayrYu","uris":["http://zotero.org/users/1719066/items/RZJWM8WS"],"uri":["http://zotero.org/users/1719066/items/RZJWM8WS"],"itemData":{"id":206,"type":"book","title":"A new genus and species of myrmecophile clearwing moth (Lepidoptera: Sesiidae) from East </vt:lpwstr>
  </property>
  <property fmtid="{D5CDD505-2E9C-101B-9397-08002B2CF9AE}" pid="842" name="ZOTERO_BREF_wxeXaW1CTFRr_3">
    <vt:lpwstr>Africa","volume":"4392","number-of-pages":"588","abstract":"A new genus, Osmanthedon Kallies gen. nov., in the tribe Synanthedonini and a new species, Osmanthedon domaticola Agassiz &amp; Kallies spec. nov., are described. This is the first record of a sesiid</vt:lpwstr>
  </property>
  <property fmtid="{D5CDD505-2E9C-101B-9397-08002B2CF9AE}" pid="843" name="ZOTERO_BREF_wxeXaW1CTFRr_4">
    <vt:lpwstr> species associated with ant galls (domatia) found on whistling thorn Acacia, Vachellia drepanolobium (Harms ex Sjöstedt) P.J.H.Hurter (Fabaceae), in East Africa.","note":"DOI: 10.11646/zootaxa.4392.3.8","author":[{"family":"Agassiz","given":"David"},{"fa</vt:lpwstr>
  </property>
  <property fmtid="{D5CDD505-2E9C-101B-9397-08002B2CF9AE}" pid="844" name="ZOTERO_BREF_wxeXaW1CTFRr_5">
    <vt:lpwstr>mily":"KALLIES","given":"AXEL"}],"issued":{"date-parts":[["2018",3,11]]}}},{"id":"iNwDqJr0/aGIFAFTe","uris":["http://zotero.org/users/1719066/items/XM7L4DSA"],"uri":["http://zotero.org/users/1719066/items/XM7L4DSA"],"itemData":{"id":204,"type":"article-jo</vt:lpwstr>
  </property>
  <property fmtid="{D5CDD505-2E9C-101B-9397-08002B2CF9AE}" pid="845" name="ZOTERO_BREF_wxeXaW1CTFRr_6">
    <vt:lpwstr>urnal","title":"A new genus and species of clearwing moths (Lepidoptera: Sesiidae) from South Sudan","container-title":"Zootaxa","page":"270-276","volume":"4276","issue":"2","source":"PubMed","abstract":"A new clearwing moth genus and species is described</vt:lpwstr>
  </property>
  <property fmtid="{D5CDD505-2E9C-101B-9397-08002B2CF9AE}" pid="846" name="ZOTERO_BREF_wxeXaW1CTFRr_7">
    <vt:lpwstr> and illustrated from South Sudan: Lolibaia salimi gen. nov. et sp. nov.. This is the first record of the family Sesiidae from that country. The holotype is deposited in the collection of the A.N. Severtsov Institute of Ecology and Evolution of the Russia</vt:lpwstr>
  </property>
  <property fmtid="{D5CDD505-2E9C-101B-9397-08002B2CF9AE}" pid="847" name="ZOTERO_BREF_wxeXaW1CTFRr_8">
    <vt:lpwstr>n Academy of Sciences, Moscow, Russia.","ISSN":"1175-5334","note":"PMID: 28610210","shortTitle":"A new genus and species of clearwing moths (Lepidoptera","journalAbbreviation":"Zootaxa","language":"eng","author":[{"family":"Gorbunov","given":"Oleg G."},{"</vt:lpwstr>
  </property>
  <property fmtid="{D5CDD505-2E9C-101B-9397-08002B2CF9AE}" pid="848" name="ZOTERO_BREF_wxeXaW1CTFRr_9">
    <vt:lpwstr>family":"Gurko","given":"Vladimir O."}],"issued":{"date-parts":[["2017",6,11]]}}}],"schema":"https://github.com/citation-style-language/schema/raw/master/csl-citation.json"}</vt:lpwstr>
  </property>
  <property fmtid="{D5CDD505-2E9C-101B-9397-08002B2CF9AE}" pid="849" name="ZOTERO_BREF_GGznVfusuee7_1">
    <vt:lpwstr>ZOTERO_ITEM CSL_CITATION {"citationID":"gEYF5FBq","properties":{"formattedCitation":"(Brehm et al., 2016; Hebert et al., 2016; S. E. Miller et al., 2016)","plainCitation":"(Brehm et al., 2016; Hebert et al., 2016; S. E. Miller et al., 2016)","noteIndex":0</vt:lpwstr>
  </property>
  <property fmtid="{D5CDD505-2E9C-101B-9397-08002B2CF9AE}" pid="850" name="ZOTERO_BREF_GGznVfusuee7_2">
    <vt:lpwstr>},"citationItems":[{"id":"iNwDqJr0/ABHHRzWS","uris":["http://zotero.org/users/1719066/items/Y6GCRGT9"],"uri":["http://zotero.org/users/1719066/items/Y6GCRGT9"],"itemData":{"id":169,"type":"article-journal","title":"From writing to reading the encyclopedia</vt:lpwstr>
  </property>
  <property fmtid="{D5CDD505-2E9C-101B-9397-08002B2CF9AE}" pid="851" name="ZOTERO_BREF_GGznVfusuee7_3">
    <vt:lpwstr> of life","container-title":"Philosophical Transactions of the Royal Society B: Biological Sciences","volume":"371","issue":"1702","source":"PubMed Central","abstract":"Prologue ‘As the study of natural science advances, the language of scientific descrip</vt:lpwstr>
  </property>
  <property fmtid="{D5CDD505-2E9C-101B-9397-08002B2CF9AE}" pid="852" name="ZOTERO_BREF_GGznVfusuee7_4">
    <vt:lpwstr>tion may be greatly simplified and abridged. This has already been done by Linneaus and may be carried still further by other invention. The descriptions of natural orders and genera may be reduced to short definitions, and employment of signs, somewhat i</vt:lpwstr>
  </property>
  <property fmtid="{D5CDD505-2E9C-101B-9397-08002B2CF9AE}" pid="853" name="ZOTERO_BREF_GGznVfusuee7_5">
    <vt:lpwstr>n the manner of algebra, instead of long descriptions. It is more easy to conceive this, than it is to conceive with what facility, and in how short a time, a knowledge of all the objects of natural history may ultimately be acquired; and that which is no</vt:lpwstr>
  </property>
  <property fmtid="{D5CDD505-2E9C-101B-9397-08002B2CF9AE}" pid="854" name="ZOTERO_BREF_GGznVfusuee7_6">
    <vt:lpwstr>w considered learning and science, and confined to a few specially devoted to it, may at length be universally possessed in every civilized country and in every rank of life’. J. C. Louden 1829. Magazine of natural history, vol. 1., This article is part o</vt:lpwstr>
  </property>
  <property fmtid="{D5CDD505-2E9C-101B-9397-08002B2CF9AE}" pid="855" name="ZOTERO_BREF_GGznVfusuee7_7">
    <vt:lpwstr>f the themed issue ‘From DNA barcodes to biomes’.","URL":"https://www.ncbi.nlm.nih.gov/pmc/articles/PMC4971178/","DOI":"10.1098/rstb.2015.0321","ISSN":"0962-8436","note":"PMID: 27481778\nPMCID: PMC4971178","journalAbbreviation":"Philos Trans R Soc Lond B </vt:lpwstr>
  </property>
  <property fmtid="{D5CDD505-2E9C-101B-9397-08002B2CF9AE}" pid="856" name="ZOTERO_BREF_GGznVfusuee7_8">
    <vt:lpwstr>Biol Sci","author":[{"family":"Hebert","given":"Paul D. N."},{"family":"Hollingsworth","given":"Peter M."},{"family":"Hajibabaei","given":"Mehrdad"}],"issued":{"date-parts":[["2016",9,5]]},"accessed":{"date-parts":[["2018",4,16]]}}},{"id":"iNwDqJr0/OTWWZp</vt:lpwstr>
  </property>
  <property fmtid="{D5CDD505-2E9C-101B-9397-08002B2CF9AE}" pid="857" name="ZOTERO_BREF_GGznVfusuee7_9">
    <vt:lpwstr>2g","uris":["http://zotero.org/users/1719066/items/H7II9ZZD"],"uri":["http://zotero.org/users/1719066/items/H7II9ZZD"],"itemData":{"id":181,"type":"article-journal","title":"Advancing taxonomy and bioinventories with DNA barcodes","container-title":"Philo</vt:lpwstr>
  </property>
  <property fmtid="{D5CDD505-2E9C-101B-9397-08002B2CF9AE}" pid="858" name="ZOTERO_BREF_GGznVfusuee7_10">
    <vt:lpwstr>sophical Transactions of the Royal Society B: Biological Sciences","volume":"371","issue":"1702","source":"PubMed Central","abstract":"We use three examples—field and ecology-based inventories in Costa Rica and Papua New Guinea and a museum and taxonomic-</vt:lpwstr>
  </property>
  <property fmtid="{D5CDD505-2E9C-101B-9397-08002B2CF9AE}" pid="859" name="ZOTERO_BREF_GGznVfusuee7_11">
    <vt:lpwstr>based inventory of the moth family Geometridae—to demonstrate the use of DNA barcoding (a short sequence of the mitochondrial COI gene) in biodiversity inventories, from facilitating workflows of identification of freshly collected specimens from the fiel</vt:lpwstr>
  </property>
  <property fmtid="{D5CDD505-2E9C-101B-9397-08002B2CF9AE}" pid="860" name="ZOTERO_BREF_GGznVfusuee7_12">
    <vt:lpwstr>d, to describing the overall diversity of megadiverse taxa from museum collections, and most importantly linking the fresh specimens, the general museum collections and historic type specimens. The process also flushes out unexpected sibling species hidin</vt:lpwstr>
  </property>
  <property fmtid="{D5CDD505-2E9C-101B-9397-08002B2CF9AE}" pid="861" name="ZOTERO_BREF_GGznVfusuee7_13">
    <vt:lpwstr>g under long-applied scientific names, thereby clarifying and parsing previously mixed collateral data. The Barcode of Life Database has matured to an essential interactive platform for the multi-authored and multi-process collaboration. The BIN system of</vt:lpwstr>
  </property>
  <property fmtid="{D5CDD505-2E9C-101B-9397-08002B2CF9AE}" pid="862" name="ZOTERO_BREF_GGznVfusuee7_14">
    <vt:lpwstr> creating and tracking DNA sequence-based clusters as proxies for species has become a powerful way around some parts of the ‘taxonomic impediment’, especially in entomology, by providing fast but testable and tractable species hypotheses, tools for visua</vt:lpwstr>
  </property>
  <property fmtid="{D5CDD505-2E9C-101B-9397-08002B2CF9AE}" pid="863" name="ZOTERO_BREF_GGznVfusuee7_15">
    <vt:lpwstr>lizing the distribution of those in time and space and an interim naming system for communication., This article is part of the themed issue ‘From DNA barcodes to biomes’.","URL":"https://www.ncbi.nlm.nih.gov/pmc/articles/PMC4971191/","DOI":"10.1098/rstb.</vt:lpwstr>
  </property>
  <property fmtid="{D5CDD505-2E9C-101B-9397-08002B2CF9AE}" pid="864" name="ZOTERO_BREF_GGznVfusuee7_16">
    <vt:lpwstr>2015.0339","ISSN":"0962-8436","note":"PMID: 27481791\nPMCID: PMC4971191","journalAbbreviation":"Philos Trans R Soc Lond B Biol Sci","author":[{"family":"Miller","given":"Scott E."},{"family":"Hausmann","given":"Axel"},{"family":"Hallwachs","given":"Winnie</vt:lpwstr>
  </property>
  <property fmtid="{D5CDD505-2E9C-101B-9397-08002B2CF9AE}" pid="865" name="ZOTERO_BREF_GGznVfusuee7_17">
    <vt:lpwstr>"},{"family":"Janzen","given":"Daniel H."}],"issued":{"date-parts":[["2016",9,5]]},"accessed":{"date-parts":[["2018",4,17]]}}},{"id":"iNwDqJr0/UlxGGktZ","uris":["http://zotero.org/users/1719066/items/X4IRZB3W"],"uri":["http://zotero.org/users/1719066/item</vt:lpwstr>
  </property>
  <property fmtid="{D5CDD505-2E9C-101B-9397-08002B2CF9AE}" pid="866" name="ZOTERO_BREF_GGznVfusuee7_18">
    <vt:lpwstr>s/X4IRZB3W"],"itemData":{"id":178,"type":"article-journal","title":"Turning Up the Heat on a Hotspot: DNA Barcodes Reveal 80% More Species of Geometrid Moths along an Andean Elevational Gradient","container-title":"PLoS ONE","volume":"11","issue":"3","sou</vt:lpwstr>
  </property>
  <property fmtid="{D5CDD505-2E9C-101B-9397-08002B2CF9AE}" pid="867" name="ZOTERO_BREF_GGznVfusuee7_19">
    <vt:lpwstr>rce":"PubMed Central","abstract":"We sampled 14,603 geometrid moths along a forested elevational gradient from 1020–3021 m in the southern Ecuadorian Andes, and then employed DNA barcoding to refine decisions on species boundaries initially made by morpho</vt:lpwstr>
  </property>
  <property fmtid="{D5CDD505-2E9C-101B-9397-08002B2CF9AE}" pid="868" name="ZOTERO_BREF_GGznVfusuee7_20">
    <vt:lpwstr>logy. We compared the results with those from an earlier study on the same but slightly shorter gradient that relied solely on morphological criteria to discriminate species. The present analysis revealed 1857 putative species, an 80% increase in species </vt:lpwstr>
  </property>
  <property fmtid="{D5CDD505-2E9C-101B-9397-08002B2CF9AE}" pid="869" name="ZOTERO_BREF_GGznVfusuee7_21">
    <vt:lpwstr>richness from the earlier study that detected only 1010 species. Measures of species richness and diversity that are less dependent on sample size were more than twice as high as in the earlier study, even when analysis was restricted to an identical elev</vt:lpwstr>
  </property>
  <property fmtid="{D5CDD505-2E9C-101B-9397-08002B2CF9AE}" pid="870" name="ZOTERO_BREF_GGznVfusuee7_22">
    <vt:lpwstr>ational range. The estimated total number of geometrid species (new dataset) in the sampled area is 2350. Species richness at single sites was 32–43% higher, and the beta diversity component rose by 43–51%. These impacts of DNA barcoding on measures of ri</vt:lpwstr>
  </property>
  <property fmtid="{D5CDD505-2E9C-101B-9397-08002B2CF9AE}" pid="871" name="ZOTERO_BREF_GGznVfusuee7_23">
    <vt:lpwstr>chness reflect its capacity to reveal cryptic species that were overlooked in the first study. The overall results confirmed unique diversity patterns reported in the first investigation. Species diversity was uniformly high along the gradient, declining </vt:lpwstr>
  </property>
  <property fmtid="{D5CDD505-2E9C-101B-9397-08002B2CF9AE}" pid="872" name="ZOTERO_BREF_GGznVfusuee7_24">
    <vt:lpwstr>only slightly above 2800 m. Species turnover also showed little variation along the gradient, reinforcing the lack of evidence for discrete faunal zones. By confirming these major biodiversity patterns, the present study establishes that incomplete specie</vt:lpwstr>
  </property>
  <property fmtid="{D5CDD505-2E9C-101B-9397-08002B2CF9AE}" pid="873" name="ZOTERO_BREF_GGznVfusuee7_25">
    <vt:lpwstr>s delineation does not necessarily conceal trends of biodiversity along ecological gradients, but it impedes determination of the true magnitude of diversity and species turnover.","URL":"https://www.ncbi.nlm.nih.gov/pmc/articles/PMC4784734/","DOI":"10.13</vt:lpwstr>
  </property>
  <property fmtid="{D5CDD505-2E9C-101B-9397-08002B2CF9AE}" pid="874" name="ZOTERO_BREF_GGznVfusuee7_26">
    <vt:lpwstr>71/journal.pone.0150327","ISSN":"1932-6203","note":"PMID: 26959368\nPMCID: PMC4784734","shortTitle":"Turning Up the Heat on a Hotspot","journalAbbreviation":"PLoS One","author":[{"family":"Brehm","given":"Gunnar"},{"family":"Hebert","given":"Paul D. N."},</vt:lpwstr>
  </property>
  <property fmtid="{D5CDD505-2E9C-101B-9397-08002B2CF9AE}" pid="875" name="ZOTERO_BREF_GGznVfusuee7_27">
    <vt:lpwstr>{"family":"Colwell","given":"Robert K."},{"family":"Adams","given":"Marc-Oliver"},{"family":"Bodner","given":"Florian"},{"family":"Friedemann","given":"Katrin"},{"family":"Möckel","given":"Lars"},{"family":"Fiedler","given":"Konrad"}],"issued":{"date-part</vt:lpwstr>
  </property>
  <property fmtid="{D5CDD505-2E9C-101B-9397-08002B2CF9AE}" pid="876" name="ZOTERO_BREF_GGznVfusuee7_28">
    <vt:lpwstr>s":[["2016",3,9]]},"accessed":{"date-parts":[["2018",4,17]]}}}],"schema":"https://github.com/citation-style-language/schema/raw/master/csl-citation.json"}</vt:lpwstr>
  </property>
  <property fmtid="{D5CDD505-2E9C-101B-9397-08002B2CF9AE}" pid="877" name="ZOTERO_BREF_vk60rXcOd286_1">
    <vt:lpwstr>ZOTERO_ITEM CSL_CITATION {"citationID":"h2RR4yfY","properties":{"formattedCitation":"(S. E. Miller et al., 2016)","plainCitation":"(S. E. Miller et al., 2016)","noteIndex":0},"citationItems":[{"id":"iNwDqJr0/OTWWZp2g","uris":["http://zotero.org/users/1719</vt:lpwstr>
  </property>
  <property fmtid="{D5CDD505-2E9C-101B-9397-08002B2CF9AE}" pid="878" name="ZOTERO_BREF_vk60rXcOd286_2">
    <vt:lpwstr>066/items/H7II9ZZD"],"uri":["http://zotero.org/users/1719066/items/H7II9ZZD"],"itemData":{"id":181,"type":"article-journal","title":"Advancing taxonomy and bioinventories with DNA barcodes","container-title":"Philosophical Transactions of the Royal Societ</vt:lpwstr>
  </property>
  <property fmtid="{D5CDD505-2E9C-101B-9397-08002B2CF9AE}" pid="879" name="ZOTERO_BREF_vk60rXcOd286_3">
    <vt:lpwstr>y B: Biological Sciences","volume":"371","issue":"1702","source":"PubMed Central","abstract":"We use three examples—field and ecology-based inventories in Costa Rica and Papua New Guinea and a museum and taxonomic-based inventory of the moth family Geomet</vt:lpwstr>
  </property>
  <property fmtid="{D5CDD505-2E9C-101B-9397-08002B2CF9AE}" pid="880" name="ZOTERO_BREF_vk60rXcOd286_4">
    <vt:lpwstr>ridae—to demonstrate the use of DNA barcoding (a short sequence of the mitochondrial COI gene) in biodiversity inventories, from facilitating workflows of identification of freshly collected specimens from the field, to describing the overall diversity of</vt:lpwstr>
  </property>
  <property fmtid="{D5CDD505-2E9C-101B-9397-08002B2CF9AE}" pid="881" name="ZOTERO_BREF_vk60rXcOd286_5">
    <vt:lpwstr> megadiverse taxa from museum collections, and most importantly linking the fresh specimens, the general museum collections and historic type specimens. The process also flushes out unexpected sibling species hiding under long-applied scientific names, th</vt:lpwstr>
  </property>
  <property fmtid="{D5CDD505-2E9C-101B-9397-08002B2CF9AE}" pid="882" name="ZOTERO_BREF_vk60rXcOd286_6">
    <vt:lpwstr>ereby clarifying and parsing previously mixed collateral data. The Barcode of Life Database has matured to an essential interactive platform for the multi-authored and multi-process collaboration. The BIN system of creating and tracking DNA sequence-based</vt:lpwstr>
  </property>
  <property fmtid="{D5CDD505-2E9C-101B-9397-08002B2CF9AE}" pid="883" name="ZOTERO_BREF_vk60rXcOd286_7">
    <vt:lpwstr> clusters as proxies for species has become a powerful way around some parts of the ‘taxonomic impediment’, especially in entomology, by providing fast but testable and tractable species hypotheses, tools for visualizing the distribution of those in time </vt:lpwstr>
  </property>
  <property fmtid="{D5CDD505-2E9C-101B-9397-08002B2CF9AE}" pid="884" name="ZOTERO_BREF_vk60rXcOd286_8">
    <vt:lpwstr>and space and an interim naming system for communication., This article is part of the themed issue ‘From DNA barcodes to biomes’.","URL":"https://www.ncbi.nlm.nih.gov/pmc/articles/PMC4971191/","DOI":"10.1098/rstb.2015.0339","ISSN":"0962-8436","note":"PMI</vt:lpwstr>
  </property>
  <property fmtid="{D5CDD505-2E9C-101B-9397-08002B2CF9AE}" pid="885" name="ZOTERO_BREF_vk60rXcOd286_9">
    <vt:lpwstr>D: 27481791\nPMCID: PMC4971191","journalAbbreviation":"Philos Trans R Soc Lond B Biol Sci","author":[{"family":"Miller","given":"Scott E."},{"family":"Hausmann","given":"Axel"},{"family":"Hallwachs","given":"Winnie"},{"family":"Janzen","given":"Daniel H."</vt:lpwstr>
  </property>
  <property fmtid="{D5CDD505-2E9C-101B-9397-08002B2CF9AE}" pid="886" name="ZOTERO_BREF_vk60rXcOd286_10">
    <vt:lpwstr>}],"issued":{"date-parts":[["2016",9,5]]},"accessed":{"date-parts":[["2018",4,17]]}}}],"schema":"https://github.com/citation-style-language/schema/raw/master/csl-citation.json"}</vt:lpwstr>
  </property>
  <property fmtid="{D5CDD505-2E9C-101B-9397-08002B2CF9AE}" pid="887" name="ZOTERO_BREF_GmZ0BZrSO9aJ_1">
    <vt:lpwstr>ZOTERO_ITEM CSL_CITATION {"citationID":"aba1eUop","properties":{"formattedCitation":"(Brehm et al., 2016)","plainCitation":"(Brehm et al., 2016)","noteIndex":0},"citationItems":[{"id":"iNwDqJr0/UlxGGktZ","uris":["http://zotero.org/users/1719066/items/X4IR</vt:lpwstr>
  </property>
  <property fmtid="{D5CDD505-2E9C-101B-9397-08002B2CF9AE}" pid="888" name="ZOTERO_BREF_GmZ0BZrSO9aJ_2">
    <vt:lpwstr>ZB3W"],"uri":["http://zotero.org/users/1719066/items/X4IRZB3W"],"itemData":{"id":178,"type":"article-journal","title":"Turning Up the Heat on a Hotspot: DNA Barcodes Reveal 80% More Species of Geometrid Moths along an Andean Elevational Gradient","contain</vt:lpwstr>
  </property>
  <property fmtid="{D5CDD505-2E9C-101B-9397-08002B2CF9AE}" pid="889" name="ZOTERO_BREF_GmZ0BZrSO9aJ_3">
    <vt:lpwstr>er-title":"PLoS ONE","volume":"11","issue":"3","source":"PubMed Central","abstract":"We sampled 14,603 geometrid moths along a forested elevational gradient from 1020–3021 m in the southern Ecuadorian Andes, and then employed DNA barcoding to refine decis</vt:lpwstr>
  </property>
  <property fmtid="{D5CDD505-2E9C-101B-9397-08002B2CF9AE}" pid="890" name="ZOTERO_BREF_GmZ0BZrSO9aJ_4">
    <vt:lpwstr>ions on species boundaries initially made by morphology. We compared the results with those from an earlier study on the same but slightly shorter gradient that relied solely on morphological criteria to discriminate species. The present analysis revealed</vt:lpwstr>
  </property>
  <property fmtid="{D5CDD505-2E9C-101B-9397-08002B2CF9AE}" pid="891" name="ZOTERO_BREF_GmZ0BZrSO9aJ_5">
    <vt:lpwstr> 1857 putative species, an 80% increase in species richness from the earlier study that detected only 1010 species. Measures of species richness and diversity that are less dependent on sample size were more than twice as high as in the earlier study, eve</vt:lpwstr>
  </property>
  <property fmtid="{D5CDD505-2E9C-101B-9397-08002B2CF9AE}" pid="892" name="ZOTERO_BREF_GmZ0BZrSO9aJ_6">
    <vt:lpwstr>n when analysis was restricted to an identical elevational range. The estimated total number of geometrid species (new dataset) in the sampled area is 2350. Species richness at single sites was 32–43% higher, and the beta diversity component rose by 43–51</vt:lpwstr>
  </property>
  <property fmtid="{D5CDD505-2E9C-101B-9397-08002B2CF9AE}" pid="893" name="ZOTERO_BREF_GmZ0BZrSO9aJ_7">
    <vt:lpwstr>%. These impacts of DNA barcoding on measures of richness reflect its capacity to reveal cryptic species that were overlooked in the first study. The overall results confirmed unique diversity patterns reported in the first investigation. Species diversit</vt:lpwstr>
  </property>
  <property fmtid="{D5CDD505-2E9C-101B-9397-08002B2CF9AE}" pid="894" name="ZOTERO_BREF_GmZ0BZrSO9aJ_8">
    <vt:lpwstr>y was uniformly high along the gradient, declining only slightly above 2800 m. Species turnover also showed little variation along the gradient, reinforcing the lack of evidence for discrete faunal zones. By confirming these major biodiversity patterns, t</vt:lpwstr>
  </property>
  <property fmtid="{D5CDD505-2E9C-101B-9397-08002B2CF9AE}" pid="895" name="ZOTERO_BREF_GmZ0BZrSO9aJ_9">
    <vt:lpwstr>he present study establishes that incomplete species delineation does not necessarily conceal trends of biodiversity along ecological gradients, but it impedes determination of the true magnitude of diversity and species turnover.","URL":"https://www.ncbi</vt:lpwstr>
  </property>
  <property fmtid="{D5CDD505-2E9C-101B-9397-08002B2CF9AE}" pid="896" name="ZOTERO_BREF_GmZ0BZrSO9aJ_10">
    <vt:lpwstr>.nlm.nih.gov/pmc/articles/PMC4784734/","DOI":"10.1371/journal.pone.0150327","ISSN":"1932-6203","note":"PMID: 26959368\nPMCID: PMC4784734","shortTitle":"Turning Up the Heat on a Hotspot","journalAbbreviation":"PLoS One","author":[{"family":"Brehm","given":</vt:lpwstr>
  </property>
  <property fmtid="{D5CDD505-2E9C-101B-9397-08002B2CF9AE}" pid="897" name="ZOTERO_BREF_GmZ0BZrSO9aJ_11">
    <vt:lpwstr>"Gunnar"},{"family":"Hebert","given":"Paul D. N."},{"family":"Colwell","given":"Robert K."},{"family":"Adams","given":"Marc-Oliver"},{"family":"Bodner","given":"Florian"},{"family":"Friedemann","given":"Katrin"},{"family":"Möckel","given":"Lars"},{"family</vt:lpwstr>
  </property>
  <property fmtid="{D5CDD505-2E9C-101B-9397-08002B2CF9AE}" pid="898" name="ZOTERO_BREF_GmZ0BZrSO9aJ_12">
    <vt:lpwstr>":"Fiedler","given":"Konrad"}],"issued":{"date-parts":[["2016",3,9]]},"accessed":{"date-parts":[["2018",4,17]]}}}],"schema":"https://github.com/citation-style-language/schema/raw/master/csl-citation.json"}</vt:lpwstr>
  </property>
  <property fmtid="{D5CDD505-2E9C-101B-9397-08002B2CF9AE}" pid="899" name="ZOTERO_BREF_y1VYIJZfGIIh_1">
    <vt:lpwstr>ZOTERO_ITEM CSL_CITATION {"citationID":"S10BAjUy","properties":{"formattedCitation":"(Virgilio, Jordaens, Verwimp, White, &amp; De Meyer, 2015)","plainCitation":"(Virgilio, Jordaens, Verwimp, White, &amp; De Meyer, 2015)","noteIndex":0},"citationItems":[{"id":"iN</vt:lpwstr>
  </property>
  <property fmtid="{D5CDD505-2E9C-101B-9397-08002B2CF9AE}" pid="900" name="ZOTERO_BREF_y1VYIJZfGIIh_2">
    <vt:lpwstr>wDqJr0/Hplv1xKj","uris":["http://zotero.org/users/1719066/items/DHQ3AJ2S"],"uri":["http://zotero.org/users/1719066/items/DHQ3AJ2S"],"itemData":{"id":197,"type":"article-journal","title":"Higher phylogeny of frugivorous flies (Diptera, Tephritidae, Dacini)</vt:lpwstr>
  </property>
  <property fmtid="{D5CDD505-2E9C-101B-9397-08002B2CF9AE}" pid="901" name="ZOTERO_BREF_y1VYIJZfGIIh_3">
    <vt:lpwstr>: localised partition conflicts and a novel generic classification","container-title":"Molecular Phylogenetics and Evolution","page":"171-179","volume":"85","source":"PubMed","abstract":"The phylogenetic relationships within and among subtribes of the fru</vt:lpwstr>
  </property>
  <property fmtid="{D5CDD505-2E9C-101B-9397-08002B2CF9AE}" pid="902" name="ZOTERO_BREF_y1VYIJZfGIIh_4">
    <vt:lpwstr>it fly tribe Dacini (Ceratitidina, Dacina, Gastrozonina) were investigated by sequencing four mitochondrial and one nuclear gene fragment. Bayesian, maximum likelihood and maximum parsimony analyses were implemented on two datasets. The first, aiming at o</vt:lpwstr>
  </property>
  <property fmtid="{D5CDD505-2E9C-101B-9397-08002B2CF9AE}" pid="903" name="ZOTERO_BREF_y1VYIJZfGIIh_5">
    <vt:lpwstr>btaining the strongest phylogenetic signal (yet, having lower taxon coverage), consisted of 98 vouchers and 2338 concatenated base pairs (bp). The second, aiming at obtaining the largest taxonomic coverage (yet, providing lower resolution), included 159 v</vt:lpwstr>
  </property>
  <property fmtid="{D5CDD505-2E9C-101B-9397-08002B2CF9AE}" pid="904" name="ZOTERO_BREF_y1VYIJZfGIIh_6">
    <vt:lpwstr>ouchers and 1200 concatenated bp. Phylogenetic relationships inferred by different tree reconstruction methods were largely congruent and showed a general agreement between concatenated tree topologies. Yet, local conflicts in phylogenetic signals evidenc</vt:lpwstr>
  </property>
  <property fmtid="{D5CDD505-2E9C-101B-9397-08002B2CF9AE}" pid="905" name="ZOTERO_BREF_y1VYIJZfGIIh_7">
    <vt:lpwstr>ed a number of critical sectors in the phylogeny of Dacini fruit flies. All three Dacini subtribes were recovered as monophyletic. Yet, within the subtribe Ceratitidina only Perilampsis and Capparimyia formed well-resolved monophyletic groups while Cerati</vt:lpwstr>
  </property>
  <property fmtid="{D5CDD505-2E9C-101B-9397-08002B2CF9AE}" pid="906" name="ZOTERO_BREF_y1VYIJZfGIIh_8">
    <vt:lpwstr>tis and Trirhithrum did not. Carpophthoromyia was paraphyletic because it included Trirhithrum demeyeri and Ceratitis connexa. Complex phylogenetic relationships and localised conflict in phylogenetic signals were observed within subtribe Dacina with (a) </vt:lpwstr>
  </property>
  <property fmtid="{D5CDD505-2E9C-101B-9397-08002B2CF9AE}" pid="907" name="ZOTERO_BREF_y1VYIJZfGIIh_9">
    <vt:lpwstr>Dacus, (b) Bactrocera (Zeugodacus) and (c) all other Bactrocera species forming separate clades. The subgenus Bactrocera (Zeugodacus) is therefore raised to generic rank (Zeugodacus Hendel stat. nov.). Additionally, Bactrocera subgenera grouped under the </vt:lpwstr>
  </property>
  <property fmtid="{D5CDD505-2E9C-101B-9397-08002B2CF9AE}" pid="908" name="ZOTERO_BREF_y1VYIJZfGIIh_10">
    <vt:lpwstr>Zeugodacus group should be considered under new generic combinations. Although there are indications that Zeugodacus and Dacus are sister groups, the exact relationship between Zeugodacus stat. nov., Dacus and Bactrocera still needs to be properly resolve</vt:lpwstr>
  </property>
  <property fmtid="{D5CDD505-2E9C-101B-9397-08002B2CF9AE}" pid="909" name="ZOTERO_BREF_y1VYIJZfGIIh_11">
    <vt:lpwstr>d.","DOI":"10.1016/j.ympev.2015.01.007","ISSN":"1095-9513","note":"PMID: 25681676","shortTitle":"Higher phylogeny of frugivorous flies (Diptera, Tephritidae, Dacini)","journalAbbreviation":"Mol. Phylogenet. Evol.","language":"eng","author":[{"family":"Vir</vt:lpwstr>
  </property>
  <property fmtid="{D5CDD505-2E9C-101B-9397-08002B2CF9AE}" pid="910" name="ZOTERO_BREF_y1VYIJZfGIIh_12">
    <vt:lpwstr>gilio","given":"Massimiliano"},{"family":"Jordaens","given":"Kurt"},{"family":"Verwimp","given":"Christophe"},{"family":"White","given":"Ian M."},{"family":"De Meyer","given":"Marc"}],"issued":{"date-parts":[["2015",4]]}}}],"schema":"https://github.com/ci</vt:lpwstr>
  </property>
  <property fmtid="{D5CDD505-2E9C-101B-9397-08002B2CF9AE}" pid="911" name="ZOTERO_BREF_y1VYIJZfGIIh_13">
    <vt:lpwstr>tation-style-language/schema/raw/master/csl-citation.json"}</vt:lpwstr>
  </property>
  <property fmtid="{D5CDD505-2E9C-101B-9397-08002B2CF9AE}" pid="912" name="ZOTERO_BREF_jxtujcWurE2U_1">
    <vt:lpwstr>ZOTERO_ITEM CSL_CITATION {"citationID":"BbNQ7VDw","properties":{"formattedCitation":"(Krosch et al., 2012)","plainCitation":"(Krosch et al., 2012)","noteIndex":0},"citationItems":[{"id":"iNwDqJr0/VFJQyA97","uris":["http://zotero.org/users/1719066/items/WV</vt:lpwstr>
  </property>
  <property fmtid="{D5CDD505-2E9C-101B-9397-08002B2CF9AE}" pid="913" name="ZOTERO_BREF_jxtujcWurE2U_2">
    <vt:lpwstr>Z27837"],"uri":["http://zotero.org/users/1719066/items/WVZ27837"],"itemData":{"id":230,"type":"article-journal","title":"A molecular phylogeny for the Tribe Dacini (Diptera: Tephritidae): Systematic and biogeographic implications","page":"513-523","volume</vt:lpwstr>
  </property>
  <property fmtid="{D5CDD505-2E9C-101B-9397-08002B2CF9AE}" pid="914" name="ZOTERO_BREF_jxtujcWurE2U_3">
    <vt:lpwstr>":"64","abstract":"With well over 700 species, the Tribe Dacini is one of the most species-rich clades within the dipteran family Tephritidae, the true fruit flies. Nearly all Dacini belong to one of two very large genera, Dacus Fabricius and Bactrocera M</vt:lpwstr>
  </property>
  <property fmtid="{D5CDD505-2E9C-101B-9397-08002B2CF9AE}" pid="915" name="ZOTERO_BREF_jxtujcWurE2U_4">
    <vt:lpwstr>acquart. The distribution of the genera overlap in or around the Indian subcontinent, but the greatest diversity of Dacus is in Africa and the greatest diversity of Bactrocera is in south-east Asia and the Pacific. The monophyly of these two genera has no</vt:lpwstr>
  </property>
  <property fmtid="{D5CDD505-2E9C-101B-9397-08002B2CF9AE}" pid="916" name="ZOTERO_BREF_jxtujcWurE2U_5">
    <vt:lpwstr>t been rigorously established, with previous phylogenies only including a small number of species and always heavily biased to one genus over the other. Moreover, the subgeneric taxonomy within both genera is complex and the monophyly of many subgenera ha</vt:lpwstr>
  </property>
  <property fmtid="{D5CDD505-2E9C-101B-9397-08002B2CF9AE}" pid="917" name="ZOTERO_BREF_jxtujcWurE2U_6">
    <vt:lpwstr>s not been explicitly tested. Previous hypotheses about the biogeography of the Dacini based on morphological reviews and current distributions of taxa have invoked an out-of-India hypothesis; however this has not been tested in a phylogenetic framework. </vt:lpwstr>
  </property>
  <property fmtid="{D5CDD505-2E9C-101B-9397-08002B2CF9AE}" pid="918" name="ZOTERO_BREF_jxtujcWurE2U_7">
    <vt:lpwstr>We attempted to resolve these issues with a dated, molecular phylogeny of 125 Dacini species generated using 16S, COI, COII and white eye genes. The phylogeny shows that Bactrocera is not monophyletic, but rather consists of two major clades: Bactrocera s</vt:lpwstr>
  </property>
  <property fmtid="{D5CDD505-2E9C-101B-9397-08002B2CF9AE}" pid="919" name="ZOTERO_BREF_jxtujcWurE2U_8">
    <vt:lpwstr>.s. and the 'Zeugodacus group of subgenera' (a recognised, but informal taxonomic grouping of 15 Bactrocera subgenera). This 'Zeugodacus' clade is the sister group to Dacus, not Bactrocera and, based on current distributions, split from Dacus before that </vt:lpwstr>
  </property>
  <property fmtid="{D5CDD505-2E9C-101B-9397-08002B2CF9AE}" pid="920" name="ZOTERO_BREF_jxtujcWurE2U_9">
    <vt:lpwstr>genus moved into Africa. We recommend that taxonomic consideration be given to raising Zeugodacus to genus level. Supportive of predictions following from the out-of-India hypothesis, the first common ancestor of the Dacini arose in the mid-Cretaceous app</vt:lpwstr>
  </property>
  <property fmtid="{D5CDD505-2E9C-101B-9397-08002B2CF9AE}" pid="921" name="ZOTERO_BREF_jxtujcWurE2U_10">
    <vt:lpwstr>roximately 80mya. Major divergence events occurred during the Indian rafting period and diversification of Bactrocera apparently did not begin until after India docked with Eurasia (50-35mya). In contrast, diversification in Dacus, at approximately 65mya,</vt:lpwstr>
  </property>
  <property fmtid="{D5CDD505-2E9C-101B-9397-08002B2CF9AE}" pid="922" name="ZOTERO_BREF_jxtujcWurE2U_11">
    <vt:lpwstr> apparently began much earlier than predicted by the out-of-India hypothesis, suggesting that, if the Dacini arose on the Indian plate, then ancestral Dacus may have left the plate in the mid to late Cretaceous via the well documented India-Madagascar-Afr</vt:lpwstr>
  </property>
  <property fmtid="{D5CDD505-2E9C-101B-9397-08002B2CF9AE}" pid="923" name="ZOTERO_BREF_jxtujcWurE2U_12">
    <vt:lpwstr>ica migration route. We conclude that the phylogeny does not disprove the predictions of an out-of-India hypothesis for the Dacini, although modification of the original hypothesis is required.","note":"DOI: 10.1016/j.ympev.2012.05.006","author":[{"family</vt:lpwstr>
  </property>
  <property fmtid="{D5CDD505-2E9C-101B-9397-08002B2CF9AE}" pid="924" name="ZOTERO_BREF_jxtujcWurE2U_13">
    <vt:lpwstr>":"Krosch","given":"Matthew"},{"family":"K Schutze","given":"Mark"},{"family":"Armstrong","given":"Karen"},{"family":"C Graham","given":"Glenn"},{"family":"Yeates","given":"David"},{"family":"R Clarke","given":"Anthony"}],"issued":{"date-parts":[["2012",5</vt:lpwstr>
  </property>
  <property fmtid="{D5CDD505-2E9C-101B-9397-08002B2CF9AE}" pid="925" name="ZOTERO_BREF_jxtujcWurE2U_14">
    <vt:lpwstr>,17]]}}}],"schema":"https://github.com/citation-style-language/schema/raw/master/csl-citation.json"}</vt:lpwstr>
  </property>
  <property fmtid="{D5CDD505-2E9C-101B-9397-08002B2CF9AE}" pid="926" name="ZOTERO_BREF_ZmVsTI9F9Jdk_1">
    <vt:lpwstr>ZOTERO_ITEM CSL_CITATION {"citationID":"WTRNq8KF","properties":{"formattedCitation":"(Virgilio, Meyer, White, &amp; Backeljau, 2009)","plainCitation":"(Virgilio, Meyer, White, &amp; Backeljau, 2009)","noteIndex":0},"citationItems":[{"id":"iNwDqJr0/zqg3y9lF","uris</vt:lpwstr>
  </property>
  <property fmtid="{D5CDD505-2E9C-101B-9397-08002B2CF9AE}" pid="927" name="ZOTERO_BREF_ZmVsTI9F9Jdk_2">
    <vt:lpwstr>":["http://zotero.org/users/1719066/items/EY4358W9"],"uri":["http://zotero.org/users/1719066/items/EY4358W9"],"itemData":{"id":229,"type":"article-journal","title":"African Dacus (Diptera: Tephritidae: Molecular data and host plant associations do not cor</vt:lpwstr>
  </property>
  <property fmtid="{D5CDD505-2E9C-101B-9397-08002B2CF9AE}" pid="928" name="ZOTERO_BREF_ZmVsTI9F9Jdk_3">
    <vt:lpwstr>roborate morphology based classifications","volume":"51","abstract":"The genus Dacus Fabricius includes economically important pest fruit flies distributed in the Afrotropical and Indo-Australian regions. Two recent revisions based on morphological charac</vt:lpwstr>
  </property>
  <property fmtid="{D5CDD505-2E9C-101B-9397-08002B2CF9AE}" pid="929" name="ZOTERO_BREF_ZmVsTI9F9Jdk_4">
    <vt:lpwstr>ters proposed new and partially discordant classifications synonymizing/revalidating several subgeneric names and forming species groups. Regardless these efforts, the phylogenetic relationships among Dacus species remained largely unresolved mainly becau</vt:lpwstr>
  </property>
  <property fmtid="{D5CDD505-2E9C-101B-9397-08002B2CF9AE}" pid="930" name="ZOTERO_BREF_ZmVsTI9F9Jdk_5">
    <vt:lpwstr>se of the difficulties in assigning homologous character states. Therefore we investigated the phylogeny of African Dacus by sequencing 71 representatives of 32 species at two mitochondrial (COI, 16S) and one nuclear (period) gene fragments. Phylogenetic </vt:lpwstr>
  </property>
  <property fmtid="{D5CDD505-2E9C-101B-9397-08002B2CF9AE}" pid="931" name="ZOTERO_BREF_ZmVsTI9F9Jdk_6">
    <vt:lpwstr>relationships were inferred through Bayesian and Maximum Parsimony methods and hypotheses about the monophyly of Dacus subgenera were tested by Shimodaira–Hasegawa tests. The congruence tests and the analyses of the single gene fragments revealed that the</vt:lpwstr>
  </property>
  <property fmtid="{D5CDD505-2E9C-101B-9397-08002B2CF9AE}" pid="932" name="ZOTERO_BREF_ZmVsTI9F9Jdk_7">
    <vt:lpwstr> nuclear gene supports similar conclusions as the two mitochondrial genes. Levels of intra- and inter-specific differentiation of Dacus species were highly variable and, in some cases, largely overlapping. The analyses of the concatenated dataset resolved</vt:lpwstr>
  </property>
  <property fmtid="{D5CDD505-2E9C-101B-9397-08002B2CF9AE}" pid="933" name="ZOTERO_BREF_ZmVsTI9F9Jdk_8">
    <vt:lpwstr> two major bootstrap-supported groups as well as a number of well-supported clades and subclades that often comprised representatives of different subgenera. Additionally, specimens of Dacus humeralis from Eastern and Western African localities formed sep</vt:lpwstr>
  </property>
  <property fmtid="{D5CDD505-2E9C-101B-9397-08002B2CF9AE}" pid="934" name="ZOTERO_BREF_ZmVsTI9F9Jdk_9">
    <vt:lpwstr>arate clades, suggesting cryptic differentiation within this taxon. The comparisons between the molecular phylogeny and the morphological classification revealed a number of discrepancies and, in the vast majority of cases, the molecular data were not com</vt:lpwstr>
  </property>
  <property fmtid="{D5CDD505-2E9C-101B-9397-08002B2CF9AE}" pid="935" name="ZOTERO_BREF_ZmVsTI9F9Jdk_10">
    <vt:lpwstr>patible with the monophyly of the currently recognised subgenera. Conversely, the molecular data showed that Apocynaceae feeders are a monophyletic sister group of species feeding on both Cucurbitaceae and Passifloraceae (these latter being also monophyle</vt:lpwstr>
  </property>
  <property fmtid="{D5CDD505-2E9C-101B-9397-08002B2CF9AE}" pid="936" name="ZOTERO_BREF_ZmVsTI9F9Jdk_11">
    <vt:lpwstr>tic). These results show a clear association between the molecular phylogeny of African Dacus and the evolution of host plant choice and provide a basis towards a more congruent taxonomy of this genus.","note":"DOI: 10.1016/j.ympev.2009.01.003","author":[</vt:lpwstr>
  </property>
  <property fmtid="{D5CDD505-2E9C-101B-9397-08002B2CF9AE}" pid="937" name="ZOTERO_BREF_ZmVsTI9F9Jdk_12">
    <vt:lpwstr>{"family":"Virgilio","given":"Massimiliano"},{"family":"Meyer","given":"Marc"},{"family":"White","given":"I.M."},{"family":"Backeljau","given":"Thierry"}],"issued":{"date-parts":[["2009",2,1]]}}}],"schema":"https://github.com/citation-style-language/schem</vt:lpwstr>
  </property>
  <property fmtid="{D5CDD505-2E9C-101B-9397-08002B2CF9AE}" pid="938" name="ZOTERO_BREF_ZmVsTI9F9Jdk_13">
    <vt:lpwstr>a/raw/master/csl-citation.json"}</vt:lpwstr>
  </property>
  <property fmtid="{D5CDD505-2E9C-101B-9397-08002B2CF9AE}" pid="939" name="ZOTERO_BREF_ae9s8oNxSv6r_1">
    <vt:lpwstr>ZOTERO_ITEM CSL_CITATION {"citationID":"S54pOai9","properties":{"formattedCitation":"(Meyer, Mwatawala, Copeland, &amp; Virgilio, 2016)","plainCitation":"(Meyer, Mwatawala, Copeland, &amp; Virgilio, 2016)","noteIndex":0},"citationItems":[{"id":"iNwDqJr0/cQoc8dXq"</vt:lpwstr>
  </property>
  <property fmtid="{D5CDD505-2E9C-101B-9397-08002B2CF9AE}" pid="940" name="ZOTERO_BREF_ae9s8oNxSv6r_2">
    <vt:lpwstr>,"uris":["http://zotero.org/users/1719066/items/GTMYIURK"],"uri":["http://zotero.org/users/1719066/items/GTMYIURK"],"itemData":{"id":194,"type":"book","title":"Description of new Ceratitis species (Diptera: Tephritidae) from Africa, or how morphological a</vt:lpwstr>
  </property>
  <property fmtid="{D5CDD505-2E9C-101B-9397-08002B2CF9AE}" pid="941" name="ZOTERO_BREF_ae9s8oNxSv6r_3">
    <vt:lpwstr>nd DNA data are complementary in discovering unknown species and matching sexes","volume":"2016","abstract":"This paper describes five new Ceratitis species from the eastern and southern parts of the Afrotropical Region: C. (Pterandrus) quilicii De Meyer,</vt:lpwstr>
  </property>
  <property fmtid="{D5CDD505-2E9C-101B-9397-08002B2CF9AE}" pid="942" name="ZOTERO_BREF_ae9s8oNxSv6r_4">
    <vt:lpwstr> Mwatawala &amp; Virgilio sp. nov.; C. (Ceratalaspis) pallidula De Meyer, Mwatawala &amp; Virgilio sp. nov.; C. (Ceratalaspis) taitaensis De Meyer &amp; Copeland sp. nov.; C. (Ceratalaspis) sawahilensis De Meyer &amp; Virgilio sp. nov.; and C. (Ceratalaspis) flavipennata</vt:lpwstr>
  </property>
  <property fmtid="{D5CDD505-2E9C-101B-9397-08002B2CF9AE}" pid="943" name="ZOTERO_BREF_ae9s8oNxSv6r_5">
    <vt:lpwstr> De Meyer &amp; Virgilio sp. nov. Their relationships with closely allied species within their respective subgenera are discussed where appropriate, and diagnostic characters are given. DNA barcodes are provided for all new species. In addition, the hitherto </vt:lpwstr>
  </property>
  <property fmtid="{D5CDD505-2E9C-101B-9397-08002B2CF9AE}" pid="944" name="ZOTERO_BREF_ae9s8oNxSv6r_6">
    <vt:lpwstr>unknown male of C. (Pardalaspis) serrata De Meyer, 1996 is described, based on material collected in the Democratic Republic of Congo. Recognition of these new species and sexes is the result of an integrative approach using morphological characters and D</vt:lpwstr>
  </property>
  <property fmtid="{D5CDD505-2E9C-101B-9397-08002B2CF9AE}" pid="945" name="ZOTERO_BREF_ae9s8oNxSv6r_7">
    <vt:lpwstr>NA data.","note":"DOI: 10.5852/ejt.2016.233","author":[{"family":"Meyer","given":"Marc"},{"family":"Mwatawala","given":"Maulid"},{"family":"Copeland","given":"Robert"},{"family":"Virgilio","given":"Massimiliano"}],"issued":{"date-parts":[["2016",9,26]]}}}</vt:lpwstr>
  </property>
  <property fmtid="{D5CDD505-2E9C-101B-9397-08002B2CF9AE}" pid="946" name="ZOTERO_BREF_ae9s8oNxSv6r_8">
    <vt:lpwstr>],"schema":"https://github.com/citation-style-language/schema/raw/master/csl-citation.json"}</vt:lpwstr>
  </property>
  <property fmtid="{D5CDD505-2E9C-101B-9397-08002B2CF9AE}" pid="947" name="ZOTERO_BREF_AQjC597AwEQN_1">
    <vt:lpwstr>ZOTERO_ITEM CSL_CITATION {"citationID":"sHenqEW0","properties":{"formattedCitation":"(Meyer et al., 2015)","plainCitation":"(Meyer et al., 2015)","noteIndex":0},"citationItems":[{"id":"iNwDqJr0/7AlnsoCe","uris":["http://zotero.org/users/1719066/items/PGZG</vt:lpwstr>
  </property>
  <property fmtid="{D5CDD505-2E9C-101B-9397-08002B2CF9AE}" pid="948" name="ZOTERO_BREF_AQjC597AwEQN_2">
    <vt:lpwstr>2X7X"],"uri":["http://zotero.org/users/1719066/items/PGZG2X7X"],"itemData":{"id":196,"type":"book","title":"An integrative approach to unravel the Ceratitis FAR (Diptera, Tephritidae) cryptic species complex: a review","volume":"540","number-of-pages":"40</vt:lpwstr>
  </property>
  <property fmtid="{D5CDD505-2E9C-101B-9397-08002B2CF9AE}" pid="949" name="ZOTERO_BREF_AQjC597AwEQN_3">
    <vt:lpwstr>5","abstract":"This paper reviews all information gathered from different disciplines and studies to resolve the species status within the Ceratitis FAR (C. fasciventris, C. anonae, C. rosa) complex, a group of polyphagous fruit fly pest species (Diptera,</vt:lpwstr>
  </property>
  <property fmtid="{D5CDD505-2E9C-101B-9397-08002B2CF9AE}" pid="950" name="ZOTERO_BREF_AQjC597AwEQN_4">
    <vt:lpwstr> Tephritidae) from Africa. It includes information on larval and adult morphology, wing morphometrics, cuticular hydrocarbons, pheromones, microsatellites, developmental physiology and geographic distribution. The general consensus is that the FAR complex</vt:lpwstr>
  </property>
  <property fmtid="{D5CDD505-2E9C-101B-9397-08002B2CF9AE}" pid="951" name="ZOTERO_BREF_AQjC597AwEQN_5">
    <vt:lpwstr> comprises C. anonae, two species within C. rosa (so-called R1 and R2) and two putatitve species under C. fasciventris. The information regarding the latter is, however, too limited to draw final conclusions on specific status. Evidence for this recogniti</vt:lpwstr>
  </property>
  <property fmtid="{D5CDD505-2E9C-101B-9397-08002B2CF9AE}" pid="952" name="ZOTERO_BREF_AQjC597AwEQN_6">
    <vt:lpwstr>on is discussed with reference to publications providing further details.","note":"DOI: 10.3897/zookeys.540.10046","author":[{"family":"Meyer","given":"Marc"},{"family":"Delatte","given":"Helene"},{"family":"Ekesi","given":"Sunday"},{"family":"Jordaens","</vt:lpwstr>
  </property>
  <property fmtid="{D5CDD505-2E9C-101B-9397-08002B2CF9AE}" pid="953" name="ZOTERO_BREF_AQjC597AwEQN_7">
    <vt:lpwstr>given":"Kurt"},{"family":"Kalinova","given":"Blanka"},{"family":"Manrakhan","given":"Aruna"},{"family":"Mwatawala","given":"Maulid"},{"family":"Steck","given":"Gary"},{"family":"Cann","given":"Joannes","non-dropping-particle":"van"},{"family":"Vaníčková",</vt:lpwstr>
  </property>
  <property fmtid="{D5CDD505-2E9C-101B-9397-08002B2CF9AE}" pid="954" name="ZOTERO_BREF_AQjC597AwEQN_8">
    <vt:lpwstr>"given":"Lucie"},{"family":"Brizova","given":"Radka"},{"family":"Virgilio","given":"Massimiliano"}],"issued":{"date-parts":[["2015",11,26]]}}}],"schema":"https://github.com/citation-style-language/schema/raw/master/csl-citation.json"}</vt:lpwstr>
  </property>
  <property fmtid="{D5CDD505-2E9C-101B-9397-08002B2CF9AE}" pid="955" name="ZOTERO_BREF_FamOstNltuxt_1">
    <vt:lpwstr>ZOTERO_ITEM CSL_CITATION {"citationID":"z2DLj8fv","properties":{"formattedCitation":"(Virgilio, White, &amp; Meyer, 2014)","plainCitation":"(Virgilio, White, &amp; Meyer, 2014)","noteIndex":0},"citationItems":[{"id":"iNwDqJr0/4r1crcH0","uris":["http://zotero.org/</vt:lpwstr>
  </property>
  <property fmtid="{D5CDD505-2E9C-101B-9397-08002B2CF9AE}" pid="956" name="ZOTERO_BREF_FamOstNltuxt_2">
    <vt:lpwstr>users/1719066/items/265564Y9"],"uri":["http://zotero.org/users/1719066/items/265564Y9"],"itemData":{"id":195,"type":"book","title":"A set of multi-entry identification keys to African frugivorous flies (Diptera, Tephritidae)","volume":"428","number-of-pag</vt:lpwstr>
  </property>
  <property fmtid="{D5CDD505-2E9C-101B-9397-08002B2CF9AE}" pid="957" name="ZOTERO_BREF_FamOstNltuxt_3">
    <vt:lpwstr>es":"97","note":"DOI: 10.3897/zookeys.428.7366","author":[{"family":"Virgilio","given":"Massimiliano"},{"family":"White","given":"Ian"},{"family":"Meyer","given":"Marc"}],"issued":{"date-parts":[["2014",7,24]]}}}],"schema":"https://github.com/citation-sty</vt:lpwstr>
  </property>
  <property fmtid="{D5CDD505-2E9C-101B-9397-08002B2CF9AE}" pid="958" name="ZOTERO_BREF_FamOstNltuxt_4">
    <vt:lpwstr>le-language/schema/raw/master/csl-citation.json"}</vt:lpwstr>
  </property>
  <property fmtid="{D5CDD505-2E9C-101B-9397-08002B2CF9AE}" pid="959" name="ZOTERO_BREF_0JmtHMv08hpD_1">
    <vt:lpwstr>ZOTERO_ITEM CSL_CITATION {"citationID":"Dfr7ih9W","properties":{"formattedCitation":"(Cheseto et al., 2017)","plainCitation":"(Cheseto et al., 2017)","noteIndex":0},"citationItems":[{"id":"iNwDqJr0/tYTMM2bm","uris":["http://zotero.org/users/1719066/items/</vt:lpwstr>
  </property>
  <property fmtid="{D5CDD505-2E9C-101B-9397-08002B2CF9AE}" pid="960" name="ZOTERO_BREF_0JmtHMv08hpD_2">
    <vt:lpwstr>MKYL6MG5"],"uri":["http://zotero.org/users/1719066/items/MKYL6MG5"],"itemData":{"id":95,"type":"article-journal","title":"Identification of the Ubiquitous Antioxidant Tripeptide Glutathione as a Fruit Fly Semiochemical","container-title":"Journal of Agric</vt:lpwstr>
  </property>
  <property fmtid="{D5CDD505-2E9C-101B-9397-08002B2CF9AE}" pid="961" name="ZOTERO_BREF_0JmtHMv08hpD_3">
    <vt:lpwstr>ultural and Food Chemistry","page":"8560-8568","volume":"65","issue":"39","source":"PubMed","abstract":"Many insects mark their oviposition sites with a host marking pheromone (HMP) to deter other females from overexploiting these sites. Previous studies </vt:lpwstr>
  </property>
  <property fmtid="{D5CDD505-2E9C-101B-9397-08002B2CF9AE}" pid="962" name="ZOTERO_BREF_0JmtHMv08hpD_4">
    <vt:lpwstr>have identified and used HMPs to manage certain fruit fly species; however, few are known for African indigenous fruit flies. The HMP of the African fruit fly, Ceratitis cosyra, was identified as the ubiquitous plant and animal antioxidant tripeptide, glu</vt:lpwstr>
  </property>
  <property fmtid="{D5CDD505-2E9C-101B-9397-08002B2CF9AE}" pid="963" name="ZOTERO_BREF_0JmtHMv08hpD_5">
    <vt:lpwstr>tathione (GSH). GSH was isolated from the aqueous extract of adult female fecal matter and characterized by LC-QTOF-MS. GSH level increased with increasing age of female fecal matter, with highest concentration detected from 2-week-old adult females. Addi</vt:lpwstr>
  </property>
  <property fmtid="{D5CDD505-2E9C-101B-9397-08002B2CF9AE}" pid="964" name="ZOTERO_BREF_0JmtHMv08hpD_6">
    <vt:lpwstr>tionally, GSH levels were 5-10-times higher in fecal matter than in the ovipositor or hemolymph extracts of females. In bioassays, synthetic GSH reduced oviposition responses in conspecifics of C. cosyra and the heterospecific species C. rosa, C. fasciven</vt:lpwstr>
  </property>
  <property fmtid="{D5CDD505-2E9C-101B-9397-08002B2CF9AE}" pid="965" name="ZOTERO_BREF_0JmtHMv08hpD_7">
    <vt:lpwstr>tris, C. capitata, and Zeugodacus cucurbitae. These results represent the first report of a ubiquitous antioxidant as a semiochemical in insects and its potential use in fruit fly management.","DOI":"10.1021/acs.jafc.7b03164","ISSN":"1520-5118","note":"PM</vt:lpwstr>
  </property>
  <property fmtid="{D5CDD505-2E9C-101B-9397-08002B2CF9AE}" pid="966" name="ZOTERO_BREF_0JmtHMv08hpD_8">
    <vt:lpwstr>ID: 28911226","journalAbbreviation":"J. Agric. Food Chem.","language":"eng","author":[{"family":"Cheseto","given":"Xavier"},{"family":"Kachigamba","given":"Donald L."},{"family":"Ekesi","given":"Sunday"},{"family":"Ndung'u","given":"Mary"},{"family":"Teal</vt:lpwstr>
  </property>
  <property fmtid="{D5CDD505-2E9C-101B-9397-08002B2CF9AE}" pid="967" name="ZOTERO_BREF_0JmtHMv08hpD_9">
    <vt:lpwstr>","given":"Peter E. A."},{"family":"Beck","given":"John J."},{"family":"Torto","given":"Baldwyn"}],"issued":{"date-parts":[["2017",10,4]]}}}],"schema":"https://github.com/citation-style-language/schema/raw/master/csl-citation.json"}</vt:lpwstr>
  </property>
  <property fmtid="{D5CDD505-2E9C-101B-9397-08002B2CF9AE}" pid="968" name="ZOTERO_BREF_c2U9VeCDx2jI_1">
    <vt:lpwstr>ZOTERO_ITEM CSL_CITATION {"citationID":"qXkSIMME","properties":{"formattedCitation":"(Edmunds, Aluja, Diaz-Fleischer, Patrian, &amp; Hagmann, 2010)","plainCitation":"(Edmunds, Aluja, Diaz-Fleischer, Patrian, &amp; Hagmann, 2010)","noteIndex":0},"citationItems":[{</vt:lpwstr>
  </property>
  <property fmtid="{D5CDD505-2E9C-101B-9397-08002B2CF9AE}" pid="969" name="ZOTERO_BREF_c2U9VeCDx2jI_2">
    <vt:lpwstr>"id":"iNwDqJr0/K2KsCx1s","uris":["http://zotero.org/users/1719066/items/NGU4G8LQ"],"uri":["http://zotero.org/users/1719066/items/NGU4G8LQ"],"itemData":{"id":202,"type":"article-journal","title":"Host marking pheromone (HMP) in the Mexican fruit fly Anastr</vt:lpwstr>
  </property>
  <property fmtid="{D5CDD505-2E9C-101B-9397-08002B2CF9AE}" pid="970" name="ZOTERO_BREF_c2U9VeCDx2jI_3">
    <vt:lpwstr>epha ludens","container-title":"Chimia","page":"37-42","volume":"64","issue":"1-2","source":"PubMed","abstract":"Host marking pheromones (HMPs) are used by insects to mark hosts (usually a fruit) where they have already laid eggs. The compounds serve as a</vt:lpwstr>
  </property>
  <property fmtid="{D5CDD505-2E9C-101B-9397-08002B2CF9AE}" pid="971" name="ZOTERO_BREF_c2U9VeCDx2jI_4">
    <vt:lpwstr> deterrent to conspecifics avoiding over-infestation of hosts (i.e. repeated egg-laying into an already occupied/used host). If these HMPs are sprayed onto commercially valuable fruit they act as deterrents preventing attack by females interested in layin</vt:lpwstr>
  </property>
  <property fmtid="{D5CDD505-2E9C-101B-9397-08002B2CF9AE}" pid="972" name="ZOTERO_BREF_c2U9VeCDx2jI_5">
    <vt:lpwstr>g eggs into the valuable commodity. Having no insecticidal or toxic properties, and being natural products (or close derivatives thereof) they could be used as fruit sprays to replace insecticides, or in combination with other products to improve efficacy</vt:lpwstr>
  </property>
  <property fmtid="{D5CDD505-2E9C-101B-9397-08002B2CF9AE}" pid="973" name="ZOTERO_BREF_c2U9VeCDx2jI_6">
    <vt:lpwstr>. This review discusses the isolation, and synthesis of the HMP of the Mexican fruit fly Anastrepha ludens a feared pest of citrus and mangos in Mexico and Central America. This compound is also recognized by females of other pestiferous species in the sa</vt:lpwstr>
  </property>
  <property fmtid="{D5CDD505-2E9C-101B-9397-08002B2CF9AE}" pid="974" name="ZOTERO_BREF_c2U9VeCDx2jI_7">
    <vt:lpwstr>me genus Anastrepha distributed from the Southern USA to Northern Argentina, including many Caribbean Islands. The synthetic HMP was shown to exhibit strong electrophysiological activity against A. ludens and excellent interspecies cross recognition with </vt:lpwstr>
  </property>
  <property fmtid="{D5CDD505-2E9C-101B-9397-08002B2CF9AE}" pid="975" name="ZOTERO_BREF_c2U9VeCDx2jI_8">
    <vt:lpwstr>other Anastrepha species. Behavioural tests confirmed the HMP deterring effect of the synthetic natural product. Further studies enabled us to drastically simplify the structure of the HMP and obtain a derivative, which we named Anastrephamide, which show</vt:lpwstr>
  </property>
  <property fmtid="{D5CDD505-2E9C-101B-9397-08002B2CF9AE}" pid="976" name="ZOTERO_BREF_c2U9VeCDx2jI_9">
    <vt:lpwstr>s HMP deterring effects very similar to the natural product in laboratory and field tests. The potential use of such HMP derivatives in a crop protection scenario is briefly discussed.","ISSN":"0009-4293","note":"PMID: 21137682","journalAbbreviation":"Chi</vt:lpwstr>
  </property>
  <property fmtid="{D5CDD505-2E9C-101B-9397-08002B2CF9AE}" pid="977" name="ZOTERO_BREF_c2U9VeCDx2jI_10">
    <vt:lpwstr>mia (Aarau)","language":"eng","author":[{"family":"Edmunds","given":"Andrew J. F."},{"family":"Aluja","given":"Martin"},{"family":"Diaz-Fleischer","given":"Fransico"},{"family":"Patrian","given":"Bruno"},{"family":"Hagmann","given":"Leonhard"}],"issued":{</vt:lpwstr>
  </property>
  <property fmtid="{D5CDD505-2E9C-101B-9397-08002B2CF9AE}" pid="978" name="ZOTERO_BREF_c2U9VeCDx2jI_11">
    <vt:lpwstr>"date-parts":[["2010"]]}}}],"schema":"https://github.com/citation-style-language/schema/raw/master/csl-citation.json"}</vt:lpwstr>
  </property>
  <property fmtid="{D5CDD505-2E9C-101B-9397-08002B2CF9AE}" pid="979" name="ZOTERO_BREF_Xi2xPzakF8OU_1">
    <vt:lpwstr>ZOTERO_ITEM CSL_CITATION {"citationID":"38nGkQfC","properties":{"formattedCitation":"(Avise John C., 2008; Dawson, S. WAPLES, &amp; Bernardi, 2006b; Kumar &amp; Kumar, 2018; Marske, 2016; Peter Linder H., 2017)","plainCitation":"(Avise John C., 2008; Dawson, S. W</vt:lpwstr>
  </property>
  <property fmtid="{D5CDD505-2E9C-101B-9397-08002B2CF9AE}" pid="980" name="ZOTERO_BREF_Xi2xPzakF8OU_2">
    <vt:lpwstr>APLES, &amp; Bernardi, 2006b; Kumar &amp; Kumar, 2018; Marske, 2016; Peter Linder H., 2017)","noteIndex":0},"citationItems":[{"id":"iNwDqJr0/FXTApkp4","uris":["http://zotero.org/users/1719066/items/M7A3N4K8"],"uri":["http://zotero.org/users/1719066/items/M7A3N4K8</vt:lpwstr>
  </property>
  <property fmtid="{D5CDD505-2E9C-101B-9397-08002B2CF9AE}" pid="981" name="ZOTERO_BREF_Xi2xPzakF8OU_3">
    <vt:lpwstr>"],"itemData":{"id":188,"type":"article-journal","title":"Phylogeography: retrospect and prospect","container-title":"Journal of Biogeography","page":"3-15","volume":"36","issue":"1","source":"onlinelibrary.wiley.com (Atypon)","abstract":"Abstract Phyloge</vt:lpwstr>
  </property>
  <property fmtid="{D5CDD505-2E9C-101B-9397-08002B2CF9AE}" pid="982" name="ZOTERO_BREF_Xi2xPzakF8OU_4">
    <vt:lpwstr>ography has grown explosively in the two decades since the word was coined and the discipline was outlined in 1987. Here I summarize the many achievements and novel perspectives that phylogeography has brought to population genetics, phylogenetic biology </vt:lpwstr>
  </property>
  <property fmtid="{D5CDD505-2E9C-101B-9397-08002B2CF9AE}" pid="983" name="ZOTERO_BREF_Xi2xPzakF8OU_5">
    <vt:lpwstr>and biogeography. I also address future directions for the field. From the introduction of mitochondrial DNA assays in the late 1970s, to the key distinction between gene trees and species phylogenies, to the ongoing era of multi?locus coalescent theory, </vt:lpwstr>
  </property>
  <property fmtid="{D5CDD505-2E9C-101B-9397-08002B2CF9AE}" pid="984" name="ZOTERO_BREF_Xi2xPzakF8OU_6">
    <vt:lpwstr>phylogeographic perspectives have consistently challenged conventional genetic and evolutionary paradigms, and they have forged empirical and conceptual bridges between the formerly separate disciplines of population genetics (microevolutionary analysis) </vt:lpwstr>
  </property>
  <property fmtid="{D5CDD505-2E9C-101B-9397-08002B2CF9AE}" pid="985" name="ZOTERO_BREF_Xi2xPzakF8OU_7">
    <vt:lpwstr>and phylogenetic biology (in macroevolution).","DOI":"10.1111/j.1365-2699.2008.02032.x","ISSN":"0305-0270","shortTitle":"Phylogeography","journalAbbreviation":"Journal of Biogeography","author":[{"literal":"Avise John C."}],"issued":{"date-parts":[["2008"</vt:lpwstr>
  </property>
  <property fmtid="{D5CDD505-2E9C-101B-9397-08002B2CF9AE}" pid="986" name="ZOTERO_BREF_Xi2xPzakF8OU_8">
    <vt:lpwstr>,12,10]]}}},{"id":"iNwDqJr0/sxPUAMy4","uris":["http://zotero.org/users/1719066/items/TG4AZQI3"],"uri":["http://zotero.org/users/1719066/items/TG4AZQI3"],"itemData":{"id":209,"type":"book","title":"Phylogeography","abstract":"Phylogeography, or the study o</vt:lpwstr>
  </property>
  <property fmtid="{D5CDD505-2E9C-101B-9397-08002B2CF9AE}" pid="987" name="ZOTERO_BREF_Xi2xPzakF8OU_9">
    <vt:lpwstr>f the link between geography and intraspecific genetic diversity, focuses on the temporal and spatial scales between the evolution of new species and the establishment of current ecological patterns, such as species’ geographic ranges. Phylogeography pull</vt:lpwstr>
  </property>
  <property fmtid="{D5CDD505-2E9C-101B-9397-08002B2CF9AE}" pid="988" name="ZOTERO_BREF_Xi2xPzakF8OU_10">
    <vt:lpwstr>s together concepts and methods across disciplines to answer questions as diverse as species’ responses to past glaciation, what drives the formation of species ranges, whether current ecological communities reflect contemporary or historical assembly pro</vt:lpwstr>
  </property>
  <property fmtid="{D5CDD505-2E9C-101B-9397-08002B2CF9AE}" pid="989" name="ZOTERO_BREF_Xi2xPzakF8OU_11">
    <vt:lpwstr>cesses, and different modes of divergence and speciation.","note":"DOI: 10.1016/B978-0-12-800049-6.00109-8","author":[{"family":"Marske","given":"KA"}],"issued":{"date-parts":[["2016",12,31]]}}},{"id":"iNwDqJr0/T44DQoXa","uris":["http://zotero.org/users/1</vt:lpwstr>
  </property>
  <property fmtid="{D5CDD505-2E9C-101B-9397-08002B2CF9AE}" pid="990" name="ZOTERO_BREF_Xi2xPzakF8OU_12">
    <vt:lpwstr>719066/items/Z73MVLR8"],"uri":["http://zotero.org/users/1719066/items/Z73MVLR8"],"itemData":{"id":212,"type":"article-journal","title":"Phylogeography","container-title":"Journal of Biogeography","page":"243-244","volume":"44","issue":"2","source":"online</vt:lpwstr>
  </property>
  <property fmtid="{D5CDD505-2E9C-101B-9397-08002B2CF9AE}" pid="991" name="ZOTERO_BREF_Xi2xPzakF8OU_13">
    <vt:lpwstr>library.wiley.com (Atypon)","DOI":"10.1111/jbi.12958","ISSN":"0305-0270","journalAbbreviation":"Journal of Biogeography","author":[{"literal":"Peter Linder H."}],"issued":{"date-parts":[["2017",1,25]]}}},{"id":"iNwDqJr0/0tbaHdth","uris":["http://zotero.or</vt:lpwstr>
  </property>
  <property fmtid="{D5CDD505-2E9C-101B-9397-08002B2CF9AE}" pid="992" name="ZOTERO_BREF_Xi2xPzakF8OU_14">
    <vt:lpwstr>g/users/1719066/items/5UMMTT7E"],"uri":["http://zotero.org/users/1719066/items/5UMMTT7E"],"itemData":{"id":225,"type":"chapter","title":"Phylogeography","container-title":"Phylogeography","abstract":"Phylogeography seeks to explain the geographic distribu</vt:lpwstr>
  </property>
  <property fmtid="{D5CDD505-2E9C-101B-9397-08002B2CF9AE}" pid="993" name="ZOTERO_BREF_Xi2xPzakF8OU_15">
    <vt:lpwstr>tion of genetic lineages. To the extent that organisms are products of their DNA, phylogeography also seeks to explain the distribution of organisms, including variation within and, less commonly, between species. This chapter employs the comparative phyl</vt:lpwstr>
  </property>
  <property fmtid="{D5CDD505-2E9C-101B-9397-08002B2CF9AE}" pid="994" name="ZOTERO_BREF_Xi2xPzakF8OU_16">
    <vt:lpwstr>ogeographic approach to elucidate the factors that have most influenced geographic patterns of genetic variation in California fishes. Phylogeographic hypotheses fall into two categories: those that focus on (intrinsic) properties of the organism and thos</vt:lpwstr>
  </property>
  <property fmtid="{D5CDD505-2E9C-101B-9397-08002B2CF9AE}" pid="995" name="ZOTERO_BREF_Xi2xPzakF8OU_17">
    <vt:lpwstr>e that focus on (extrinsic) properties of the environment. They map, to an extent, onto the juxtaposed issues of dispersal and vicariance, often focusing on issues regarding life-history, particularly the duration and dispersal potential of larval stages,</vt:lpwstr>
  </property>
  <property fmtid="{D5CDD505-2E9C-101B-9397-08002B2CF9AE}" pid="996" name="ZOTERO_BREF_Xi2xPzakF8OU_18">
    <vt:lpwstr> and the degree of geographic isolation, respectively.","note":"DOI: 10.1525/california/9780520246539.003.0002","author":[{"family":"Dawson","given":"Michael"},{"family":"S. WAPLES","given":"ROBIN"},{"family":"Bernardi","given":"Giacomo"}],"issued":{"date</vt:lpwstr>
  </property>
  <property fmtid="{D5CDD505-2E9C-101B-9397-08002B2CF9AE}" pid="997" name="ZOTERO_BREF_Xi2xPzakF8OU_19">
    <vt:lpwstr>-parts":[["2006",2,15]]}}},{"id":"iNwDqJr0/XLc2ncix","uris":["http://zotero.org/users/1719066/items/BMAEYA6T"],"uri":["http://zotero.org/users/1719066/items/BMAEYA6T"],"itemData":{"id":217,"type":"article-journal","title":"A review of phylogeography: biot</vt:lpwstr>
  </property>
  <property fmtid="{D5CDD505-2E9C-101B-9397-08002B2CF9AE}" pid="998" name="ZOTERO_BREF_Xi2xPzakF8OU_20">
    <vt:lpwstr>ic and abiotic factors","container-title":"Geology, Ecology, and Landscapes","page":"1-7","volume":"0","issue":"0","source":"Taylor and Francis+NEJM","abstract":"Phylogeography expounds population genetics and phylogenetics in straightforward geographic m</vt:lpwstr>
  </property>
  <property fmtid="{D5CDD505-2E9C-101B-9397-08002B2CF9AE}" pid="999" name="ZOTERO_BREF_Xi2xPzakF8OU_21">
    <vt:lpwstr>anner, providing good framework in revealing the evolutionary background of the species. It also records the spatial distribution of genetic lineages which are outcome of population structure mechanisms such as population contraction, population expansion</vt:lpwstr>
  </property>
  <property fmtid="{D5CDD505-2E9C-101B-9397-08002B2CF9AE}" pid="1000" name="ZOTERO_BREF_Xi2xPzakF8OU_22">
    <vt:lpwstr>, gene movements and climatic oscillations shaped by climate fluctuations and the physical landscape. The environmental heterogeneity abets organism colonization into new sites and induces adaptive genetic changes in them by creating separation at specifi</vt:lpwstr>
  </property>
  <property fmtid="{D5CDD505-2E9C-101B-9397-08002B2CF9AE}" pid="1001" name="ZOTERO_BREF_Xi2xPzakF8OU_23">
    <vt:lpwstr>c loci. Phylogeography encodes the spatial and temporal distribution of population structure in relation to their ecological and biological requirements which can decipher evolutionary processes. Modern tools that generate genome-wide sequence data are no</vt:lpwstr>
  </property>
  <property fmtid="{D5CDD505-2E9C-101B-9397-08002B2CF9AE}" pid="1002" name="ZOTERO_BREF_Xi2xPzakF8OU_24">
    <vt:lpwstr>w available which allow us to understand how evolutionary processes affect the spatial distribution of different kinds of individuals and also to model the future spatial distribution of species with respect to climate change.","DOI":"10.1080/24749508.201</vt:lpwstr>
  </property>
  <property fmtid="{D5CDD505-2E9C-101B-9397-08002B2CF9AE}" pid="1003" name="ZOTERO_BREF_Xi2xPzakF8OU_25">
    <vt:lpwstr>8.1452486","ISSN":"null","shortTitle":"A review of phylogeography","author":[{"family":"Kumar","given":"Rakesh"},{"family":"Kumar","given":"Vinod"}],"issued":{"date-parts":[["2018",3,29]]}}}],"schema":"https://github.com/citation-style-language/schema/raw</vt:lpwstr>
  </property>
  <property fmtid="{D5CDD505-2E9C-101B-9397-08002B2CF9AE}" pid="1004" name="ZOTERO_BREF_Xi2xPzakF8OU_26">
    <vt:lpwstr>/master/csl-citation.json"}</vt:lpwstr>
  </property>
  <property fmtid="{D5CDD505-2E9C-101B-9397-08002B2CF9AE}" pid="1005" name="ZOTERO_BREF_WwjVmmkRzJgD_1">
    <vt:lpwstr>ZOTERO_ITEM CSL_CITATION {"citationID":"ZoKMBcxI","properties":{"formattedCitation":"(Krosch et al., 2012; Kumar &amp; Kumar, 2018)","plainCitation":"(Krosch et al., 2012; Kumar &amp; Kumar, 2018)","noteIndex":0},"citationItems":[{"id":"iNwDqJr0/VFJQyA97","uris":</vt:lpwstr>
  </property>
  <property fmtid="{D5CDD505-2E9C-101B-9397-08002B2CF9AE}" pid="1006" name="ZOTERO_BREF_WwjVmmkRzJgD_2">
    <vt:lpwstr>["http://zotero.org/users/1719066/items/WVZ27837"],"uri":["http://zotero.org/users/1719066/items/WVZ27837"],"itemData":{"id":230,"type":"article-journal","title":"A molecular phylogeny for the Tribe Dacini (Diptera: Tephritidae): Systematic and biogeograp</vt:lpwstr>
  </property>
  <property fmtid="{D5CDD505-2E9C-101B-9397-08002B2CF9AE}" pid="1007" name="ZOTERO_BREF_WwjVmmkRzJgD_3">
    <vt:lpwstr>hic implications","page":"513-523","volume":"64","abstract":"With well over 700 species, the Tribe Dacini is one of the most species-rich clades within the dipteran family Tephritidae, the true fruit flies. Nearly all Dacini belong to one of two very larg</vt:lpwstr>
  </property>
  <property fmtid="{D5CDD505-2E9C-101B-9397-08002B2CF9AE}" pid="1008" name="ZOTERO_BREF_WwjVmmkRzJgD_4">
    <vt:lpwstr>e genera, Dacus Fabricius and Bactrocera Macquart. The distribution of the genera overlap in or around the Indian subcontinent, but the greatest diversity of Dacus is in Africa and the greatest diversity of Bactrocera is in south-east Asia and the Pacific</vt:lpwstr>
  </property>
  <property fmtid="{D5CDD505-2E9C-101B-9397-08002B2CF9AE}" pid="1009" name="ZOTERO_BREF_WwjVmmkRzJgD_5">
    <vt:lpwstr>. The monophyly of these two genera has not been rigorously established, with previous phylogenies only including a small number of species and always heavily biased to one genus over the other. Moreover, the subgeneric taxonomy within both genera is comp</vt:lpwstr>
  </property>
  <property fmtid="{D5CDD505-2E9C-101B-9397-08002B2CF9AE}" pid="1010" name="ZOTERO_BREF_WwjVmmkRzJgD_6">
    <vt:lpwstr>lex and the monophyly of many subgenera has not been explicitly tested. Previous hypotheses about the biogeography of the Dacini based on morphological reviews and current distributions of taxa have invoked an out-of-India hypothesis; however this has not</vt:lpwstr>
  </property>
  <property fmtid="{D5CDD505-2E9C-101B-9397-08002B2CF9AE}" pid="1011" name="ZOTERO_BREF_WwjVmmkRzJgD_7">
    <vt:lpwstr> been tested in a phylogenetic framework. We attempted to resolve these issues with a dated, molecular phylogeny of 125 Dacini species generated using 16S, COI, COII and white eye genes. The phylogeny shows that Bactrocera is not monophyletic, but rather </vt:lpwstr>
  </property>
  <property fmtid="{D5CDD505-2E9C-101B-9397-08002B2CF9AE}" pid="1012" name="ZOTERO_BREF_WwjVmmkRzJgD_8">
    <vt:lpwstr>consists of two major clades: Bactrocera s.s. and the 'Zeugodacus group of subgenera' (a recognised, but informal taxonomic grouping of 15 Bactrocera subgenera). This 'Zeugodacus' clade is the sister group to Dacus, not Bactrocera and, based on current di</vt:lpwstr>
  </property>
  <property fmtid="{D5CDD505-2E9C-101B-9397-08002B2CF9AE}" pid="1013" name="ZOTERO_BREF_WwjVmmkRzJgD_9">
    <vt:lpwstr>stributions, split from Dacus before that genus moved into Africa. We recommend that taxonomic consideration be given to raising Zeugodacus to genus level. Supportive of predictions following from the out-of-India hypothesis, the first common ancestor of </vt:lpwstr>
  </property>
  <property fmtid="{D5CDD505-2E9C-101B-9397-08002B2CF9AE}" pid="1014" name="ZOTERO_BREF_WwjVmmkRzJgD_10">
    <vt:lpwstr>the Dacini arose in the mid-Cretaceous approximately 80mya. Major divergence events occurred during the Indian rafting period and diversification of Bactrocera apparently did not begin until after India docked with Eurasia (50-35mya). In contrast, diversi</vt:lpwstr>
  </property>
  <property fmtid="{D5CDD505-2E9C-101B-9397-08002B2CF9AE}" pid="1015" name="ZOTERO_BREF_WwjVmmkRzJgD_11">
    <vt:lpwstr>fication in Dacus, at approximately 65mya, apparently began much earlier than predicted by the out-of-India hypothesis, suggesting that, if the Dacini arose on the Indian plate, then ancestral Dacus may have left the plate in the mid to late Cretaceous vi</vt:lpwstr>
  </property>
  <property fmtid="{D5CDD505-2E9C-101B-9397-08002B2CF9AE}" pid="1016" name="ZOTERO_BREF_WwjVmmkRzJgD_12">
    <vt:lpwstr>a the well documented India-Madagascar-Africa migration route. We conclude that the phylogeny does not disprove the predictions of an out-of-India hypothesis for the Dacini, although modification of the original hypothesis is required.","note":"DOI: 10.10</vt:lpwstr>
  </property>
  <property fmtid="{D5CDD505-2E9C-101B-9397-08002B2CF9AE}" pid="1017" name="ZOTERO_BREF_WwjVmmkRzJgD_13">
    <vt:lpwstr>16/j.ympev.2012.05.006","author":[{"family":"Krosch","given":"Matthew"},{"family":"K Schutze","given":"Mark"},{"family":"Armstrong","given":"Karen"},{"family":"C Graham","given":"Glenn"},{"family":"Yeates","given":"David"},{"family":"R Clarke","given":"An</vt:lpwstr>
  </property>
  <property fmtid="{D5CDD505-2E9C-101B-9397-08002B2CF9AE}" pid="1018" name="ZOTERO_BREF_WwjVmmkRzJgD_14">
    <vt:lpwstr>thony"}],"issued":{"date-parts":[["2012",5,17]]}}},{"id":"iNwDqJr0/XLc2ncix","uris":["http://zotero.org/users/1719066/items/BMAEYA6T"],"uri":["http://zotero.org/users/1719066/items/BMAEYA6T"],"itemData":{"id":217,"type":"article-journal","title":"A review</vt:lpwstr>
  </property>
  <property fmtid="{D5CDD505-2E9C-101B-9397-08002B2CF9AE}" pid="1019" name="ZOTERO_BREF_WwjVmmkRzJgD_15">
    <vt:lpwstr> of phylogeography: biotic and abiotic factors","container-title":"Geology, Ecology, and Landscapes","page":"1-7","volume":"0","issue":"0","source":"Taylor and Francis+NEJM","abstract":"Phylogeography expounds population genetics and phylogenetics in stra</vt:lpwstr>
  </property>
  <property fmtid="{D5CDD505-2E9C-101B-9397-08002B2CF9AE}" pid="1020" name="ZOTERO_BREF_WwjVmmkRzJgD_16">
    <vt:lpwstr>ightforward geographic manner, providing good framework in revealing the evolutionary background of the species. It also records the spatial distribution of genetic lineages which are outcome of population structure mechanisms such as population contracti</vt:lpwstr>
  </property>
  <property fmtid="{D5CDD505-2E9C-101B-9397-08002B2CF9AE}" pid="1021" name="ZOTERO_BREF_WwjVmmkRzJgD_17">
    <vt:lpwstr>on, population expansion, gene movements and climatic oscillations shaped by climate fluctuations and the physical landscape. The environmental heterogeneity abets organism colonization into new sites and induces adaptive genetic changes in them by creati</vt:lpwstr>
  </property>
  <property fmtid="{D5CDD505-2E9C-101B-9397-08002B2CF9AE}" pid="1022" name="ZOTERO_BREF_WwjVmmkRzJgD_18">
    <vt:lpwstr>ng separation at specific loci. Phylogeography encodes the spatial and temporal distribution of population structure in relation to their ecological and biological requirements which can decipher evolutionary processes. Modern tools that generate genome-w</vt:lpwstr>
  </property>
  <property fmtid="{D5CDD505-2E9C-101B-9397-08002B2CF9AE}" pid="1023" name="ZOTERO_BREF_WwjVmmkRzJgD_19">
    <vt:lpwstr>ide sequence data are now available which allow us to understand how evolutionary processes affect the spatial distribution of different kinds of individuals and also to model the future spatial distribution of species with respect to climate change.","DO</vt:lpwstr>
  </property>
  <property fmtid="{D5CDD505-2E9C-101B-9397-08002B2CF9AE}" pid="1024" name="ZOTERO_BREF_WwjVmmkRzJgD_20">
    <vt:lpwstr>I":"10.1080/24749508.2018.1452486","ISSN":"null","shortTitle":"A review of phylogeography","author":[{"family":"Kumar","given":"Rakesh"},{"family":"Kumar","given":"Vinod"}],"issued":{"date-parts":[["2018",3,29]]}}}],"schema":"https://github.com/citation-s</vt:lpwstr>
  </property>
  <property fmtid="{D5CDD505-2E9C-101B-9397-08002B2CF9AE}" pid="1025" name="ZOTERO_BREF_WwjVmmkRzJgD_21">
    <vt:lpwstr>tyle-language/schema/raw/master/csl-citation.json"}</vt:lpwstr>
  </property>
  <property fmtid="{D5CDD505-2E9C-101B-9397-08002B2CF9AE}" pid="1026" name="ZOTERO_BREF_g2GSrBhhZPMv_1">
    <vt:lpwstr>ZOTERO_ITEM CSL_CITATION {"citationID":"SRRs4wpu","properties":{"formattedCitation":"(Hickerson et al., 2010)","plainCitation":"(Hickerson et al., 2010)","noteIndex":0},"citationItems":[{"id":338,"uris":["http://zotero.org/users/1401269/items/NMCGPBIA"],"</vt:lpwstr>
  </property>
  <property fmtid="{D5CDD505-2E9C-101B-9397-08002B2CF9AE}" pid="1027" name="ZOTERO_BREF_g2GSrBhhZPMv_2">
    <vt:lpwstr>uri":["http://zotero.org/users/1401269/items/NMCGPBIA"],"itemData":{"id":338,"type":"article-journal","title":"Phylogeography’s past, present, and future: 10 years after Avise, 2000","container-title":"Molecular Phylogenetics and Evolution","page":"291-30</vt:lpwstr>
  </property>
  <property fmtid="{D5CDD505-2E9C-101B-9397-08002B2CF9AE}" pid="1028" name="ZOTERO_BREF_g2GSrBhhZPMv_3">
    <vt:lpwstr>1","volume":"54","issue":"1","source":"ScienceDirect","abstract":"Approximately 20 years ago, Avise and colleagues proposed the integration of phylogenetics and population genetics for investigating the connection between micro- and macroevolutionary phen</vt:lpwstr>
  </property>
  <property fmtid="{D5CDD505-2E9C-101B-9397-08002B2CF9AE}" pid="1029" name="ZOTERO_BREF_g2GSrBhhZPMv_4">
    <vt:lpwstr>omena. The new field was termed phylogeography. Since the naming of the field, the statistical rigor of phylogeography has increased, in large part due to concurrent advances in coalescent theory which enabled model-based parameter estimation and hypothes</vt:lpwstr>
  </property>
  <property fmtid="{D5CDD505-2E9C-101B-9397-08002B2CF9AE}" pid="1030" name="ZOTERO_BREF_g2GSrBhhZPMv_5">
    <vt:lpwstr>is testing. The next phase will involve phylogeography increasingly becoming the integrative and comparative multi-taxon endeavor that it was originally conceived to be. This exciting convergence will likely involve combining spatially-explicit multiple t</vt:lpwstr>
  </property>
  <property fmtid="{D5CDD505-2E9C-101B-9397-08002B2CF9AE}" pid="1031" name="ZOTERO_BREF_g2GSrBhhZPMv_6">
    <vt:lpwstr>axon coalescent models, genomic studies of natural selection, ecological niche modeling, studies of ecological speciation, community assembly and functional trait evolution. This ambitious synthesis will allow us to determine the causal links between geog</vt:lpwstr>
  </property>
  <property fmtid="{D5CDD505-2E9C-101B-9397-08002B2CF9AE}" pid="1032" name="ZOTERO_BREF_g2GSrBhhZPMv_7">
    <vt:lpwstr>raphy, climate change, ecological interactions and the evolution and composition of taxa across whole communities and assemblages. Although such integration presents analytical and computational challenges that will only be intensified by the growth of ge</vt:lpwstr>
  </property>
  <property fmtid="{D5CDD505-2E9C-101B-9397-08002B2CF9AE}" pid="1033" name="ZOTERO_BREF_g2GSrBhhZPMv_8">
    <vt:lpwstr>nomic data in non-model taxa, the rapid development of “likelihood-free” approximate Bayesian methods should permit parameter estimation and hypotheses testing using complex evolutionary demographic models and genomic phylogeographic data. We first review</vt:lpwstr>
  </property>
  <property fmtid="{D5CDD505-2E9C-101B-9397-08002B2CF9AE}" pid="1034" name="ZOTERO_BREF_g2GSrBhhZPMv_9">
    <vt:lpwstr> the conceptual beginnings of phylogeography and its accomplishments and then illustrate how it evolved into a statistically rigorous enterprise with the concurrent rise of coalescent theory. Subsequently, we discuss ways in which model-based phylogeograp</vt:lpwstr>
  </property>
  <property fmtid="{D5CDD505-2E9C-101B-9397-08002B2CF9AE}" pid="1035" name="ZOTERO_BREF_g2GSrBhhZPMv_10">
    <vt:lpwstr>hy can interface with various subfields to become one of the most integrative fields in all of ecology and evolutionary biology.","DOI":"10.1016/j.ympev.2009.09.016","ISSN":"1055-7903","shortTitle":"Phylogeography’s past, present, and future","journalAbbr</vt:lpwstr>
  </property>
  <property fmtid="{D5CDD505-2E9C-101B-9397-08002B2CF9AE}" pid="1036" name="ZOTERO_BREF_g2GSrBhhZPMv_11">
    <vt:lpwstr>eviation":"Molecular Phylogenetics and Evolution","author":[{"family":"Hickerson","given":"M. J."},{"family":"Carstens","given":"B. C."},{"family":"Cavender-Bares","given":"J."},{"family":"Crandall","given":"K. A."},{"family":"Graham","given":"C. H."},{"f</vt:lpwstr>
  </property>
  <property fmtid="{D5CDD505-2E9C-101B-9397-08002B2CF9AE}" pid="1037" name="ZOTERO_BREF_g2GSrBhhZPMv_12">
    <vt:lpwstr>amily":"Johnson","given":"J. B."},{"family":"Rissler","given":"L."},{"family":"Victoriano","given":"P. F."},{"family":"Yoder","given":"A. D."}],"issued":{"date-parts":[["2010",1,1]]}}}],"schema":"https://github.com/citation-style-language/schema/raw/maste</vt:lpwstr>
  </property>
  <property fmtid="{D5CDD505-2E9C-101B-9397-08002B2CF9AE}" pid="1038" name="ZOTERO_BREF_g2GSrBhhZPMv_13">
    <vt:lpwstr>r/csl-citation.json"}</vt:lpwstr>
  </property>
  <property fmtid="{D5CDD505-2E9C-101B-9397-08002B2CF9AE}" pid="1039" name="ZOTERO_BREF_0KIYmx3OlanN_1">
    <vt:lpwstr>ZOTERO_ITEM CSL_CITATION {"citationID":"m8JA1jtx","properties":{"formattedCitation":"(Kumar &amp; Kumar, 2018)","plainCitation":"(Kumar &amp; Kumar, 2018)","noteIndex":0},"citationItems":[{"id":"iNwDqJr0/XLc2ncix","uris":["http://zotero.org/users/1719066/items/BM</vt:lpwstr>
  </property>
  <property fmtid="{D5CDD505-2E9C-101B-9397-08002B2CF9AE}" pid="1040" name="ZOTERO_BREF_0KIYmx3OlanN_2">
    <vt:lpwstr>AEYA6T"],"uri":["http://zotero.org/users/1719066/items/BMAEYA6T"],"itemData":{"id":217,"type":"article-journal","title":"A review of phylogeography: biotic and abiotic factors","container-title":"Geology, Ecology, and Landscapes","page":"1-7","volume":"0"</vt:lpwstr>
  </property>
  <property fmtid="{D5CDD505-2E9C-101B-9397-08002B2CF9AE}" pid="1041" name="ZOTERO_BREF_0KIYmx3OlanN_3">
    <vt:lpwstr>,"issue":"0","source":"Taylor and Francis+NEJM","abstract":"Phylogeography expounds population genetics and phylogenetics in straightforward geographic manner, providing good framework in revealing the evolutionary background of the species. It also recor</vt:lpwstr>
  </property>
  <property fmtid="{D5CDD505-2E9C-101B-9397-08002B2CF9AE}" pid="1042" name="ZOTERO_BREF_0KIYmx3OlanN_4">
    <vt:lpwstr>ds the spatial distribution of genetic lineages which are outcome of population structure mechanisms such as population contraction, population expansion, gene movements and climatic oscillations shaped by climate fluctuations and the physical landscape. </vt:lpwstr>
  </property>
  <property fmtid="{D5CDD505-2E9C-101B-9397-08002B2CF9AE}" pid="1043" name="ZOTERO_BREF_0KIYmx3OlanN_5">
    <vt:lpwstr>The environmental heterogeneity abets organism colonization into new sites and induces adaptive genetic changes in them by creating separation at specific loci. Phylogeography encodes the spatial and temporal distribution of population structure in relati</vt:lpwstr>
  </property>
  <property fmtid="{D5CDD505-2E9C-101B-9397-08002B2CF9AE}" pid="1044" name="ZOTERO_BREF_0KIYmx3OlanN_6">
    <vt:lpwstr>on to their ecological and biological requirements which can decipher evolutionary processes. Modern tools that generate genome-wide sequence data are now available which allow us to understand how evolutionary processes affect the spatial distribution of</vt:lpwstr>
  </property>
  <property fmtid="{D5CDD505-2E9C-101B-9397-08002B2CF9AE}" pid="1045" name="ZOTERO_BREF_0KIYmx3OlanN_7">
    <vt:lpwstr> different kinds of individuals and also to model the future spatial distribution of species with respect to climate change.","DOI":"10.1080/24749508.2018.1452486","ISSN":"null","shortTitle":"A review of phylogeography","author":[{"family":"Kumar","given"</vt:lpwstr>
  </property>
  <property fmtid="{D5CDD505-2E9C-101B-9397-08002B2CF9AE}" pid="1046" name="ZOTERO_BREF_0KIYmx3OlanN_8">
    <vt:lpwstr>:"Rakesh"},{"family":"Kumar","given":"Vinod"}],"issued":{"date-parts":[["2018",3,29]]}}}],"schema":"https://github.com/citation-style-language/schema/raw/master/csl-citation.json"}</vt:lpwstr>
  </property>
  <property fmtid="{D5CDD505-2E9C-101B-9397-08002B2CF9AE}" pid="1047" name="ZOTERO_BREF_zrbJuSfUVtTy_1">
    <vt:lpwstr>ZOTERO_ITEM CSL_CITATION {"citationID":"nzpwH7xT","properties":{"formattedCitation":"(Marske, 2016)","plainCitation":"(Marske, 2016)","noteIndex":0},"citationItems":[{"id":"iNwDqJr0/sxPUAMy4","uris":["http://zotero.org/users/1719066/items/TG4AZQI3"],"uri"</vt:lpwstr>
  </property>
  <property fmtid="{D5CDD505-2E9C-101B-9397-08002B2CF9AE}" pid="1048" name="ZOTERO_BREF_zrbJuSfUVtTy_2">
    <vt:lpwstr>:["http://zotero.org/users/1719066/items/TG4AZQI3"],"itemData":{"id":"vL0KC8KG/mtUFLKeK","type":"book","title":"Phylogeography","abstract":"Phylogeography, or the study of the link between geography and intraspecific genetic diversity, focuses on the temp</vt:lpwstr>
  </property>
  <property fmtid="{D5CDD505-2E9C-101B-9397-08002B2CF9AE}" pid="1049" name="ZOTERO_BREF_zrbJuSfUVtTy_3">
    <vt:lpwstr>oral and spatial scales between the evolution of new species and the establishment of current ecological patterns, such as species’ geographic ranges. Phylogeography pulls together concepts and methods across disciplines to answer questions as diverse as </vt:lpwstr>
  </property>
  <property fmtid="{D5CDD505-2E9C-101B-9397-08002B2CF9AE}" pid="1050" name="ZOTERO_BREF_zrbJuSfUVtTy_4">
    <vt:lpwstr>species’ responses to past glaciation, what drives the formation of species ranges, whether current ecological communities reflect contemporary or historical assembly processes, and different modes of divergence and speciation.","note":"DOI: 10.1016/B978-</vt:lpwstr>
  </property>
  <property fmtid="{D5CDD505-2E9C-101B-9397-08002B2CF9AE}" pid="1051" name="ZOTERO_BREF_zrbJuSfUVtTy_5">
    <vt:lpwstr>0-12-800049-6.00109-8","author":[{"family":"Marske","given":"KA"}],"issued":{"date-parts":[["2016",12,31]]}}}],"schema":"https://github.com/citation-style-language/schema/raw/master/csl-citation.json"}</vt:lpwstr>
  </property>
  <property fmtid="{D5CDD505-2E9C-101B-9397-08002B2CF9AE}" pid="1052" name="ZOTERO_BREF_oWFOdDjvR6FO_1">
    <vt:lpwstr>ZOTERO_ITEM CSL_CITATION {"citationID":"fd4a3JbE","properties":{"formattedCitation":"(Gratton et al., 2017; Marske, 2016; Peter Linder H., 2017)","plainCitation":"(Gratton et al., 2017; Marske, 2016; Peter Linder H., 2017)","noteIndex":0},"citationItems":</vt:lpwstr>
  </property>
  <property fmtid="{D5CDD505-2E9C-101B-9397-08002B2CF9AE}" pid="1053" name="ZOTERO_BREF_oWFOdDjvR6FO_2">
    <vt:lpwstr>[{"id":327,"uris":["http://zotero.org/users/1401269/items/JGEGD5TA"],"uri":["http://zotero.org/users/1401269/items/JGEGD5TA"],"itemData":{"id":327,"type":"article-journal","title":"A world of sequences: can we use georeferenced nucleotide databases for a </vt:lpwstr>
  </property>
  <property fmtid="{D5CDD505-2E9C-101B-9397-08002B2CF9AE}" pid="1054" name="ZOTERO_BREF_oWFOdDjvR6FO_3">
    <vt:lpwstr>robust automated phylogeography?","container-title":"Journal of Biogeography","page":"475-486","volume":"44","issue":"2","source":"Wiley Online Library","abstract":"Aim Comparative phylogeography across a large number of species allows investigating commu</vt:lpwstr>
  </property>
  <property fmtid="{D5CDD505-2E9C-101B-9397-08002B2CF9AE}" pid="1055" name="ZOTERO_BREF_oWFOdDjvR6FO_4">
    <vt:lpwstr>nity-level processes at regional and continental scales. An effective approach to such studies would involve automatic retrieval of georeferenced sequence data from nucleotide databases (a first step towards an ‘automated phylogeography’). It remains uncl</vt:lpwstr>
  </property>
  <property fmtid="{D5CDD505-2E9C-101B-9397-08002B2CF9AE}" pid="1056" name="ZOTERO_BREF_oWFOdDjvR6FO_5">
    <vt:lpwstr>ear if, despite repeated calls, georeferencing of nucleotide databases has increased in frequency, and if accumulated data allow for broad applications based on automated retrieval of sequence data and associated geographical information. Here, we investi</vt:lpwstr>
  </property>
  <property fmtid="{D5CDD505-2E9C-101B-9397-08002B2CF9AE}" pid="1057" name="ZOTERO_BREF_oWFOdDjvR6FO_6">
    <vt:lpwstr>gated geographical information available in NCBI GenBank accessions for tetrapods, exploring temporal and geographical patterns in georeferencing, and quantifying data available for automated phylogeography. Location Global. Methods We developed Python an</vt:lpwstr>
  </property>
  <property fmtid="{D5CDD505-2E9C-101B-9397-08002B2CF9AE}" pid="1058" name="ZOTERO_BREF_oWFOdDjvR6FO_7">
    <vt:lpwstr>d R scripts to (1) download metadata from GenBank (1,125,514 accessions, &gt; 20,000 species); (2) geocode accessions from associated metadata; (3) map originally georeferenced and geocoded accessions and plot their frequency against time; (4) assess the siz</vt:lpwstr>
  </property>
  <property fmtid="{D5CDD505-2E9C-101B-9397-08002B2CF9AE}" pid="1059" name="ZOTERO_BREF_oWFOdDjvR6FO_8">
    <vt:lpwstr>e of intraspecific sets of homologous sequences and compare their geographical extent with species ranges, thus evaluating their potential for phylogeographical analyses. Results Only 6.2% of surveyed tetrapod GenBank submissions reported geographical coo</vt:lpwstr>
  </property>
  <property fmtid="{D5CDD505-2E9C-101B-9397-08002B2CF9AE}" pid="1060" name="ZOTERO_BREF_oWFOdDjvR6FO_9">
    <vt:lpwstr>rdinates, without increase in recent years. Our geocoding raised georeferenced accessions to 15.1%. The geographical distribution of georeferenced accessions is patchy, and especially sparse in economically underdeveloped areas. Automatically retrievable </vt:lpwstr>
  </property>
  <property fmtid="{D5CDD505-2E9C-101B-9397-08002B2CF9AE}" pid="1061" name="ZOTERO_BREF_oWFOdDjvR6FO_10">
    <vt:lpwstr>informative data sets covering most of the range are available for very few species of wide-ranging tetrapods. Main conclusions Although geocoding offers a partial solution to the scarcity of direct georeferencing, the amount of data potentially useful fo</vt:lpwstr>
  </property>
  <property fmtid="{D5CDD505-2E9C-101B-9397-08002B2CF9AE}" pid="1062" name="ZOTERO_BREF_oWFOdDjvR6FO_11">
    <vt:lpwstr>r automated phylogeography is still limited. Strong underrepresentation of hard-to-access areas suggests that sampling logistics represent a main hindrance to global data availability. We propose that, besides enhancing georeferencing of genetic data, fut</vt:lpwstr>
  </property>
  <property fmtid="{D5CDD505-2E9C-101B-9397-08002B2CF9AE}" pid="1063" name="ZOTERO_BREF_oWFOdDjvR6FO_12">
    <vt:lpwstr>ure research agendas should focus on collaborative efforts to sample genetic diversity in biodiversity-rich tropical areas.","DOI":"10.1111/jbi.12786","ISSN":"1365-2699","shortTitle":"A world of sequences","language":"en","author":[{"family":"Gratton","gi</vt:lpwstr>
  </property>
  <property fmtid="{D5CDD505-2E9C-101B-9397-08002B2CF9AE}" pid="1064" name="ZOTERO_BREF_oWFOdDjvR6FO_13">
    <vt:lpwstr>ven":"Paolo"},{"family":"Marta","given":"Silvio"},{"family":"Bocksberger","given":"Gaëlle"},{"family":"Winter","given":"Marten"},{"family":"Trucchi","given":"Emiliano"},{"family":"Kühl","given":"Hjalmar"}],"issued":{"date-parts":[["2017",2,1]]}}},{"id":"i</vt:lpwstr>
  </property>
  <property fmtid="{D5CDD505-2E9C-101B-9397-08002B2CF9AE}" pid="1065" name="ZOTERO_BREF_oWFOdDjvR6FO_14">
    <vt:lpwstr>NwDqJr0/sxPUAMy4","uris":["http://zotero.org/users/1719066/items/TG4AZQI3"],"uri":["http://zotero.org/users/1719066/items/TG4AZQI3"],"itemData":{"id":"vL0KC8KG/mtUFLKeK","type":"book","title":"Phylogeography","abstract":"Phylogeography, or the study of th</vt:lpwstr>
  </property>
  <property fmtid="{D5CDD505-2E9C-101B-9397-08002B2CF9AE}" pid="1066" name="ZOTERO_BREF_oWFOdDjvR6FO_15">
    <vt:lpwstr>e link between geography and intraspecific genetic diversity, focuses on the temporal and spatial scales between the evolution of new species and the establishment of current ecological patterns, such as species’ geographic ranges. Phylogeography pulls to</vt:lpwstr>
  </property>
  <property fmtid="{D5CDD505-2E9C-101B-9397-08002B2CF9AE}" pid="1067" name="ZOTERO_BREF_oWFOdDjvR6FO_16">
    <vt:lpwstr>gether concepts and methods across disciplines to answer questions as diverse as species’ responses to past glaciation, what drives the formation of species ranges, whether current ecological communities reflect contemporary or historical assembly process</vt:lpwstr>
  </property>
  <property fmtid="{D5CDD505-2E9C-101B-9397-08002B2CF9AE}" pid="1068" name="ZOTERO_BREF_oWFOdDjvR6FO_17">
    <vt:lpwstr>es, and different modes of divergence and speciation.","note":"DOI: 10.1016/B978-0-12-800049-6.00109-8","author":[{"family":"Marske","given":"KA"}],"issued":{"date-parts":[["2016",12,31]]}}},{"id":"iNwDqJr0/T44DQoXa","uris":["http://zotero.org/users/17190</vt:lpwstr>
  </property>
  <property fmtid="{D5CDD505-2E9C-101B-9397-08002B2CF9AE}" pid="1069" name="ZOTERO_BREF_oWFOdDjvR6FO_18">
    <vt:lpwstr>66/items/Z73MVLR8"],"uri":["http://zotero.org/users/1719066/items/Z73MVLR8"],"itemData":{"id":"vL0KC8KG/QWP1uSNB","type":"article-journal","title":"Phylogeography","container-title":"Journal of Biogeography","page":"243-244","volume":"44","issue":"2","sou</vt:lpwstr>
  </property>
  <property fmtid="{D5CDD505-2E9C-101B-9397-08002B2CF9AE}" pid="1070" name="ZOTERO_BREF_oWFOdDjvR6FO_19">
    <vt:lpwstr>rce":"onlinelibrary.wiley.com (Atypon)","DOI":"10.1111/jbi.12958","ISSN":"0305-0270","journalAbbreviation":"Journal of Biogeography","author":[{"literal":"Peter Linder H."}],"issued":{"date-parts":[["2017",1,25]]}}}],"schema":"https://github.com/citation-</vt:lpwstr>
  </property>
  <property fmtid="{D5CDD505-2E9C-101B-9397-08002B2CF9AE}" pid="1071" name="ZOTERO_BREF_oWFOdDjvR6FO_20">
    <vt:lpwstr>style-language/schema/raw/master/csl-citation.json"}</vt:lpwstr>
  </property>
  <property fmtid="{D5CDD505-2E9C-101B-9397-08002B2CF9AE}" pid="1072" name="ZOTERO_BREF_akUheTdbjnrN_1">
    <vt:lpwstr>ZOTERO_ITEM CSL_CITATION {"citationID":"EHZVy6Ip","properties":{"formattedCitation":"(Gratton et al., 2017)","plainCitation":"(Gratton et al., 2017)","noteIndex":0},"citationItems":[{"id":327,"uris":["http://zotero.org/users/1401269/items/JGEGD5TA"],"uri"</vt:lpwstr>
  </property>
  <property fmtid="{D5CDD505-2E9C-101B-9397-08002B2CF9AE}" pid="1073" name="ZOTERO_BREF_akUheTdbjnrN_2">
    <vt:lpwstr>:["http://zotero.org/users/1401269/items/JGEGD5TA"],"itemData":{"id":327,"type":"article-journal","title":"A world of sequences: can we use georeferenced nucleotide databases for a robust automated phylogeography?","container-title":"Journal of Biogeograp</vt:lpwstr>
  </property>
  <property fmtid="{D5CDD505-2E9C-101B-9397-08002B2CF9AE}" pid="1074" name="ZOTERO_BREF_akUheTdbjnrN_3">
    <vt:lpwstr>hy","page":"475-486","volume":"44","issue":"2","source":"Wiley Online Library","abstract":"Aim Comparative phylogeography across a large number of species allows investigating community-level processes at regional and continental scales. An effective appr</vt:lpwstr>
  </property>
  <property fmtid="{D5CDD505-2E9C-101B-9397-08002B2CF9AE}" pid="1075" name="ZOTERO_BREF_akUheTdbjnrN_4">
    <vt:lpwstr>oach to such studies would involve automatic retrieval of georeferenced sequence data from nucleotide databases (a first step towards an ‘automated phylogeography’). It remains unclear if, despite repeated calls, georeferencing of nucleotide databases has</vt:lpwstr>
  </property>
  <property fmtid="{D5CDD505-2E9C-101B-9397-08002B2CF9AE}" pid="1076" name="ZOTERO_BREF_akUheTdbjnrN_5">
    <vt:lpwstr> increased in frequency, and if accumulated data allow for broad applications based on automated retrieval of sequence data and associated geographical information. Here, we investigated geographical information available in NCBI GenBank accessions for te</vt:lpwstr>
  </property>
  <property fmtid="{D5CDD505-2E9C-101B-9397-08002B2CF9AE}" pid="1077" name="ZOTERO_BREF_akUheTdbjnrN_6">
    <vt:lpwstr>trapods, exploring temporal and geographical patterns in georeferencing, and quantifying data available for automated phylogeography. Location Global. Methods We developed Python and R scripts to (1) download metadata from GenBank (1,125,514 accessions, &gt;</vt:lpwstr>
  </property>
  <property fmtid="{D5CDD505-2E9C-101B-9397-08002B2CF9AE}" pid="1078" name="ZOTERO_BREF_akUheTdbjnrN_7">
    <vt:lpwstr> 20,000 species); (2) geocode accessions from associated metadata; (3) map originally georeferenced and geocoded accessions and plot their frequency against time; (4) assess the size of intraspecific sets of homologous sequences and compare their geograph</vt:lpwstr>
  </property>
  <property fmtid="{D5CDD505-2E9C-101B-9397-08002B2CF9AE}" pid="1079" name="ZOTERO_BREF_akUheTdbjnrN_8">
    <vt:lpwstr>ical extent with species ranges, thus evaluating their potential for phylogeographical analyses. Results Only 6.2% of surveyed tetrapod GenBank submissions reported geographical coordinates, without increase in recent years. Our geocoding raised georefere</vt:lpwstr>
  </property>
  <property fmtid="{D5CDD505-2E9C-101B-9397-08002B2CF9AE}" pid="1080" name="ZOTERO_BREF_akUheTdbjnrN_9">
    <vt:lpwstr>nced accessions to 15.1%. The geographical distribution of georeferenced accessions is patchy, and especially sparse in economically underdeveloped areas. Automatically retrievable informative data sets covering most of the range are available for very fe</vt:lpwstr>
  </property>
  <property fmtid="{D5CDD505-2E9C-101B-9397-08002B2CF9AE}" pid="1081" name="ZOTERO_BREF_akUheTdbjnrN_10">
    <vt:lpwstr>w species of wide-ranging tetrapods. Main conclusions Although geocoding offers a partial solution to the scarcity of direct georeferencing, the amount of data potentially useful for automated phylogeography is still limited. Strong underrepresentation of</vt:lpwstr>
  </property>
  <property fmtid="{D5CDD505-2E9C-101B-9397-08002B2CF9AE}" pid="1082" name="ZOTERO_BREF_akUheTdbjnrN_11">
    <vt:lpwstr> hard-to-access areas suggests that sampling logistics represent a main hindrance to global data availability. We propose that, besides enhancing georeferencing of genetic data, future research agendas should focus on collaborative efforts to sample genet</vt:lpwstr>
  </property>
  <property fmtid="{D5CDD505-2E9C-101B-9397-08002B2CF9AE}" pid="1083" name="ZOTERO_BREF_akUheTdbjnrN_12">
    <vt:lpwstr>ic diversity in biodiversity-rich tropical areas.","DOI":"10.1111/jbi.12786","ISSN":"1365-2699","shortTitle":"A world of sequences","language":"en","author":[{"family":"Gratton","given":"Paolo"},{"family":"Marta","given":"Silvio"},{"family":"Bocksberger",</vt:lpwstr>
  </property>
  <property fmtid="{D5CDD505-2E9C-101B-9397-08002B2CF9AE}" pid="1084" name="ZOTERO_BREF_akUheTdbjnrN_13">
    <vt:lpwstr>"given":"Gaëlle"},{"family":"Winter","given":"Marten"},{"family":"Trucchi","given":"Emiliano"},{"family":"Kühl","given":"Hjalmar"}],"issued":{"date-parts":[["2017",2,1]]}}}],"schema":"https://github.com/citation-style-language/schema/raw/master/csl-citati</vt:lpwstr>
  </property>
  <property fmtid="{D5CDD505-2E9C-101B-9397-08002B2CF9AE}" pid="1085" name="ZOTERO_BREF_akUheTdbjnrN_14">
    <vt:lpwstr>on.json"}</vt:lpwstr>
  </property>
  <property fmtid="{D5CDD505-2E9C-101B-9397-08002B2CF9AE}" pid="1086" name="ZOTERO_BREF_RYaOGYzluoCz_1">
    <vt:lpwstr>ZOTERO_ITEM CSL_CITATION {"citationID":"5kZVppgU","properties":{"formattedCitation":"(Mende, Bartel, &amp; Hundsdoerfer, 2016)","plainCitation":"(Mende, Bartel, &amp; Hundsdoerfer, 2016)","noteIndex":0},"citationItems":[{"id":"iNwDqJr0/0A0p6djX","uris":["http://z</vt:lpwstr>
  </property>
  <property fmtid="{D5CDD505-2E9C-101B-9397-08002B2CF9AE}" pid="1087" name="ZOTERO_BREF_RYaOGYzluoCz_2">
    <vt:lpwstr>otero.org/users/1719066/items/BDDUHNUI"],"uri":["http://zotero.org/users/1719066/items/BDDUHNUI"],"itemData":{"id":190,"type":"article-journal","title":"A comprehensive phylogeography of the Hyles euphorbiae complex (Lepidoptera: Sphingidae) indicates a ‘</vt:lpwstr>
  </property>
  <property fmtid="{D5CDD505-2E9C-101B-9397-08002B2CF9AE}" pid="1088" name="ZOTERO_BREF_RYaOGYzluoCz_3">
    <vt:lpwstr>glacial refuge belt’","container-title":"Scientific Reports","volume":"6","source":"PubMed Central","abstract":"We test the morphology based hypothesis that the Western Palaearctic spurge hawkmoths represent two species, the Eurasian H. euphorbiae and Afr</vt:lpwstr>
  </property>
  <property fmtid="{D5CDD505-2E9C-101B-9397-08002B2CF9AE}" pid="1089" name="ZOTERO_BREF_RYaOGYzluoCz_4">
    <vt:lpwstr>o-Macaronesian H. tithymali. It has been suggested that these species merged into several hybrid swarm populations, although a mitochondrial phylogeography revealed substructure with local differentiation. We analysed a three-gene mt-dataset (889 individu</vt:lpwstr>
  </property>
  <property fmtid="{D5CDD505-2E9C-101B-9397-08002B2CF9AE}" pid="1090" name="ZOTERO_BREF_RYaOGYzluoCz_5">
    <vt:lpwstr>als) and 12 microsatellite loci (892 individuals). Microsatellite analyses revealed an overall weak differentiation and corroborated the superordinate division into two clusters. The data indicate that the populations studied belong to only one species ac</vt:lpwstr>
  </property>
  <property fmtid="{D5CDD505-2E9C-101B-9397-08002B2CF9AE}" pid="1091" name="ZOTERO_BREF_RYaOGYzluoCz_6">
    <vt:lpwstr>cording to the biological species concept, refuting the opening hypothesis. A future taxonomic revision appears necessary to reflect the division into two subgroups. Ancestral mitochondrial polymorphisms are retained in H. euphorbiae, indicating gene flow</vt:lpwstr>
  </property>
  <property fmtid="{D5CDD505-2E9C-101B-9397-08002B2CF9AE}" pid="1092" name="ZOTERO_BREF_RYaOGYzluoCz_7">
    <vt:lpwstr> within a broad ‘glacial refuge belt’ and ongoing postglacial gene flow. Diverse patterns of extensive mito-nuclear discordance in the Mediterranean and the Middle East presumably evolved by more recent processes. This discordance indicates introgression </vt:lpwstr>
  </property>
  <property fmtid="{D5CDD505-2E9C-101B-9397-08002B2CF9AE}" pid="1093" name="ZOTERO_BREF_RYaOGYzluoCz_8">
    <vt:lpwstr>of H. tithymali-related mitochondrial haplogroups, accompanied (to a lesser degree) by nuclear alleles, into Italian and Aegean H. euphorbiae populations as recently as the late Holocene. The complex mosaic of divergence and reintegration is assumed to ha</vt:lpwstr>
  </property>
  <property fmtid="{D5CDD505-2E9C-101B-9397-08002B2CF9AE}" pid="1094" name="ZOTERO_BREF_RYaOGYzluoCz_9">
    <vt:lpwstr>ve been influenced by locally differing environmental barriers to gene flow.","URL":"https://www.ncbi.nlm.nih.gov/pmc/articles/PMC4954964/","DOI":"10.1038/srep29527","ISSN":"2045-2322","note":"PMID: 27439775\nPMCID: PMC4954964","shortTitle":"A comprehensi</vt:lpwstr>
  </property>
  <property fmtid="{D5CDD505-2E9C-101B-9397-08002B2CF9AE}" pid="1095" name="ZOTERO_BREF_RYaOGYzluoCz_10">
    <vt:lpwstr>ve phylogeography of the Hyles euphorbiae complex (Lepidoptera","journalAbbreviation":"Sci Rep","author":[{"family":"Mende","given":"Michael B."},{"family":"Bartel","given":"Manuela"},{"family":"Hundsdoerfer","given":"Anna K."}],"issued":{"date-parts":[["</vt:lpwstr>
  </property>
  <property fmtid="{D5CDD505-2E9C-101B-9397-08002B2CF9AE}" pid="1096" name="ZOTERO_BREF_RYaOGYzluoCz_11">
    <vt:lpwstr>2016",7,21]]},"accessed":{"date-parts":[["2018",4,18]]}}}],"schema":"https://github.com/citation-style-language/schema/raw/master/csl-citation.json"}</vt:lpwstr>
  </property>
  <property fmtid="{D5CDD505-2E9C-101B-9397-08002B2CF9AE}" pid="1097" name="ZOTERO_BREF_bnoVjs92Xuc4_1">
    <vt:lpwstr>ZOTERO_ITEM CSL_CITATION {"citationID":"SmhqXbSf","properties":{"formattedCitation":"(Louise Bennett et al., 2018)","plainCitation":"(Louise Bennett et al., 2018)","noteIndex":0},"citationItems":[{"id":"iNwDqJr0/pBaE2jG0","uris":["http://zotero.org/users/</vt:lpwstr>
  </property>
  <property fmtid="{D5CDD505-2E9C-101B-9397-08002B2CF9AE}" pid="1098" name="ZOTERO_BREF_bnoVjs92Xuc4_2">
    <vt:lpwstr>1719066/items/QV4HNGZU"],"uri":["http://zotero.org/users/1719066/items/QV4HNGZU"],"itemData":{"id":232,"type":"article-journal","title":"Comparative phylogeography of Aedes mosquitoes and the role of past climatic change for evolution within Africa","volu</vt:lpwstr>
  </property>
  <property fmtid="{D5CDD505-2E9C-101B-9397-08002B2CF9AE}" pid="1099" name="ZOTERO_BREF_bnoVjs92Xuc4_3">
    <vt:lpwstr>me":"8","abstract":"The study of demographic processes involved in species diversification and evolution ultimately provides explanations for the complex distribution of biodiversity on earth, indicates regions important for the maintenance and generation</vt:lpwstr>
  </property>
  <property fmtid="{D5CDD505-2E9C-101B-9397-08002B2CF9AE}" pid="1100" name="ZOTERO_BREF_bnoVjs92Xuc4_4">
    <vt:lpwstr> of biodiversity, and identifies biological units important for conservation or medical consequence. African and forest biota have both received relatively little attention with regard to understanding their diversification, although one possible mechanis</vt:lpwstr>
  </property>
  <property fmtid="{D5CDD505-2E9C-101B-9397-08002B2CF9AE}" pid="1101" name="ZOTERO_BREF_bnoVjs92Xuc4_5">
    <vt:lpwstr>m is that this has been driven by historical climate change. To investigate this, we implemented a standard population genetics approach along with Approximate Bayesian Computation, using sequence data from two exon-primed intron-crossing (EPIC) nuclear l</vt:lpwstr>
  </property>
  <property fmtid="{D5CDD505-2E9C-101B-9397-08002B2CF9AE}" pid="1102" name="ZOTERO_BREF_bnoVjs92Xuc4_6">
    <vt:lpwstr>oci and mitochondrial cytochrome oxidase subunit I, to investigate the evolutionary history of five medically important and inherently forest dependent mosquito species of the genus Aedes. By testing different demographic hypotheses, we show that Aedes br</vt:lpwstr>
  </property>
  <property fmtid="{D5CDD505-2E9C-101B-9397-08002B2CF9AE}" pid="1103" name="ZOTERO_BREF_bnoVjs92Xuc4_7">
    <vt:lpwstr>omeliae and Aedes lilii fit the same model of lineage diversification, admixture, expansion, and recent population structure previously inferred for Aedes aegypti. In addition, analyses of population structure show that Aedes africanus has undergone linea</vt:lpwstr>
  </property>
  <property fmtid="{D5CDD505-2E9C-101B-9397-08002B2CF9AE}" pid="1104" name="ZOTERO_BREF_bnoVjs92Xuc4_8">
    <vt:lpwstr>ge diversification and expansion while Aedes hansfordi has been impacted by population expansion within Uganda. This congruence in evolutionary history is likely to relate to historical climate-driven habitat change within Africa during the late Pleistoce</vt:lpwstr>
  </property>
  <property fmtid="{D5CDD505-2E9C-101B-9397-08002B2CF9AE}" pid="1105" name="ZOTERO_BREF_bnoVjs92Xuc4_9">
    <vt:lpwstr>ne and Holocene epoch. We find differences in the population structure of mosquitoes from Tanzania and Uganda compared to Benin and Uganda which could relate to differences in the historical connectivity of forests across the continent. Our findings empha</vt:lpwstr>
  </property>
  <property fmtid="{D5CDD505-2E9C-101B-9397-08002B2CF9AE}" pid="1106" name="ZOTERO_BREF_bnoVjs92Xuc4_10">
    <vt:lpwstr>size the importance of recent climate change in the evolution of African forest biota.","note":"DOI: 10.1002/ece3.3668","author":[{"family":"Louise Bennett","given":"Kelly"},{"family":"Kaddumukasa","given":"Martha"},{"family":"Shija","given":"Fortunate"},</vt:lpwstr>
  </property>
  <property fmtid="{D5CDD505-2E9C-101B-9397-08002B2CF9AE}" pid="1107" name="ZOTERO_BREF_bnoVjs92Xuc4_11">
    <vt:lpwstr>{"family":"Djouaka","given":"Rousseau"},{"family":"Misinzo","given":"Gerald"},{"family":"Lutwama","given":"Julius"},{"family":"Linton","given":"Yvonne-Marie"},{"family":"Walton","given":"Catherine"}],"issued":{"date-parts":[["2018",2,16]]}}}],"schema":"ht</vt:lpwstr>
  </property>
  <property fmtid="{D5CDD505-2E9C-101B-9397-08002B2CF9AE}" pid="1108" name="ZOTERO_BREF_bnoVjs92Xuc4_12">
    <vt:lpwstr>tps://github.com/citation-style-language/schema/raw/master/csl-citation.json"}</vt:lpwstr>
  </property>
  <property fmtid="{D5CDD505-2E9C-101B-9397-08002B2CF9AE}" pid="1109" name="ZOTERO_BREF_WaArw37N8JYv_1">
    <vt:lpwstr>ZOTERO_ITEM CSL_CITATION {"citationID":"yo444FFq","properties":{"formattedCitation":"(Sezonlin et al., 2006)","plainCitation":"(Sezonlin et al., 2006)","noteIndex":0},"citationItems":[{"id":"iNwDqJr0/evMgAjOC","uris":["http://zotero.org/users/1719066/item</vt:lpwstr>
  </property>
  <property fmtid="{D5CDD505-2E9C-101B-9397-08002B2CF9AE}" pid="1110" name="ZOTERO_BREF_WaArw37N8JYv_2">
    <vt:lpwstr>s/KCQA4B6M"],"uri":["http://zotero.org/users/1719066/items/KCQA4B6M"],"itemData":{"id":233,"type":"article-journal","title":"Phylogeography and population genetics of the maize stalk borer Busseola fusca (Lepidoptera, Noctuidae) in sub-Saharan Africa","pa</vt:lpwstr>
  </property>
  <property fmtid="{D5CDD505-2E9C-101B-9397-08002B2CF9AE}" pid="1111" name="ZOTERO_BREF_WaArw37N8JYv_3">
    <vt:lpwstr>ge":"407-420","volume":"15","abstract":"The population genetics and phylogeography of African phytophagous insects have received little attention. Some, such as the maize stalk borer Busseola fusca, display significant geographic differences in ecological</vt:lpwstr>
  </property>
  <property fmtid="{D5CDD505-2E9C-101B-9397-08002B2CF9AE}" pid="1112" name="ZOTERO_BREF_WaArw37N8JYv_4">
    <vt:lpwstr> preferences that may be congruent with patterns of molecular variation. To test this, we collected 307 individuals of this species from maize and cultivated sorghum at 52 localities in West, Central and East Africa during the growing season. For all coll</vt:lpwstr>
  </property>
  <property fmtid="{D5CDD505-2E9C-101B-9397-08002B2CF9AE}" pid="1113" name="ZOTERO_BREF_WaArw37N8JYv_5">
    <vt:lpwstr>ected individuals, we sequenced a fragment of the mitochondrial cytochrome b. We tested hypotheses concerning the history and demographic structure of this species. Phylogenetic analyses and nested clade phylogeographic analyses (NCPA) separated the popul</vt:lpwstr>
  </property>
  <property fmtid="{D5CDD505-2E9C-101B-9397-08002B2CF9AE}" pid="1114" name="ZOTERO_BREF_WaArw37N8JYv_6">
    <vt:lpwstr>ations into three mitochondrial clades, one from West Africa, and two--Kenya I and Kenya II--from East and Central Africa. The similar nucleotide divergence between clades and nucleotide diversity within clades suggest that they became isolated at about t</vt:lpwstr>
  </property>
  <property fmtid="{D5CDD505-2E9C-101B-9397-08002B2CF9AE}" pid="1115" name="ZOTERO_BREF_WaArw37N8JYv_7">
    <vt:lpwstr>he same time in three different refuges in sub-Saharan Africa and have similar demographic histories. The results of mismatch distribution analyses were consistent with the demographic expansion of these clades. Analysis of molecular variance (amova) indi</vt:lpwstr>
  </property>
  <property fmtid="{D5CDD505-2E9C-101B-9397-08002B2CF9AE}" pid="1116" name="ZOTERO_BREF_WaArw37N8JYv_8">
    <vt:lpwstr>cated a high level of geographic differentiation at different hierarchical levels. NCPA suggested that the observed distribution of haplotypes at several hierarchical levels within the three major clades is best accounted for by restricted gene flow with </vt:lpwstr>
  </property>
  <property fmtid="{D5CDD505-2E9C-101B-9397-08002B2CF9AE}" pid="1117" name="ZOTERO_BREF_WaArw37N8JYv_9">
    <vt:lpwstr>isolation by distance. The domestication of sorghum and the introduction of maize in Africa had no visible effect on the geographic patterns observed in the B. fusca mitochondrial genome.","DOI":"DOI:10.1111/j.1365-294X.2005.02761.x","note":"DOI: 10.1111/</vt:lpwstr>
  </property>
  <property fmtid="{D5CDD505-2E9C-101B-9397-08002B2CF9AE}" pid="1118" name="ZOTERO_BREF_WaArw37N8JYv_10">
    <vt:lpwstr>j.1365-294X.2005.02761.x","language":"en","author":[{"family":"Sezonlin","given":"Michel"},{"family":"Dupas","given":"Stéphane"},{"family":"Le Ru","given":"Bruno"},{"family":"Le Gall","given":"Philippe"},{"family":"Moyal","given":"Pascal"},{"family":"Cala</vt:lpwstr>
  </property>
  <property fmtid="{D5CDD505-2E9C-101B-9397-08002B2CF9AE}" pid="1119" name="ZOTERO_BREF_WaArw37N8JYv_11">
    <vt:lpwstr>tayud","given":"P-A"},{"family":"Giffard","given":"I"},{"family":"Faure","given":"Nathalie"},{"family":"Silvain","given":"J-F"}],"issued":{"date-parts":[["2006",3,1]]}}}],"schema":"https://github.com/citation-style-language/schema/raw/master/csl-citation.</vt:lpwstr>
  </property>
  <property fmtid="{D5CDD505-2E9C-101B-9397-08002B2CF9AE}" pid="1120" name="ZOTERO_BREF_WaArw37N8JYv_12">
    <vt:lpwstr>json"}</vt:lpwstr>
  </property>
  <property fmtid="{D5CDD505-2E9C-101B-9397-08002B2CF9AE}" pid="1121" name="ZOTERO_BREF_xuZzpxZDFHcj_1">
    <vt:lpwstr>ZOTERO_ITEM CSL_CITATION {"citationID":"BxVon5Oc","properties":{"formattedCitation":"(Sarkar &amp; Trizna, 2011)","plainCitation":"(Sarkar &amp; Trizna, 2011)","noteIndex":0},"citationItems":[{"id":"iNwDqJr0/C12Cm5ZL","uris":["http://zotero.org/users/1719066/item</vt:lpwstr>
  </property>
  <property fmtid="{D5CDD505-2E9C-101B-9397-08002B2CF9AE}" pid="1122" name="ZOTERO_BREF_xuZzpxZDFHcj_2">
    <vt:lpwstr>s/5YDJRS9W"],"uri":["http://zotero.org/users/1719066/items/5YDJRS9W"],"itemData":{"id":235,"type":"article-journal","title":"The Barcode of Life Data Portal: Bridging the Biodiversity Informatics Divide for DNA Barcoding","container-title":"PLOS ONE","pag</vt:lpwstr>
  </property>
  <property fmtid="{D5CDD505-2E9C-101B-9397-08002B2CF9AE}" pid="1123" name="ZOTERO_BREF_xuZzpxZDFHcj_3">
    <vt:lpwstr>e":"e14689","volume":"6","issue":"7","source":"PLoS Journals","abstract":"With the volume of molecular sequence data that is systematically being generated globally, there is a need for centralized resources for data exploration and analytics. DNA Barcode</vt:lpwstr>
  </property>
  <property fmtid="{D5CDD505-2E9C-101B-9397-08002B2CF9AE}" pid="1124" name="ZOTERO_BREF_xuZzpxZDFHcj_4">
    <vt:lpwstr> initiatives are on track to generate a compendium of molecular sequence–based signatures for identifying animals and plants. To date, the range of available data exploration and analytic tools to explore these data have only been available in a boutique </vt:lpwstr>
  </property>
  <property fmtid="{D5CDD505-2E9C-101B-9397-08002B2CF9AE}" pid="1125" name="ZOTERO_BREF_xuZzpxZDFHcj_5">
    <vt:lpwstr>form—often representing a frustrating hurdle for many researchers that may not necessarily have resources to install or implement algorithms described by the analytic community. The Barcode of Life Data Portal (BDP) is a first step towards integrating the</vt:lpwstr>
  </property>
  <property fmtid="{D5CDD505-2E9C-101B-9397-08002B2CF9AE}" pid="1126" name="ZOTERO_BREF_xuZzpxZDFHcj_6">
    <vt:lpwstr> latest biodiversity informatics innovations with molecular sequence data from DNA barcoding. Through establishment of community driven standards, based on discussion with the Data Analysis Working Group (DAWG) of the Consortium for the Barcode of Life (C</vt:lpwstr>
  </property>
  <property fmtid="{D5CDD505-2E9C-101B-9397-08002B2CF9AE}" pid="1127" name="ZOTERO_BREF_xuZzpxZDFHcj_7">
    <vt:lpwstr>BOL), the BDP provides an infrastructure for incorporation of existing and next-generation DNA barcode analytic applications in an open forum.","DOI":"10.1371/journal.pone.0014689","ISSN":"1932-6203","shortTitle":"The Barcode of Life Data Portal","journal</vt:lpwstr>
  </property>
  <property fmtid="{D5CDD505-2E9C-101B-9397-08002B2CF9AE}" pid="1128" name="ZOTERO_BREF_xuZzpxZDFHcj_8">
    <vt:lpwstr>Abbreviation":"PLOS ONE","language":"en","author":[{"family":"Sarkar","given":"Indra Neil"},{"family":"Trizna","given":"Michael"}],"issued":{"date-parts":[["2011",7,27]]}}}],"schema":"https://github.com/citation-style-language/schema/raw/master/csl-citati</vt:lpwstr>
  </property>
  <property fmtid="{D5CDD505-2E9C-101B-9397-08002B2CF9AE}" pid="1129" name="ZOTERO_BREF_xuZzpxZDFHcj_9">
    <vt:lpwstr>on.json"}</vt:lpwstr>
  </property>
  <property fmtid="{D5CDD505-2E9C-101B-9397-08002B2CF9AE}" pid="1130" name="ZOTERO_BREF_oVqktXDzYeVT_1">
    <vt:lpwstr>ZOTERO_ITEM CSL_CITATION {"citationID":"a190tib31jk","properties":{"formattedCitation":"(\\uc0\\u8220{}Record List | Public Data Portal | BOLDSYSTEMS,\\uc0\\u8221{} n.d.)","plainCitation":"(“Record List | Public Data Portal | BOLDSYSTEMS,” n.d.)","noteInd</vt:lpwstr>
  </property>
  <property fmtid="{D5CDD505-2E9C-101B-9397-08002B2CF9AE}" pid="1131" name="ZOTERO_BREF_oVqktXDzYeVT_2">
    <vt:lpwstr>ex":0},"citationItems":[{"id":"iNwDqJr0/IZRj4tBU","uris":["http://zotero.org/users/1719066/items/GE5MYUEL"],"uri":["http://zotero.org/users/1719066/items/GE5MYUEL"],"itemData":{"id":38,"type":"webpage","title":"Record List | Public Data Portal | BOLDSYSTE</vt:lpwstr>
  </property>
  <property fmtid="{D5CDD505-2E9C-101B-9397-08002B2CF9AE}" pid="1132" name="ZOTERO_BREF_oVqktXDzYeVT_3">
    <vt:lpwstr>MS","URL":"http://www.boldsystems.org/index.php/Public_SearchTerms","accessed":{"date-parts":[["2018",1,20]]}}}],"schema":"https://github.com/citation-style-language/schema/raw/master/csl-citation.json"}</vt:lpwstr>
  </property>
  <property fmtid="{D5CDD505-2E9C-101B-9397-08002B2CF9AE}" pid="1133" name="ZOTERO_BREF_WoA5SAR5W0lF_1">
    <vt:lpwstr>ZOTERO_ITEM CSL_CITATION {"citationID":"AEbE8SrV","properties":{"formattedCitation":"(Sarkar &amp; Trizna, 2011)","plainCitation":"(Sarkar &amp; Trizna, 2011)","noteIndex":0},"citationItems":[{"id":"iNwDqJr0/C12Cm5ZL","uris":["http://zotero.org/users/1719066/item</vt:lpwstr>
  </property>
  <property fmtid="{D5CDD505-2E9C-101B-9397-08002B2CF9AE}" pid="1134" name="ZOTERO_BREF_WoA5SAR5W0lF_2">
    <vt:lpwstr>s/5YDJRS9W"],"uri":["http://zotero.org/users/1719066/items/5YDJRS9W"],"itemData":{"id":235,"type":"article-journal","title":"The Barcode of Life Data Portal: Bridging the Biodiversity Informatics Divide for DNA Barcoding","container-title":"PLOS ONE","pag</vt:lpwstr>
  </property>
  <property fmtid="{D5CDD505-2E9C-101B-9397-08002B2CF9AE}" pid="1135" name="ZOTERO_BREF_WoA5SAR5W0lF_3">
    <vt:lpwstr>e":"e14689","volume":"6","issue":"7","source":"PLoS Journals","abstract":"With the volume of molecular sequence data that is systematically being generated globally, there is a need for centralized resources for data exploration and analytics. DNA Barcode</vt:lpwstr>
  </property>
  <property fmtid="{D5CDD505-2E9C-101B-9397-08002B2CF9AE}" pid="1136" name="ZOTERO_BREF_WoA5SAR5W0lF_4">
    <vt:lpwstr> initiatives are on track to generate a compendium of molecular sequence–based signatures for identifying animals and plants. To date, the range of available data exploration and analytic tools to explore these data have only been available in a boutique </vt:lpwstr>
  </property>
  <property fmtid="{D5CDD505-2E9C-101B-9397-08002B2CF9AE}" pid="1137" name="ZOTERO_BREF_WoA5SAR5W0lF_5">
    <vt:lpwstr>form—often representing a frustrating hurdle for many researchers that may not necessarily have resources to install or implement algorithms described by the analytic community. The Barcode of Life Data Portal (BDP) is a first step towards integrating the</vt:lpwstr>
  </property>
  <property fmtid="{D5CDD505-2E9C-101B-9397-08002B2CF9AE}" pid="1138" name="ZOTERO_BREF_WoA5SAR5W0lF_6">
    <vt:lpwstr> latest biodiversity informatics innovations with molecular sequence data from DNA barcoding. Through establishment of community driven standards, based on discussion with the Data Analysis Working Group (DAWG) of the Consortium for the Barcode of Life (C</vt:lpwstr>
  </property>
  <property fmtid="{D5CDD505-2E9C-101B-9397-08002B2CF9AE}" pid="1139" name="ZOTERO_BREF_WoA5SAR5W0lF_7">
    <vt:lpwstr>BOL), the BDP provides an infrastructure for incorporation of existing and next-generation DNA barcode analytic applications in an open forum.","DOI":"10.1371/journal.pone.0014689","ISSN":"1932-6203","shortTitle":"The Barcode of Life Data Portal","journal</vt:lpwstr>
  </property>
  <property fmtid="{D5CDD505-2E9C-101B-9397-08002B2CF9AE}" pid="1140" name="ZOTERO_BREF_WoA5SAR5W0lF_8">
    <vt:lpwstr>Abbreviation":"PLOS ONE","language":"en","author":[{"family":"Sarkar","given":"Indra Neil"},{"family":"Trizna","given":"Michael"}],"issued":{"date-parts":[["2011",7,27]]}}}],"schema":"https://github.com/citation-style-language/schema/raw/master/csl-citati</vt:lpwstr>
  </property>
  <property fmtid="{D5CDD505-2E9C-101B-9397-08002B2CF9AE}" pid="1141" name="ZOTERO_BREF_WoA5SAR5W0lF_9">
    <vt:lpwstr>on.json"}</vt:lpwstr>
  </property>
  <property fmtid="{D5CDD505-2E9C-101B-9397-08002B2CF9AE}" pid="1142" name="ZOTERO_BREF_UeivQKUlanAE_1">
    <vt:lpwstr>ZOTERO_ITEM CSL_CITATION {"citationID":"IgcV7HfG","properties":{"formattedCitation":"(Sarkar &amp; Trizna, 2011)","plainCitation":"(Sarkar &amp; Trizna, 2011)","noteIndex":0},"citationItems":[{"id":"iNwDqJr0/C12Cm5ZL","uris":["http://zotero.org/users/1719066/item</vt:lpwstr>
  </property>
  <property fmtid="{D5CDD505-2E9C-101B-9397-08002B2CF9AE}" pid="1143" name="ZOTERO_BREF_UeivQKUlanAE_2">
    <vt:lpwstr>s/5YDJRS9W"],"uri":["http://zotero.org/users/1719066/items/5YDJRS9W"],"itemData":{"id":235,"type":"article-journal","title":"The Barcode of Life Data Portal: Bridging the Biodiversity Informatics Divide for DNA Barcoding","container-title":"PLOS ONE","pag</vt:lpwstr>
  </property>
  <property fmtid="{D5CDD505-2E9C-101B-9397-08002B2CF9AE}" pid="1144" name="ZOTERO_BREF_UeivQKUlanAE_3">
    <vt:lpwstr>e":"e14689","volume":"6","issue":"7","source":"PLoS Journals","abstract":"With the volume of molecular sequence data that is systematically being generated globally, there is a need for centralized resources for data exploration and analytics. DNA Barcode</vt:lpwstr>
  </property>
  <property fmtid="{D5CDD505-2E9C-101B-9397-08002B2CF9AE}" pid="1145" name="ZOTERO_BREF_UeivQKUlanAE_4">
    <vt:lpwstr> initiatives are on track to generate a compendium of molecular sequence–based signatures for identifying animals and plants. To date, the range of available data exploration and analytic tools to explore these data have only been available in a boutique </vt:lpwstr>
  </property>
  <property fmtid="{D5CDD505-2E9C-101B-9397-08002B2CF9AE}" pid="1146" name="ZOTERO_BREF_UeivQKUlanAE_5">
    <vt:lpwstr>form—often representing a frustrating hurdle for many researchers that may not necessarily have resources to install or implement algorithms described by the analytic community. The Barcode of Life Data Portal (BDP) is a first step towards integrating the</vt:lpwstr>
  </property>
  <property fmtid="{D5CDD505-2E9C-101B-9397-08002B2CF9AE}" pid="1147" name="ZOTERO_BREF_UeivQKUlanAE_6">
    <vt:lpwstr> latest biodiversity informatics innovations with molecular sequence data from DNA barcoding. Through establishment of community driven standards, based on discussion with the Data Analysis Working Group (DAWG) of the Consortium for the Barcode of Life (C</vt:lpwstr>
  </property>
  <property fmtid="{D5CDD505-2E9C-101B-9397-08002B2CF9AE}" pid="1148" name="ZOTERO_BREF_UeivQKUlanAE_7">
    <vt:lpwstr>BOL), the BDP provides an infrastructure for incorporation of existing and next-generation DNA barcode analytic applications in an open forum.","DOI":"10.1371/journal.pone.0014689","ISSN":"1932-6203","shortTitle":"The Barcode of Life Data Portal","journal</vt:lpwstr>
  </property>
  <property fmtid="{D5CDD505-2E9C-101B-9397-08002B2CF9AE}" pid="1149" name="ZOTERO_BREF_UeivQKUlanAE_8">
    <vt:lpwstr>Abbreviation":"PLOS ONE","language":"en","author":[{"family":"Sarkar","given":"Indra Neil"},{"family":"Trizna","given":"Michael"}],"issued":{"date-parts":[["2011",7,27]]}}}],"schema":"https://github.com/citation-style-language/schema/raw/master/csl-citati</vt:lpwstr>
  </property>
  <property fmtid="{D5CDD505-2E9C-101B-9397-08002B2CF9AE}" pid="1150" name="ZOTERO_BREF_UeivQKUlanAE_9">
    <vt:lpwstr>on.json"}</vt:lpwstr>
  </property>
  <property fmtid="{D5CDD505-2E9C-101B-9397-08002B2CF9AE}" pid="1151" name="ZOTERO_BREF_gIVLmymI7NeF_1">
    <vt:lpwstr>ZOTERO_ITEM CSL_CITATION {"citationID":"y9gAPEEg","properties":{"formattedCitation":"(\\uc0\\u8220{}Arthropoda | Taxonomy Browser | BOLDSYSTEMS,\\uc0\\u8221{} n.d.)","plainCitation":"(“Arthropoda | Taxonomy Browser | BOLDSYSTEMS,” n.d.)","noteIndex":0},"c</vt:lpwstr>
  </property>
  <property fmtid="{D5CDD505-2E9C-101B-9397-08002B2CF9AE}" pid="1152" name="ZOTERO_BREF_gIVLmymI7NeF_2">
    <vt:lpwstr>itationItems":[{"id":"iNwDqJr0/vyp6PJXV","uris":["http://zotero.org/users/1719066/items/ZIMGIE6E"],"uri":["http://zotero.org/users/1719066/items/ZIMGIE6E"],"itemData":{"id":42,"type":"webpage","title":"Arthropoda | Taxonomy Browser | BOLDSYSTEMS","URL":"h</vt:lpwstr>
  </property>
  <property fmtid="{D5CDD505-2E9C-101B-9397-08002B2CF9AE}" pid="1153" name="ZOTERO_BREF_gIVLmymI7NeF_3">
    <vt:lpwstr>ttp://www.boldsystems.org/index.php/Taxbrowser_Taxonpage?taxid=20","accessed":{"date-parts":[["2018",1,21]]}}}],"schema":"https://github.com/citation-style-language/schema/raw/master/csl-citation.json"}</vt:lpwstr>
  </property>
  <property fmtid="{D5CDD505-2E9C-101B-9397-08002B2CF9AE}" pid="1154" name="ZOTERO_BREF_cQcw3tmLPCN1_1">
    <vt:lpwstr>ZOTERO_ITEM CSL_CITATION {"citationID":"gwPFuhlz","properties":{"formattedCitation":"(Kurtenbach &amp; Buxton, 1991)","plainCitation":"(Kurtenbach &amp; Buxton, 1991)","noteIndex":0},"citationItems":[{"id":25,"uris":["http://zotero.org/users/1401269/items/2V4PKF9</vt:lpwstr>
  </property>
  <property fmtid="{D5CDD505-2E9C-101B-9397-08002B2CF9AE}" pid="1155" name="ZOTERO_BREF_cQcw3tmLPCN1_2">
    <vt:lpwstr>G"],"uri":["http://zotero.org/users/1401269/items/2V4PKF9G"],"itemData":{"id":25,"type":"article-journal","title":"GEdit: A Test Bed for Editing by Contiguous Gestures","container-title":"SIGCHI Bull.","page":"22–26","volume":"23","issue":"2","source":"AC</vt:lpwstr>
  </property>
  <property fmtid="{D5CDD505-2E9C-101B-9397-08002B2CF9AE}" pid="1156" name="ZOTERO_BREF_cQcw3tmLPCN1_3">
    <vt:lpwstr>M Digital Library","abstract":"GEdit is a prototype graphical editor that permits you to create and manipulate three simple types of objects using shorthand and proof-reader's type gestures. The three types of objects that can be manipulated are: squares,</vt:lpwstr>
  </property>
  <property fmtid="{D5CDD505-2E9C-101B-9397-08002B2CF9AE}" pid="1157" name="ZOTERO_BREF_cQcw3tmLPCN1_4">
    <vt:lpwstr> circles and triangles. Using hand-drawn symbols, the user can add, delete, move-and copy these objects. Objects can be manipulated individually or in groups. Groups are specified with hand-drawn circling symbols.","DOI":"10.1145/122488.122490","ISSN":"07</vt:lpwstr>
  </property>
  <property fmtid="{D5CDD505-2E9C-101B-9397-08002B2CF9AE}" pid="1158" name="ZOTERO_BREF_cQcw3tmLPCN1_5">
    <vt:lpwstr>36-6906","shortTitle":"GEdit","author":[{"family":"Kurtenbach","given":"Gordon"},{"family":"Buxton","given":"Bill"}],"issued":{"date-parts":[["1991",3]]}}}],"schema":"https://github.com/citation-style-language/schema/raw/master/csl-citation.json"}</vt:lpwstr>
  </property>
  <property fmtid="{D5CDD505-2E9C-101B-9397-08002B2CF9AE}" pid="1159" name="ZOTERO_BREF_cczlOTnubKfS_1">
    <vt:lpwstr>ZOTERO_ITEM CSL_CITATION {"citationID":"eM6do9HS","properties":{"formattedCitation":"(Robbins, Lamb, &amp; Hannah, 2008)","plainCitation":"(Robbins, Lamb, &amp; Hannah, 2008)","noteIndex":0},"citationItems":[{"id":24,"uris":["http://zotero.org/users/1401269/items</vt:lpwstr>
  </property>
  <property fmtid="{D5CDD505-2E9C-101B-9397-08002B2CF9AE}" pid="1160" name="ZOTERO_BREF_cczlOTnubKfS_2">
    <vt:lpwstr>/Z2M2MC5W"],"uri":["http://zotero.org/users/1401269/items/Z2M2MC5W"],"itemData":{"id":24,"type":"book","title":"Learning the vi and Vim Editors","publisher":"O'Reilly","edition":"Seventh","source":"ACM Digital Library","abstract":"There's nothing that har</vt:lpwstr>
  </property>
  <property fmtid="{D5CDD505-2E9C-101B-9397-08002B2CF9AE}" pid="1161" name="ZOTERO_BREF_cczlOTnubKfS_3">
    <vt:lpwstr>d-core Unix and Linux users are more fanatical about than their text editor. Editors are the subject of adoration and worship, or of scorn and ridicule, depending upon whether the topic of discussion is your editor or someone else's. vi has been the stand</vt:lpwstr>
  </property>
  <property fmtid="{D5CDD505-2E9C-101B-9397-08002B2CF9AE}" pid="1162" name="ZOTERO_BREF_cczlOTnubKfS_4">
    <vt:lpwstr>ard editor for close to 30 years. Popular on Unix and Linux, it has a growing following on Windows systems, too. Most experienced system administrators cite vi as their tool of choice. And since 1986, this book has been the guide for vi. However, Unix sys</vt:lpwstr>
  </property>
  <property fmtid="{D5CDD505-2E9C-101B-9397-08002B2CF9AE}" pid="1163" name="ZOTERO_BREF_cczlOTnubKfS_5">
    <vt:lpwstr>tems are not what they were 30 years ago, and neither is this book. While retaining all the valuable features of previous editions, the 7th edition of Learning the vi and vim Editors has been expanded to include detailed information on vim, the leading vi</vt:lpwstr>
  </property>
  <property fmtid="{D5CDD505-2E9C-101B-9397-08002B2CF9AE}" pid="1164" name="ZOTERO_BREF_cczlOTnubKfS_6">
    <vt:lpwstr> clone. vim is the default version of vi on most Linux systems and on Mac OS X, and is available for many other operating systems too. With this guide, you learn text editing basics and advanced tools for both editors, such as multi-window editing, how to</vt:lpwstr>
  </property>
  <property fmtid="{D5CDD505-2E9C-101B-9397-08002B2CF9AE}" pid="1165" name="ZOTERO_BREF_cczlOTnubKfS_7">
    <vt:lpwstr> write both interactive macros and scripts to extend the editor, and power tools for programmers -- all in the easy-to-follow style that has made this book a classic. Learning the vi and vim Editors includes: A complete introduction to text editing with v</vt:lpwstr>
  </property>
  <property fmtid="{D5CDD505-2E9C-101B-9397-08002B2CF9AE}" pid="1166" name="ZOTERO_BREF_cczlOTnubKfS_8">
    <vt:lpwstr>i: How to move around vi in a hurryBeyond the basics, such as using buffersvi's global search and replacementAdvanced editing, including customizing vi and executing Unix commands How to make full use of vim:Extended text objects and more powerful regular</vt:lpwstr>
  </property>
  <property fmtid="{D5CDD505-2E9C-101B-9397-08002B2CF9AE}" pid="1167" name="ZOTERO_BREF_cczlOTnubKfS_9">
    <vt:lpwstr> expressionsMulti-window editing and powerful vim scriptsHow to make full use of the GUI version of vim, called gvimvim's enhancements for programmers, such as syntax highlighting, folding and extended tags Coverage of three other popular vi clones -- nvi</vt:lpwstr>
  </property>
  <property fmtid="{D5CDD505-2E9C-101B-9397-08002B2CF9AE}" pid="1168" name="ZOTERO_BREF_cczlOTnubKfS_10">
    <vt:lpwstr>, elvis, and vile -- is also included. You'll find several valuable appendixes, including an alphabetical quick reference to both vi and ex mode commands for regular vi and for vim, plus an updated appendix on vi and the Internet. Learning either vi or vi</vt:lpwstr>
  </property>
  <property fmtid="{D5CDD505-2E9C-101B-9397-08002B2CF9AE}" pid="1169" name="ZOTERO_BREF_cczlOTnubKfS_11">
    <vt:lpwstr>m is required knowledge if you use Linux or Unix, and in either case, reading this book is essential. After reading this book, the choice of editor will be obvious for you too.","ISBN":"978-0-596-52983-3","author":[{"family":"Robbins","given":"Arnold"},{"</vt:lpwstr>
  </property>
  <property fmtid="{D5CDD505-2E9C-101B-9397-08002B2CF9AE}" pid="1170" name="ZOTERO_BREF_cczlOTnubKfS_12">
    <vt:lpwstr>family":"Lamb","given":"Linda"},{"family":"Hannah","given":"Elbert"}],"issued":{"date-parts":[["2008"]]}}}],"schema":"https://github.com/citation-style-language/schema/raw/master/csl-citation.json"}</vt:lpwstr>
  </property>
  <property fmtid="{D5CDD505-2E9C-101B-9397-08002B2CF9AE}" pid="1171" name="ZOTERO_BREF_KVMXsbTbPZ5E_1">
    <vt:lpwstr>ZOTERO_ITEM CSL_CITATION {"citationID":"ac0av66gah","properties":{"formattedCitation":"(Brown, 2002)","plainCitation":"(Brown, 2002)","noteIndex":0},"citationItems":[{"id":"iNwDqJr0/ZnxNXaTJ","uris":["http://zotero.org/users/1719066/items/T58N7GHE"],"uri"</vt:lpwstr>
  </property>
  <property fmtid="{D5CDD505-2E9C-101B-9397-08002B2CF9AE}" pid="1172" name="ZOTERO_BREF_KVMXsbTbPZ5E_2">
    <vt:lpwstr>:["http://zotero.org/users/1719066/items/T58N7GHE"],"itemData":{"id":40,"type":"book","title":"Molecular Phylogenetics","publisher":"Wiley-Liss","source":"www.ncbi.nlm.nih.gov","abstract":"When you have read Chapter 16, you should be able to: Recount how </vt:lpwstr>
  </property>
  <property fmtid="{D5CDD505-2E9C-101B-9397-08002B2CF9AE}" pid="1173" name="ZOTERO_BREF_KVMXsbTbPZ5E_3">
    <vt:lpwstr>taxonomy led to phylogeny and discuss the reasons why molecular markers are important in phylogeneticsDescribe the key features of a phylogenetic tree and distinguish between inferred trees, true trees, gene trees and species treesExplain how phylogenetic</vt:lpwstr>
  </property>
  <property fmtid="{D5CDD505-2E9C-101B-9397-08002B2CF9AE}" pid="1174" name="ZOTERO_BREF_KVMXsbTbPZ5E_4">
    <vt:lpwstr> trees are reconstructed, including a description of DNA sequence alignment, the methods used to convert alignment data into a phylogenetic tree, and how the accuracy of a tree is assessedDiscuss, with examples, the applications and limitations of molecul</vt:lpwstr>
  </property>
  <property fmtid="{D5CDD505-2E9C-101B-9397-08002B2CF9AE}" pid="1175" name="ZOTERO_BREF_KVMXsbTbPZ5E_5">
    <vt:lpwstr>ar clocksGive examples of the use of phylogenetic trees in studies of human evolution and the evolution of the human and simian immunodeficiency virusesDescribe how molecular phylogenetics is being used to study the origins of modern humans, and the migra</vt:lpwstr>
  </property>
  <property fmtid="{D5CDD505-2E9C-101B-9397-08002B2CF9AE}" pid="1176" name="ZOTERO_BREF_KVMXsbTbPZ5E_6">
    <vt:lpwstr>tions of modern humans into Europe and the New World","URL":"https://www.ncbi.nlm.nih.gov/books/NBK21122/","language":"en","author":[{"family":"Brown","given":"Terence A."}],"issued":{"date-parts":[["2002"]]},"accessed":{"date-parts":[["2018",1,21]]}}}],"</vt:lpwstr>
  </property>
  <property fmtid="{D5CDD505-2E9C-101B-9397-08002B2CF9AE}" pid="1177" name="ZOTERO_BREF_KVMXsbTbPZ5E_7">
    <vt:lpwstr>schema":"https://github.com/citation-style-language/schema/raw/master/csl-citation.json"}</vt:lpwstr>
  </property>
  <property fmtid="{D5CDD505-2E9C-101B-9397-08002B2CF9AE}" pid="1178" name="ZOTERO_BREF_qUBz4yXY3Khh_1">
    <vt:lpwstr>ZOTERO_ITEM CSL_CITATION {"citationID":"UL2PosCx","properties":{"formattedCitation":"(Brown, 2002)","plainCitation":"(Brown, 2002)","noteIndex":0},"citationItems":[{"id":"iNwDqJr0/ZnxNXaTJ","uris":["http://zotero.org/users/1719066/items/T58N7GHE"],"uri":[</vt:lpwstr>
  </property>
  <property fmtid="{D5CDD505-2E9C-101B-9397-08002B2CF9AE}" pid="1179" name="ZOTERO_BREF_qUBz4yXY3Khh_2">
    <vt:lpwstr>"http://zotero.org/users/1719066/items/T58N7GHE"],"itemData":{"id":40,"type":"book","title":"Molecular Phylogenetics","publisher":"Wiley-Liss","source":"www.ncbi.nlm.nih.gov","abstract":"When you have read Chapter 16, you should be able to: Recount how ta</vt:lpwstr>
  </property>
  <property fmtid="{D5CDD505-2E9C-101B-9397-08002B2CF9AE}" pid="1180" name="ZOTERO_BREF_qUBz4yXY3Khh_3">
    <vt:lpwstr>xonomy led to phylogeny and discuss the reasons why molecular markers are important in phylogeneticsDescribe the key features of a phylogenetic tree and distinguish between inferred trees, true trees, gene trees and species treesExplain how phylogenetic t</vt:lpwstr>
  </property>
  <property fmtid="{D5CDD505-2E9C-101B-9397-08002B2CF9AE}" pid="1181" name="ZOTERO_BREF_qUBz4yXY3Khh_4">
    <vt:lpwstr>rees are reconstructed, including a description of DNA sequence alignment, the methods used to convert alignment data into a phylogenetic tree, and how the accuracy of a tree is assessedDiscuss, with examples, the applications and limitations of molecular</vt:lpwstr>
  </property>
  <property fmtid="{D5CDD505-2E9C-101B-9397-08002B2CF9AE}" pid="1182" name="ZOTERO_BREF_qUBz4yXY3Khh_5">
    <vt:lpwstr> clocksGive examples of the use of phylogenetic trees in studies of human evolution and the evolution of the human and simian immunodeficiency virusesDescribe how molecular phylogenetics is being used to study the origins of modern humans, and the migrati</vt:lpwstr>
  </property>
  <property fmtid="{D5CDD505-2E9C-101B-9397-08002B2CF9AE}" pid="1183" name="ZOTERO_BREF_qUBz4yXY3Khh_6">
    <vt:lpwstr>ons of modern humans into Europe and the New World","URL":"https://www.ncbi.nlm.nih.gov/books/NBK21122/","language":"en","author":[{"family":"Brown","given":"Terence A."}],"issued":{"date-parts":[["2002"]]},"accessed":{"date-parts":[["2018",1,21]]}}}],"sc</vt:lpwstr>
  </property>
  <property fmtid="{D5CDD505-2E9C-101B-9397-08002B2CF9AE}" pid="1184" name="ZOTERO_BREF_qUBz4yXY3Khh_7">
    <vt:lpwstr>hema":"https://github.com/citation-style-language/schema/raw/master/csl-citation.json"}</vt:lpwstr>
  </property>
  <property fmtid="{D5CDD505-2E9C-101B-9397-08002B2CF9AE}" pid="1185" name="ZOTERO_BREF_4qbBt4GHOlc8_1">
    <vt:lpwstr>ZOTERO_ITEM CSL_CITATION {"citationID":"siNkTGiy","properties":{"formattedCitation":"(Mirarab et al., 2015; Zou, Hu, Guo, &amp; Wang, 2015)","plainCitation":"(Mirarab et al., 2015; Zou, Hu, Guo, &amp; Wang, 2015)","noteIndex":0},"citationItems":[{"id":"iNwDqJr0/G</vt:lpwstr>
  </property>
  <property fmtid="{D5CDD505-2E9C-101B-9397-08002B2CF9AE}" pid="1186" name="ZOTERO_BREF_4qbBt4GHOlc8_2">
    <vt:lpwstr>pmisEUw","uris":["http://zotero.org/users/1719066/items/3MK7DAA5"],"uri":["http://zotero.org/users/1719066/items/3MK7DAA5"],"itemData":{"id":56,"type":"article-journal","title":"HAlign: Fast multiple similar DNA/RNA sequence alignment based on the centre </vt:lpwstr>
  </property>
  <property fmtid="{D5CDD505-2E9C-101B-9397-08002B2CF9AE}" pid="1187" name="ZOTERO_BREF_4qbBt4GHOlc8_3">
    <vt:lpwstr>star strategy","container-title":"Bioinformatics","page":"2475-2481","volume":"31","issue":"15","abstract":"Motivation: Multiple sequence alignment (MSA) is important work, but bottlenecks arise in the massive MSA of homologous DNA or genome sequences. Mo</vt:lpwstr>
  </property>
  <property fmtid="{D5CDD505-2E9C-101B-9397-08002B2CF9AE}" pid="1188" name="ZOTERO_BREF_4qbBt4GHOlc8_4">
    <vt:lpwstr>st of the available state-of-the-art software tools cannot address large-scale datasets, or they run rather slowly. The similarity of homologous DNA sequences is often ignored. Lack of parallelization is still a challenge for MSA research.Results: We deve</vt:lpwstr>
  </property>
  <property fmtid="{D5CDD505-2E9C-101B-9397-08002B2CF9AE}" pid="1189" name="ZOTERO_BREF_4qbBt4GHOlc8_5">
    <vt:lpwstr>loped two software tools to address the DNA MSA problem. The first employed trie trees to accelerate the centre star MSA strategy. The expected time complexity was decreased to linear time from square time. To address large-scale data, parallelism was app</vt:lpwstr>
  </property>
  <property fmtid="{D5CDD505-2E9C-101B-9397-08002B2CF9AE}" pid="1190" name="ZOTERO_BREF_4qbBt4GHOlc8_6">
    <vt:lpwstr>lied using the hadoop platform. Experiments demonstrated the performance of our proposed methods, including their running time, sum-of-pairs scores and scalability. Moreover, we supplied two massive DNA/RNA MSA datasets for further testing and research.Av</vt:lpwstr>
  </property>
  <property fmtid="{D5CDD505-2E9C-101B-9397-08002B2CF9AE}" pid="1191" name="ZOTERO_BREF_4qbBt4GHOlc8_7">
    <vt:lpwstr>ailability and implementation: The codes, tools and data are accessible free of charge at http://datamining.xmu.edu.cn/software/halign/.Contact:zouquan@nclab.net or ghwang@hit.edu.cn","DOI":"10.1093/bioinformatics/btv177","ISSN":"1367-4803","journalAbbrev</vt:lpwstr>
  </property>
  <property fmtid="{D5CDD505-2E9C-101B-9397-08002B2CF9AE}" pid="1192" name="ZOTERO_BREF_4qbBt4GHOlc8_8">
    <vt:lpwstr>iation":"Bioinformatics","author":[{"family":"Zou","given":"Quan"},{"family":"Hu","given":"Qinghua"},{"family":"Guo","given":"Maozu"},{"family":"Wang","given":"Guohua"}],"issued":{"date-parts":[["2015",8,1]]}}},{"id":"iNwDqJr0/3P9Fdizw","uris":["http://zo</vt:lpwstr>
  </property>
  <property fmtid="{D5CDD505-2E9C-101B-9397-08002B2CF9AE}" pid="1193" name="ZOTERO_BREF_4qbBt4GHOlc8_9">
    <vt:lpwstr>tero.org/users/1719066/items/SQW2TGYY"],"uri":["http://zotero.org/users/1719066/items/SQW2TGYY"],"itemData":{"id":58,"type":"article-journal","title":"PASTA: Ultra-Large Multiple Sequence Alignment for Nucleotide and Amino-Acid Sequences","container-title</vt:lpwstr>
  </property>
  <property fmtid="{D5CDD505-2E9C-101B-9397-08002B2CF9AE}" pid="1194" name="ZOTERO_BREF_4qbBt4GHOlc8_10">
    <vt:lpwstr>":"Journal of Computational Biology","page":"377-386","volume":"22","issue":"5","source":"PubMed Central","abstract":"We introduce PASTA, a new multiple sequence alignment algorithm. PASTA uses a new technique to produce an alignment given a guide tree th</vt:lpwstr>
  </property>
  <property fmtid="{D5CDD505-2E9C-101B-9397-08002B2CF9AE}" pid="1195" name="ZOTERO_BREF_4qbBt4GHOlc8_11">
    <vt:lpwstr>at enables it to be both highly scalable and very accurate. We present a study on biological and simulated data with up to 200,000 sequences, showing that PASTA produces highly accurate alignments, improving on the accuracy and scalability of the leading </vt:lpwstr>
  </property>
  <property fmtid="{D5CDD505-2E9C-101B-9397-08002B2CF9AE}" pid="1196" name="ZOTERO_BREF_4qbBt4GHOlc8_12">
    <vt:lpwstr>alignment methods (including SATé). We also show that trees estimated on PASTA alignments are highly accurate—slightly better than SATé trees, but with substantial improvements relative to other methods. Finally, PASTA is faster than SATé, highly parallel</vt:lpwstr>
  </property>
  <property fmtid="{D5CDD505-2E9C-101B-9397-08002B2CF9AE}" pid="1197" name="ZOTERO_BREF_4qbBt4GHOlc8_13">
    <vt:lpwstr>izable, and requires relatively little memory.","DOI":"10.1089/cmb.2014.0156","ISSN":"1066-5277","note":"PMID: 25549288\nPMCID: PMC4424971","shortTitle":"PASTA","journalAbbreviation":"J Comput Biol","author":[{"family":"Mirarab","given":"Siavash"},{"famil</vt:lpwstr>
  </property>
  <property fmtid="{D5CDD505-2E9C-101B-9397-08002B2CF9AE}" pid="1198" name="ZOTERO_BREF_4qbBt4GHOlc8_14">
    <vt:lpwstr>y":"Nguyen","given":"Nam"},{"family":"Guo","given":"Sheng"},{"family":"Wang","given":"Li-San"},{"family":"Kim","given":"Junhyong"},{"family":"Warnow","given":"Tandy"}],"issued":{"date-parts":[["2015",5,1]]}}}],"schema":"https://github.com/citation-style-l</vt:lpwstr>
  </property>
  <property fmtid="{D5CDD505-2E9C-101B-9397-08002B2CF9AE}" pid="1199" name="ZOTERO_BREF_4qbBt4GHOlc8_15">
    <vt:lpwstr>anguage/schema/raw/master/csl-citation.json"}</vt:lpwstr>
  </property>
  <property fmtid="{D5CDD505-2E9C-101B-9397-08002B2CF9AE}" pid="1200" name="ZOTERO_BREF_G1ST0LPfXlIZ_1">
    <vt:lpwstr>ZOTERO_ITEM CSL_CITATION {"citationID":"8oZwqjox","properties":{"formattedCitation":"(Ghaleb, Reda, &amp; Al-Neama, 2013; Mirarab et al., 2015; Zou et al., 2015)","plainCitation":"(Ghaleb, Reda, &amp; Al-Neama, 2013; Mirarab et al., 2015; Zou et al., 2015)","note</vt:lpwstr>
  </property>
  <property fmtid="{D5CDD505-2E9C-101B-9397-08002B2CF9AE}" pid="1201" name="ZOTERO_BREF_G1ST0LPfXlIZ_2">
    <vt:lpwstr>Index":0},"citationItems":[{"id":"iNwDqJr0/GpmisEUw","uris":["http://zotero.org/users/1719066/items/3MK7DAA5"],"uri":["http://zotero.org/users/1719066/items/3MK7DAA5"],"itemData":{"id":56,"type":"article-journal","title":"HAlign: Fast multiple similar DNA</vt:lpwstr>
  </property>
  <property fmtid="{D5CDD505-2E9C-101B-9397-08002B2CF9AE}" pid="1202" name="ZOTERO_BREF_G1ST0LPfXlIZ_3">
    <vt:lpwstr>/RNA sequence alignment based on the centre star strategy","container-title":"Bioinformatics","page":"2475-2481","volume":"31","issue":"15","abstract":"Motivation: Multiple sequence alignment (MSA) is important work, but bottlenecks arise in the massive M</vt:lpwstr>
  </property>
  <property fmtid="{D5CDD505-2E9C-101B-9397-08002B2CF9AE}" pid="1203" name="ZOTERO_BREF_G1ST0LPfXlIZ_4">
    <vt:lpwstr>SA of homologous DNA or genome sequences. Most of the available state-of-the-art software tools cannot address large-scale datasets, or they run rather slowly. The similarity of homologous DNA sequences is often ignored. Lack of parallelization is still a</vt:lpwstr>
  </property>
  <property fmtid="{D5CDD505-2E9C-101B-9397-08002B2CF9AE}" pid="1204" name="ZOTERO_BREF_G1ST0LPfXlIZ_5">
    <vt:lpwstr> challenge for MSA research.Results: We developed two software tools to address the DNA MSA problem. The first employed trie trees to accelerate the centre star MSA strategy. The expected time complexity was decreased to linear time from square time. To a</vt:lpwstr>
  </property>
  <property fmtid="{D5CDD505-2E9C-101B-9397-08002B2CF9AE}" pid="1205" name="ZOTERO_BREF_G1ST0LPfXlIZ_6">
    <vt:lpwstr>ddress large-scale data, parallelism was applied using the hadoop platform. Experiments demonstrated the performance of our proposed methods, including their running time, sum-of-pairs scores and scalability. Moreover, we supplied two massive DNA/RNA MSA </vt:lpwstr>
  </property>
  <property fmtid="{D5CDD505-2E9C-101B-9397-08002B2CF9AE}" pid="1206" name="ZOTERO_BREF_G1ST0LPfXlIZ_7">
    <vt:lpwstr>datasets for further testing and research.Availability and implementation: The codes, tools and data are accessible free of charge at http://datamining.xmu.edu.cn/software/halign/.Contact:zouquan@nclab.net or ghwang@hit.edu.cn","DOI":"10.1093/bioinformati</vt:lpwstr>
  </property>
  <property fmtid="{D5CDD505-2E9C-101B-9397-08002B2CF9AE}" pid="1207" name="ZOTERO_BREF_G1ST0LPfXlIZ_8">
    <vt:lpwstr>cs/btv177","ISSN":"1367-4803","journalAbbreviation":"Bioinformatics","author":[{"family":"Zou","given":"Quan"},{"family":"Hu","given":"Qinghua"},{"family":"Guo","given":"Maozu"},{"family":"Wang","given":"Guohua"}],"issued":{"date-parts":[["2015",8,1]]}}},</vt:lpwstr>
  </property>
  <property fmtid="{D5CDD505-2E9C-101B-9397-08002B2CF9AE}" pid="1208" name="ZOTERO_BREF_G1ST0LPfXlIZ_9">
    <vt:lpwstr>{"id":"iNwDqJr0/3P9Fdizw","uris":["http://zotero.org/users/1719066/items/SQW2TGYY"],"uri":["http://zotero.org/users/1719066/items/SQW2TGYY"],"itemData":{"id":58,"type":"article-journal","title":"PASTA: Ultra-Large Multiple Sequence Alignment for Nucleotid</vt:lpwstr>
  </property>
  <property fmtid="{D5CDD505-2E9C-101B-9397-08002B2CF9AE}" pid="1209" name="ZOTERO_BREF_G1ST0LPfXlIZ_10">
    <vt:lpwstr>e and Amino-Acid Sequences","container-title":"Journal of Computational Biology","page":"377-386","volume":"22","issue":"5","source":"PubMed Central","abstract":"We introduce PASTA, a new multiple sequence alignment algorithm. PASTA uses a new technique t</vt:lpwstr>
  </property>
  <property fmtid="{D5CDD505-2E9C-101B-9397-08002B2CF9AE}" pid="1210" name="ZOTERO_BREF_G1ST0LPfXlIZ_11">
    <vt:lpwstr>o produce an alignment given a guide tree that enables it to be both highly scalable and very accurate. We present a study on biological and simulated data with up to 200,000 sequences, showing that PASTA produces highly accurate alignments, improving on </vt:lpwstr>
  </property>
  <property fmtid="{D5CDD505-2E9C-101B-9397-08002B2CF9AE}" pid="1211" name="ZOTERO_BREF_G1ST0LPfXlIZ_12">
    <vt:lpwstr>the accuracy and scalability of the leading alignment methods (including SATé). We also show that trees estimated on PASTA alignments are highly accurate—slightly better than SATé trees, but with substantial improvements relative to other methods. Finally</vt:lpwstr>
  </property>
  <property fmtid="{D5CDD505-2E9C-101B-9397-08002B2CF9AE}" pid="1212" name="ZOTERO_BREF_G1ST0LPfXlIZ_13">
    <vt:lpwstr>, PASTA is faster than SATé, highly parallelizable, and requires relatively little memory.","DOI":"10.1089/cmb.2014.0156","ISSN":"1066-5277","note":"PMID: 25549288\nPMCID: PMC4424971","shortTitle":"PASTA","journalAbbreviation":"J Comput Biol","author":[{"</vt:lpwstr>
  </property>
  <property fmtid="{D5CDD505-2E9C-101B-9397-08002B2CF9AE}" pid="1213" name="ZOTERO_BREF_G1ST0LPfXlIZ_14">
    <vt:lpwstr>family":"Mirarab","given":"Siavash"},{"family":"Nguyen","given":"Nam"},{"family":"Guo","given":"Sheng"},{"family":"Wang","given":"Li-San"},{"family":"Kim","given":"Junhyong"},{"family":"Warnow","given":"Tandy"}],"issued":{"date-parts":[["2015",5,1]]}}},{"</vt:lpwstr>
  </property>
  <property fmtid="{D5CDD505-2E9C-101B-9397-08002B2CF9AE}" pid="1214" name="ZOTERO_BREF_G1ST0LPfXlIZ_15">
    <vt:lpwstr>id":"iNwDqJr0/NtHareeh","uris":["http://zotero.org/users/1719066/items/LN2C5GI4"],"uri":["http://zotero.org/users/1719066/items/LN2C5GI4"],"itemData":{"id":238,"type":"book","title":"An Overview of Multiple Sequence Alignment Parallel Tools","abstract":"M</vt:lpwstr>
  </property>
  <property fmtid="{D5CDD505-2E9C-101B-9397-08002B2CF9AE}" pid="1215" name="ZOTERO_BREF_G1ST0LPfXlIZ_16">
    <vt:lpwstr>ultiple sequence alignment is a key problem to most bioinformatics applications. The last ten years have witnessed a big improvement to existing multiple alignment tools and the development of new ones. \nVarious parallel architectures have been experimen</vt:lpwstr>
  </property>
  <property fmtid="{D5CDD505-2E9C-101B-9397-08002B2CF9AE}" pid="1216" name="ZOTERO_BREF_G1ST0LPfXlIZ_17">
    <vt:lpwstr>ted for reaching the highest level of accuracy and speed.\nThis paper surveys most popular tools to clarify how parallelism accelerates the processing of large biological data set and improves alignment accuracy. It aims at guiding biologists/scientists t</vt:lpwstr>
  </property>
  <property fmtid="{D5CDD505-2E9C-101B-9397-08002B2CF9AE}" pid="1217" name="ZOTERO_BREF_G1ST0LPfXlIZ_18">
    <vt:lpwstr>o the appropriate software.","author":[{"family":"Ghaleb","given":"Fayed"},{"family":"Reda","given":"Naglaa"},{"family":"Al-Neama","given":"Mohammed"}],"issued":{"date-parts":[["2013",6,25]]}}}],"schema":"https://github.com/citation-style-language/schema/</vt:lpwstr>
  </property>
  <property fmtid="{D5CDD505-2E9C-101B-9397-08002B2CF9AE}" pid="1218" name="ZOTERO_BREF_G1ST0LPfXlIZ_19">
    <vt:lpwstr>raw/master/csl-citation.json"}</vt:lpwstr>
  </property>
  <property fmtid="{D5CDD505-2E9C-101B-9397-08002B2CF9AE}" pid="1219" name="ZOTERO_BREF_DJV2x6wJgBGd_1">
    <vt:lpwstr>ZOTERO_ITEM CSL_CITATION {"citationID":"uR7ksFTw","properties":{"formattedCitation":"(Mirarab et al., 2015)","plainCitation":"(Mirarab et al., 2015)","noteIndex":0},"citationItems":[{"id":"iNwDqJr0/3P9Fdizw","uris":["http://zotero.org/users/1719066/items/</vt:lpwstr>
  </property>
  <property fmtid="{D5CDD505-2E9C-101B-9397-08002B2CF9AE}" pid="1220" name="ZOTERO_BREF_DJV2x6wJgBGd_2">
    <vt:lpwstr>SQW2TGYY"],"uri":["http://zotero.org/users/1719066/items/SQW2TGYY"],"itemData":{"id":58,"type":"article-journal","title":"PASTA: Ultra-Large Multiple Sequence Alignment for Nucleotide and Amino-Acid Sequences","container-title":"Journal of Computational B</vt:lpwstr>
  </property>
  <property fmtid="{D5CDD505-2E9C-101B-9397-08002B2CF9AE}" pid="1221" name="ZOTERO_BREF_DJV2x6wJgBGd_3">
    <vt:lpwstr>iology","page":"377-386","volume":"22","issue":"5","source":"PubMed Central","abstract":"We introduce PASTA, a new multiple sequence alignment algorithm. PASTA uses a new technique to produce an alignment given a guide tree that enables it to be both high</vt:lpwstr>
  </property>
  <property fmtid="{D5CDD505-2E9C-101B-9397-08002B2CF9AE}" pid="1222" name="ZOTERO_BREF_DJV2x6wJgBGd_4">
    <vt:lpwstr>ly scalable and very accurate. We present a study on biological and simulated data with up to 200,000 sequences, showing that PASTA produces highly accurate alignments, improving on the accuracy and scalability of the leading alignment methods (including </vt:lpwstr>
  </property>
  <property fmtid="{D5CDD505-2E9C-101B-9397-08002B2CF9AE}" pid="1223" name="ZOTERO_BREF_DJV2x6wJgBGd_5">
    <vt:lpwstr>SATé). We also show that trees estimated on PASTA alignments are highly accurate—slightly better than SATé trees, but with substantial improvements relative to other methods. Finally, PASTA is faster than SATé, highly parallelizable, and requires relative</vt:lpwstr>
  </property>
  <property fmtid="{D5CDD505-2E9C-101B-9397-08002B2CF9AE}" pid="1224" name="ZOTERO_BREF_DJV2x6wJgBGd_6">
    <vt:lpwstr>ly little memory.","DOI":"10.1089/cmb.2014.0156","ISSN":"1066-5277","note":"PMID: 25549288\nPMCID: PMC4424971","shortTitle":"PASTA","journalAbbreviation":"J Comput Biol","author":[{"family":"Mirarab","given":"Siavash"},{"family":"Nguyen","given":"Nam"},{"</vt:lpwstr>
  </property>
  <property fmtid="{D5CDD505-2E9C-101B-9397-08002B2CF9AE}" pid="1225" name="ZOTERO_BREF_DJV2x6wJgBGd_7">
    <vt:lpwstr>family":"Guo","given":"Sheng"},{"family":"Wang","given":"Li-San"},{"family":"Kim","given":"Junhyong"},{"family":"Warnow","given":"Tandy"}],"issued":{"date-parts":[["2015",5,1]]}}}],"schema":"https://github.com/citation-style-language/schema/raw/master/csl</vt:lpwstr>
  </property>
  <property fmtid="{D5CDD505-2E9C-101B-9397-08002B2CF9AE}" pid="1226" name="ZOTERO_BREF_DJV2x6wJgBGd_8">
    <vt:lpwstr>-citation.json"}</vt:lpwstr>
  </property>
  <property fmtid="{D5CDD505-2E9C-101B-9397-08002B2CF9AE}" pid="1227" name="ZOTERO_BREF_8HjaPBo4RMmK_1">
    <vt:lpwstr>ZOTERO_ITEM CSL_CITATION {"citationID":"eTbBLCkh","properties":{"formattedCitation":"(Mirarab et al., 2015)","plainCitation":"(Mirarab et al., 2015)","noteIndex":0},"citationItems":[{"id":"iNwDqJr0/3P9Fdizw","uris":["http://zotero.org/users/1719066/items/</vt:lpwstr>
  </property>
  <property fmtid="{D5CDD505-2E9C-101B-9397-08002B2CF9AE}" pid="1228" name="ZOTERO_BREF_8HjaPBo4RMmK_2">
    <vt:lpwstr>SQW2TGYY"],"uri":["http://zotero.org/users/1719066/items/SQW2TGYY"],"itemData":{"id":58,"type":"article-journal","title":"PASTA: Ultra-Large Multiple Sequence Alignment for Nucleotide and Amino-Acid Sequences","container-title":"Journal of Computational B</vt:lpwstr>
  </property>
  <property fmtid="{D5CDD505-2E9C-101B-9397-08002B2CF9AE}" pid="1229" name="ZOTERO_BREF_8HjaPBo4RMmK_3">
    <vt:lpwstr>iology","page":"377-386","volume":"22","issue":"5","source":"PubMed Central","abstract":"We introduce PASTA, a new multiple sequence alignment algorithm. PASTA uses a new technique to produce an alignment given a guide tree that enables it to be both high</vt:lpwstr>
  </property>
  <property fmtid="{D5CDD505-2E9C-101B-9397-08002B2CF9AE}" pid="1230" name="ZOTERO_BREF_8HjaPBo4RMmK_4">
    <vt:lpwstr>ly scalable and very accurate. We present a study on biological and simulated data with up to 200,000 sequences, showing that PASTA produces highly accurate alignments, improving on the accuracy and scalability of the leading alignment methods (including </vt:lpwstr>
  </property>
  <property fmtid="{D5CDD505-2E9C-101B-9397-08002B2CF9AE}" pid="1231" name="ZOTERO_BREF_8HjaPBo4RMmK_5">
    <vt:lpwstr>SATé). We also show that trees estimated on PASTA alignments are highly accurate—slightly better than SATé trees, but with substantial improvements relative to other methods. Finally, PASTA is faster than SATé, highly parallelizable, and requires relative</vt:lpwstr>
  </property>
  <property fmtid="{D5CDD505-2E9C-101B-9397-08002B2CF9AE}" pid="1232" name="ZOTERO_BREF_8HjaPBo4RMmK_6">
    <vt:lpwstr>ly little memory.","DOI":"10.1089/cmb.2014.0156","ISSN":"1066-5277","note":"PMID: 25549288\nPMCID: PMC4424971","shortTitle":"PASTA","journalAbbreviation":"J Comput Biol","author":[{"family":"Mirarab","given":"Siavash"},{"family":"Nguyen","given":"Nam"},{"</vt:lpwstr>
  </property>
  <property fmtid="{D5CDD505-2E9C-101B-9397-08002B2CF9AE}" pid="1233" name="ZOTERO_BREF_8HjaPBo4RMmK_7">
    <vt:lpwstr>family":"Guo","given":"Sheng"},{"family":"Wang","given":"Li-San"},{"family":"Kim","given":"Junhyong"},{"family":"Warnow","given":"Tandy"}],"issued":{"date-parts":[["2015",5,1]]}}}],"schema":"https://github.com/citation-style-language/schema/raw/master/csl</vt:lpwstr>
  </property>
  <property fmtid="{D5CDD505-2E9C-101B-9397-08002B2CF9AE}" pid="1234" name="ZOTERO_BREF_8HjaPBo4RMmK_8">
    <vt:lpwstr>-citation.json"}</vt:lpwstr>
  </property>
  <property fmtid="{D5CDD505-2E9C-101B-9397-08002B2CF9AE}" pid="1235" name="ZOTERO_BREF_8hpYlhcv344g_1">
    <vt:lpwstr>ZOTERO_ITEM CSL_CITATION {"citationID":"OLwdZgmS","properties":{"formattedCitation":"(Mirarab et al., 2015)","plainCitation":"(Mirarab et al., 2015)","noteIndex":0},"citationItems":[{"id":"iNwDqJr0/3P9Fdizw","uris":["http://zotero.org/users/1719066/items/</vt:lpwstr>
  </property>
  <property fmtid="{D5CDD505-2E9C-101B-9397-08002B2CF9AE}" pid="1236" name="ZOTERO_BREF_8hpYlhcv344g_2">
    <vt:lpwstr>SQW2TGYY"],"uri":["http://zotero.org/users/1719066/items/SQW2TGYY"],"itemData":{"id":58,"type":"article-journal","title":"PASTA: Ultra-Large Multiple Sequence Alignment for Nucleotide and Amino-Acid Sequences","container-title":"Journal of Computational B</vt:lpwstr>
  </property>
  <property fmtid="{D5CDD505-2E9C-101B-9397-08002B2CF9AE}" pid="1237" name="ZOTERO_BREF_8hpYlhcv344g_3">
    <vt:lpwstr>iology","page":"377-386","volume":"22","issue":"5","source":"PubMed Central","abstract":"We introduce PASTA, a new multiple sequence alignment algorithm. PASTA uses a new technique to produce an alignment given a guide tree that enables it to be both high</vt:lpwstr>
  </property>
  <property fmtid="{D5CDD505-2E9C-101B-9397-08002B2CF9AE}" pid="1238" name="ZOTERO_BREF_8hpYlhcv344g_4">
    <vt:lpwstr>ly scalable and very accurate. We present a study on biological and simulated data with up to 200,000 sequences, showing that PASTA produces highly accurate alignments, improving on the accuracy and scalability of the leading alignment methods (including </vt:lpwstr>
  </property>
  <property fmtid="{D5CDD505-2E9C-101B-9397-08002B2CF9AE}" pid="1239" name="ZOTERO_BREF_8hpYlhcv344g_5">
    <vt:lpwstr>SATé). We also show that trees estimated on PASTA alignments are highly accurate—slightly better than SATé trees, but with substantial improvements relative to other methods. Finally, PASTA is faster than SATé, highly parallelizable, and requires relative</vt:lpwstr>
  </property>
  <property fmtid="{D5CDD505-2E9C-101B-9397-08002B2CF9AE}" pid="1240" name="ZOTERO_BREF_8hpYlhcv344g_6">
    <vt:lpwstr>ly little memory.","DOI":"10.1089/cmb.2014.0156","ISSN":"1066-5277","note":"PMID: 25549288\nPMCID: PMC4424971","shortTitle":"PASTA","journalAbbreviation":"J Comput Biol","author":[{"family":"Mirarab","given":"Siavash"},{"family":"Nguyen","given":"Nam"},{"</vt:lpwstr>
  </property>
  <property fmtid="{D5CDD505-2E9C-101B-9397-08002B2CF9AE}" pid="1241" name="ZOTERO_BREF_8hpYlhcv344g_7">
    <vt:lpwstr>family":"Guo","given":"Sheng"},{"family":"Wang","given":"Li-San"},{"family":"Kim","given":"Junhyong"},{"family":"Warnow","given":"Tandy"}],"issued":{"date-parts":[["2015",5,1]]}}}],"schema":"https://github.com/citation-style-language/schema/raw/master/csl</vt:lpwstr>
  </property>
  <property fmtid="{D5CDD505-2E9C-101B-9397-08002B2CF9AE}" pid="1242" name="ZOTERO_BREF_8hpYlhcv344g_8">
    <vt:lpwstr>-citation.json"}</vt:lpwstr>
  </property>
  <property fmtid="{D5CDD505-2E9C-101B-9397-08002B2CF9AE}" pid="1243" name="ZOTERO_BREF_BXNXMRJnyaDT_1">
    <vt:lpwstr>ZOTERO_ITEM CSL_CITATION {"citationID":"yuAvE4Lx","properties":{"formattedCitation":"(Mirarab et al., 2015)","plainCitation":"(Mirarab et al., 2015)","noteIndex":0},"citationItems":[{"id":"iNwDqJr0/3P9Fdizw","uris":["http://zotero.org/users/1719066/items/</vt:lpwstr>
  </property>
  <property fmtid="{D5CDD505-2E9C-101B-9397-08002B2CF9AE}" pid="1244" name="ZOTERO_BREF_BXNXMRJnyaDT_2">
    <vt:lpwstr>SQW2TGYY"],"uri":["http://zotero.org/users/1719066/items/SQW2TGYY"],"itemData":{"id":58,"type":"article-journal","title":"PASTA: Ultra-Large Multiple Sequence Alignment for Nucleotide and Amino-Acid Sequences","container-title":"Journal of Computational B</vt:lpwstr>
  </property>
  <property fmtid="{D5CDD505-2E9C-101B-9397-08002B2CF9AE}" pid="1245" name="ZOTERO_BREF_BXNXMRJnyaDT_3">
    <vt:lpwstr>iology","page":"377-386","volume":"22","issue":"5","source":"PubMed Central","abstract":"We introduce PASTA, a new multiple sequence alignment algorithm. PASTA uses a new technique to produce an alignment given a guide tree that enables it to be both high</vt:lpwstr>
  </property>
  <property fmtid="{D5CDD505-2E9C-101B-9397-08002B2CF9AE}" pid="1246" name="ZOTERO_BREF_BXNXMRJnyaDT_4">
    <vt:lpwstr>ly scalable and very accurate. We present a study on biological and simulated data with up to 200,000 sequences, showing that PASTA produces highly accurate alignments, improving on the accuracy and scalability of the leading alignment methods (including </vt:lpwstr>
  </property>
  <property fmtid="{D5CDD505-2E9C-101B-9397-08002B2CF9AE}" pid="1247" name="ZOTERO_BREF_BXNXMRJnyaDT_5">
    <vt:lpwstr>SATé). We also show that trees estimated on PASTA alignments are highly accurate—slightly better than SATé trees, but with substantial improvements relative to other methods. Finally, PASTA is faster than SATé, highly parallelizable, and requires relative</vt:lpwstr>
  </property>
  <property fmtid="{D5CDD505-2E9C-101B-9397-08002B2CF9AE}" pid="1248" name="ZOTERO_BREF_BXNXMRJnyaDT_6">
    <vt:lpwstr>ly little memory.","DOI":"10.1089/cmb.2014.0156","ISSN":"1066-5277","note":"PMID: 25549288\nPMCID: PMC4424971","shortTitle":"PASTA","journalAbbreviation":"J Comput Biol","author":[{"family":"Mirarab","given":"Siavash"},{"family":"Nguyen","given":"Nam"},{"</vt:lpwstr>
  </property>
  <property fmtid="{D5CDD505-2E9C-101B-9397-08002B2CF9AE}" pid="1249" name="ZOTERO_BREF_BXNXMRJnyaDT_7">
    <vt:lpwstr>family":"Guo","given":"Sheng"},{"family":"Wang","given":"Li-San"},{"family":"Kim","given":"Junhyong"},{"family":"Warnow","given":"Tandy"}],"issued":{"date-parts":[["2015",5,1]]}}}],"schema":"https://github.com/citation-style-language/schema/raw/master/csl</vt:lpwstr>
  </property>
  <property fmtid="{D5CDD505-2E9C-101B-9397-08002B2CF9AE}" pid="1250" name="ZOTERO_BREF_BXNXMRJnyaDT_8">
    <vt:lpwstr>-citation.json"}</vt:lpwstr>
  </property>
  <property fmtid="{D5CDD505-2E9C-101B-9397-08002B2CF9AE}" pid="1251" name="ZOTERO_BREF_bLPxnqAiEjwP_1">
    <vt:lpwstr>ZOTERO_ITEM CSL_CITATION {"citationID":"l1YT4PVV","properties":{"formattedCitation":"(Mirarab et al., 2015)","plainCitation":"(Mirarab et al., 2015)","noteIndex":0},"citationItems":[{"id":"iNwDqJr0/3P9Fdizw","uris":["http://zotero.org/users/1719066/items/</vt:lpwstr>
  </property>
  <property fmtid="{D5CDD505-2E9C-101B-9397-08002B2CF9AE}" pid="1252" name="ZOTERO_BREF_bLPxnqAiEjwP_2">
    <vt:lpwstr>SQW2TGYY"],"uri":["http://zotero.org/users/1719066/items/SQW2TGYY"],"itemData":{"id":58,"type":"article-journal","title":"PASTA: Ultra-Large Multiple Sequence Alignment for Nucleotide and Amino-Acid Sequences","container-title":"Journal of Computational B</vt:lpwstr>
  </property>
  <property fmtid="{D5CDD505-2E9C-101B-9397-08002B2CF9AE}" pid="1253" name="ZOTERO_BREF_bLPxnqAiEjwP_3">
    <vt:lpwstr>iology","page":"377-386","volume":"22","issue":"5","source":"PubMed Central","abstract":"We introduce PASTA, a new multiple sequence alignment algorithm. PASTA uses a new technique to produce an alignment given a guide tree that enables it to be both high</vt:lpwstr>
  </property>
  <property fmtid="{D5CDD505-2E9C-101B-9397-08002B2CF9AE}" pid="1254" name="ZOTERO_BREF_bLPxnqAiEjwP_4">
    <vt:lpwstr>ly scalable and very accurate. We present a study on biological and simulated data with up to 200,000 sequences, showing that PASTA produces highly accurate alignments, improving on the accuracy and scalability of the leading alignment methods (including </vt:lpwstr>
  </property>
  <property fmtid="{D5CDD505-2E9C-101B-9397-08002B2CF9AE}" pid="1255" name="ZOTERO_BREF_bLPxnqAiEjwP_5">
    <vt:lpwstr>SATé). We also show that trees estimated on PASTA alignments are highly accurate—slightly better than SATé trees, but with substantial improvements relative to other methods. Finally, PASTA is faster than SATé, highly parallelizable, and requires relative</vt:lpwstr>
  </property>
  <property fmtid="{D5CDD505-2E9C-101B-9397-08002B2CF9AE}" pid="1256" name="ZOTERO_BREF_bLPxnqAiEjwP_6">
    <vt:lpwstr>ly little memory.","DOI":"10.1089/cmb.2014.0156","ISSN":"1066-5277","note":"PMID: 25549288\nPMCID: PMC4424971","shortTitle":"PASTA","journalAbbreviation":"J Comput Biol","author":[{"family":"Mirarab","given":"Siavash"},{"family":"Nguyen","given":"Nam"},{"</vt:lpwstr>
  </property>
  <property fmtid="{D5CDD505-2E9C-101B-9397-08002B2CF9AE}" pid="1257" name="ZOTERO_BREF_bLPxnqAiEjwP_7">
    <vt:lpwstr>family":"Guo","given":"Sheng"},{"family":"Wang","given":"Li-San"},{"family":"Kim","given":"Junhyong"},{"family":"Warnow","given":"Tandy"}],"issued":{"date-parts":[["2015",5,1]]}}}],"schema":"https://github.com/citation-style-language/schema/raw/master/csl</vt:lpwstr>
  </property>
  <property fmtid="{D5CDD505-2E9C-101B-9397-08002B2CF9AE}" pid="1258" name="ZOTERO_BREF_bLPxnqAiEjwP_8">
    <vt:lpwstr>-citation.json"}</vt:lpwstr>
  </property>
  <property fmtid="{D5CDD505-2E9C-101B-9397-08002B2CF9AE}" pid="1259" name="ZOTERO_BREF_zLyjveU44AtQ_1">
    <vt:lpwstr>ZOTERO_ITEM CSL_CITATION {"citationID":"st3eQprB","properties":{"formattedCitation":"(Mirarab et al., 2015)","plainCitation":"(Mirarab et al., 2015)","noteIndex":0},"citationItems":[{"id":"iNwDqJr0/3P9Fdizw","uris":["http://zotero.org/users/1719066/items/</vt:lpwstr>
  </property>
  <property fmtid="{D5CDD505-2E9C-101B-9397-08002B2CF9AE}" pid="1260" name="ZOTERO_BREF_zLyjveU44AtQ_2">
    <vt:lpwstr>SQW2TGYY"],"uri":["http://zotero.org/users/1719066/items/SQW2TGYY"],"itemData":{"id":58,"type":"article-journal","title":"PASTA: Ultra-Large Multiple Sequence Alignment for Nucleotide and Amino-Acid Sequences","container-title":"Journal of Computational B</vt:lpwstr>
  </property>
  <property fmtid="{D5CDD505-2E9C-101B-9397-08002B2CF9AE}" pid="1261" name="ZOTERO_BREF_zLyjveU44AtQ_3">
    <vt:lpwstr>iology","page":"377-386","volume":"22","issue":"5","source":"PubMed Central","abstract":"We introduce PASTA, a new multiple sequence alignment algorithm. PASTA uses a new technique to produce an alignment given a guide tree that enables it to be both high</vt:lpwstr>
  </property>
  <property fmtid="{D5CDD505-2E9C-101B-9397-08002B2CF9AE}" pid="1262" name="ZOTERO_BREF_zLyjveU44AtQ_4">
    <vt:lpwstr>ly scalable and very accurate. We present a study on biological and simulated data with up to 200,000 sequences, showing that PASTA produces highly accurate alignments, improving on the accuracy and scalability of the leading alignment methods (including </vt:lpwstr>
  </property>
  <property fmtid="{D5CDD505-2E9C-101B-9397-08002B2CF9AE}" pid="1263" name="ZOTERO_BREF_zLyjveU44AtQ_5">
    <vt:lpwstr>SATé). We also show that trees estimated on PASTA alignments are highly accurate—slightly better than SATé trees, but with substantial improvements relative to other methods. Finally, PASTA is faster than SATé, highly parallelizable, and requires relative</vt:lpwstr>
  </property>
  <property fmtid="{D5CDD505-2E9C-101B-9397-08002B2CF9AE}" pid="1264" name="ZOTERO_BREF_zLyjveU44AtQ_6">
    <vt:lpwstr>ly little memory.","DOI":"10.1089/cmb.2014.0156","ISSN":"1066-5277","note":"PMID: 25549288\nPMCID: PMC4424971","shortTitle":"PASTA","journalAbbreviation":"J Comput Biol","author":[{"family":"Mirarab","given":"Siavash"},{"family":"Nguyen","given":"Nam"},{"</vt:lpwstr>
  </property>
  <property fmtid="{D5CDD505-2E9C-101B-9397-08002B2CF9AE}" pid="1265" name="ZOTERO_BREF_zLyjveU44AtQ_7">
    <vt:lpwstr>family":"Guo","given":"Sheng"},{"family":"Wang","given":"Li-San"},{"family":"Kim","given":"Junhyong"},{"family":"Warnow","given":"Tandy"}],"issued":{"date-parts":[["2015",5,1]]}}}],"schema":"https://github.com/citation-style-language/schema/raw/master/csl</vt:lpwstr>
  </property>
  <property fmtid="{D5CDD505-2E9C-101B-9397-08002B2CF9AE}" pid="1266" name="ZOTERO_BREF_zLyjveU44AtQ_8">
    <vt:lpwstr>-citation.json"}</vt:lpwstr>
  </property>
  <property fmtid="{D5CDD505-2E9C-101B-9397-08002B2CF9AE}" pid="1267" name="ZOTERO_BREF_BTRBp264i979_1">
    <vt:lpwstr>ZOTERO_ITEM CSL_CITATION {"citationID":"kUqbu1q3","properties":{"formattedCitation":"(Cannone et al., 2002)","plainCitation":"(Cannone et al., 2002)","noteIndex":0},"citationItems":[{"id":"iNwDqJr0/MCWgDmuh","uris":["http://zotero.org/users/1719066/items/</vt:lpwstr>
  </property>
  <property fmtid="{D5CDD505-2E9C-101B-9397-08002B2CF9AE}" pid="1268" name="ZOTERO_BREF_BTRBp264i979_2">
    <vt:lpwstr>PHMCGQAI"],"uri":["http://zotero.org/users/1719066/items/PHMCGQAI"],"itemData":{"id":61,"type":"article-journal","title":"The Comparative RNA Web (CRW) Site: an online database of comparative sequence and structure information for ribosomal, intron, and o</vt:lpwstr>
  </property>
  <property fmtid="{D5CDD505-2E9C-101B-9397-08002B2CF9AE}" pid="1269" name="ZOTERO_BREF_BTRBp264i979_3">
    <vt:lpwstr>ther RNAs","container-title":"BMC Bioinformatics","page":"2","volume":"3","source":"PubMed Central","abstract":"Background\nComparative analysis of RNA sequences is the basis for the detailed and accurate predictions of RNA structure and the determination</vt:lpwstr>
  </property>
  <property fmtid="{D5CDD505-2E9C-101B-9397-08002B2CF9AE}" pid="1270" name="ZOTERO_BREF_BTRBp264i979_4">
    <vt:lpwstr> of phylogenetic relationships for organisms that span the entire phylogenetic tree. Underlying these accomplishments are very large, well-organized, and processed collections of RNA sequences. This data, starting with the sequences organized into a datab</vt:lpwstr>
  </property>
  <property fmtid="{D5CDD505-2E9C-101B-9397-08002B2CF9AE}" pid="1271" name="ZOTERO_BREF_BTRBp264i979_5">
    <vt:lpwstr>ase management system and aligned to reveal their higher-order structure, and patterns of conservation and variation for organisms that span the phylogenetic tree, has been collected and analyzed. This type of information can be fundamental for and have a</vt:lpwstr>
  </property>
  <property fmtid="{D5CDD505-2E9C-101B-9397-08002B2CF9AE}" pid="1272" name="ZOTERO_BREF_BTRBp264i979_6">
    <vt:lpwstr>n influence on the study of phylogenetic relationships, RNA structure, and the melding of these two fields.\n\nResults\nWe have prepared a large web site that disseminates our comparative sequence and structure models and data. The four major types of com</vt:lpwstr>
  </property>
  <property fmtid="{D5CDD505-2E9C-101B-9397-08002B2CF9AE}" pid="1273" name="ZOTERO_BREF_BTRBp264i979_7">
    <vt:lpwstr>parative information and systems available for the three ribosomal RNAs (5S, 16S, and 23S rRNA), transfer RNA (tRNA), and two of the catalytic intron RNAs (group I and group II) are: (1) Current Comparative Structure Models; (2) Nucleotide Frequency and C</vt:lpwstr>
  </property>
  <property fmtid="{D5CDD505-2E9C-101B-9397-08002B2CF9AE}" pid="1274" name="ZOTERO_BREF_BTRBp264i979_8">
    <vt:lpwstr>onservation Information; (3) Sequence and Structure Data; and (4) Data Access Systems.\n\nConclusions\nThis online RNA sequence and structure information, the result of extensive analysis, interpretation, data collection, and computer program and web deve</vt:lpwstr>
  </property>
  <property fmtid="{D5CDD505-2E9C-101B-9397-08002B2CF9AE}" pid="1275" name="ZOTERO_BREF_BTRBp264i979_9">
    <vt:lpwstr>lopment, is accessible at our Comparative RNA Web (CRW) Site http://www.rna.icmb.utexas.edu. In the future, more data and information will be added to these existing categories, new categories will be developed, and additional RNAs will be studied and pre</vt:lpwstr>
  </property>
  <property fmtid="{D5CDD505-2E9C-101B-9397-08002B2CF9AE}" pid="1276" name="ZOTERO_BREF_BTRBp264i979_10">
    <vt:lpwstr>sented at the CRW Site.","DOI":"10.1186/1471-2105-3-2","ISSN":"1471-2105","note":"PMID: 11869452\nPMCID: PMC65690","shortTitle":"The Comparative RNA Web (CRW) Site","journalAbbreviation":"BMC Bioinformatics","author":[{"family":"Cannone","given":"Jamie J"</vt:lpwstr>
  </property>
  <property fmtid="{D5CDD505-2E9C-101B-9397-08002B2CF9AE}" pid="1277" name="ZOTERO_BREF_BTRBp264i979_11">
    <vt:lpwstr>},{"family":"Subramanian","given":"Sankar"},{"family":"Schnare","given":"Murray N"},{"family":"Collett","given":"James R"},{"family":"D'Souza","given":"Lisa M"},{"family":"Du","given":"Yushi"},{"family":"Feng","given":"Brian"},{"family":"Lin","given":"Nan</vt:lpwstr>
  </property>
  <property fmtid="{D5CDD505-2E9C-101B-9397-08002B2CF9AE}" pid="1278" name="ZOTERO_BREF_BTRBp264i979_12">
    <vt:lpwstr>"},{"family":"Madabusi","given":"Lakshmi V"},{"family":"Müller","given":"Kirsten M"},{"family":"Pande","given":"Nupur"},{"family":"Shang","given":"Zhidi"},{"family":"Yu","given":"Nan"},{"family":"Gutell","given":"Robin R"}],"issued":{"date-parts":[["2002"</vt:lpwstr>
  </property>
  <property fmtid="{D5CDD505-2E9C-101B-9397-08002B2CF9AE}" pid="1279" name="ZOTERO_BREF_BTRBp264i979_13">
    <vt:lpwstr>,1,17]]}}}],"schema":"https://github.com/citation-style-language/schema/raw/master/csl-citation.json"}</vt:lpwstr>
  </property>
  <property fmtid="{D5CDD505-2E9C-101B-9397-08002B2CF9AE}" pid="1280" name="ZOTERO_BREF_qWEIxqyK0ScH_1">
    <vt:lpwstr>ZOTERO_ITEM CSL_CITATION {"citationID":"xaoPlAg5","properties":{"formattedCitation":"(Mirarab et al., 2015)","plainCitation":"(Mirarab et al., 2015)","noteIndex":0},"citationItems":[{"id":"iNwDqJr0/3P9Fdizw","uris":["http://zotero.org/users/1719066/items/</vt:lpwstr>
  </property>
  <property fmtid="{D5CDD505-2E9C-101B-9397-08002B2CF9AE}" pid="1281" name="ZOTERO_BREF_qWEIxqyK0ScH_2">
    <vt:lpwstr>SQW2TGYY"],"uri":["http://zotero.org/users/1719066/items/SQW2TGYY"],"itemData":{"id":58,"type":"article-journal","title":"PASTA: Ultra-Large Multiple Sequence Alignment for Nucleotide and Amino-Acid Sequences","container-title":"Journal of Computational B</vt:lpwstr>
  </property>
  <property fmtid="{D5CDD505-2E9C-101B-9397-08002B2CF9AE}" pid="1282" name="ZOTERO_BREF_qWEIxqyK0ScH_3">
    <vt:lpwstr>iology","page":"377-386","volume":"22","issue":"5","source":"PubMed Central","abstract":"We introduce PASTA, a new multiple sequence alignment algorithm. PASTA uses a new technique to produce an alignment given a guide tree that enables it to be both high</vt:lpwstr>
  </property>
  <property fmtid="{D5CDD505-2E9C-101B-9397-08002B2CF9AE}" pid="1283" name="ZOTERO_BREF_qWEIxqyK0ScH_4">
    <vt:lpwstr>ly scalable and very accurate. We present a study on biological and simulated data with up to 200,000 sequences, showing that PASTA produces highly accurate alignments, improving on the accuracy and scalability of the leading alignment methods (including </vt:lpwstr>
  </property>
  <property fmtid="{D5CDD505-2E9C-101B-9397-08002B2CF9AE}" pid="1284" name="ZOTERO_BREF_qWEIxqyK0ScH_5">
    <vt:lpwstr>SATé). We also show that trees estimated on PASTA alignments are highly accurate—slightly better than SATé trees, but with substantial improvements relative to other methods. Finally, PASTA is faster than SATé, highly parallelizable, and requires relative</vt:lpwstr>
  </property>
  <property fmtid="{D5CDD505-2E9C-101B-9397-08002B2CF9AE}" pid="1285" name="ZOTERO_BREF_qWEIxqyK0ScH_6">
    <vt:lpwstr>ly little memory.","DOI":"10.1089/cmb.2014.0156","ISSN":"1066-5277","note":"PMID: 25549288\nPMCID: PMC4424971","shortTitle":"PASTA","journalAbbreviation":"J Comput Biol","author":[{"family":"Mirarab","given":"Siavash"},{"family":"Nguyen","given":"Nam"},{"</vt:lpwstr>
  </property>
  <property fmtid="{D5CDD505-2E9C-101B-9397-08002B2CF9AE}" pid="1286" name="ZOTERO_BREF_qWEIxqyK0ScH_7">
    <vt:lpwstr>family":"Guo","given":"Sheng"},{"family":"Wang","given":"Li-San"},{"family":"Kim","given":"Junhyong"},{"family":"Warnow","given":"Tandy"}],"issued":{"date-parts":[["2015",5,1]]}}}],"schema":"https://github.com/citation-style-language/schema/raw/master/csl</vt:lpwstr>
  </property>
  <property fmtid="{D5CDD505-2E9C-101B-9397-08002B2CF9AE}" pid="1287" name="ZOTERO_BREF_qWEIxqyK0ScH_8">
    <vt:lpwstr>-citation.json"}</vt:lpwstr>
  </property>
  <property fmtid="{D5CDD505-2E9C-101B-9397-08002B2CF9AE}" pid="1288" name="ZOTERO_BREF_dGLkyfqoiEjK_1">
    <vt:lpwstr>ZOTERO_ITEM CSL_CITATION {"citationID":"s0hkyZMB","properties":{"formattedCitation":"(Mirarab et al., 2015)","plainCitation":"(Mirarab et al., 2015)","noteIndex":0},"citationItems":[{"id":"iNwDqJr0/3P9Fdizw","uris":["http://zotero.org/users/1719066/items/</vt:lpwstr>
  </property>
  <property fmtid="{D5CDD505-2E9C-101B-9397-08002B2CF9AE}" pid="1289" name="ZOTERO_BREF_dGLkyfqoiEjK_2">
    <vt:lpwstr>SQW2TGYY"],"uri":["http://zotero.org/users/1719066/items/SQW2TGYY"],"itemData":{"id":58,"type":"article-journal","title":"PASTA: Ultra-Large Multiple Sequence Alignment for Nucleotide and Amino-Acid Sequences","container-title":"Journal of Computational B</vt:lpwstr>
  </property>
  <property fmtid="{D5CDD505-2E9C-101B-9397-08002B2CF9AE}" pid="1290" name="ZOTERO_BREF_dGLkyfqoiEjK_3">
    <vt:lpwstr>iology","page":"377-386","volume":"22","issue":"5","source":"PubMed Central","abstract":"We introduce PASTA, a new multiple sequence alignment algorithm. PASTA uses a new technique to produce an alignment given a guide tree that enables it to be both high</vt:lpwstr>
  </property>
  <property fmtid="{D5CDD505-2E9C-101B-9397-08002B2CF9AE}" pid="1291" name="ZOTERO_BREF_dGLkyfqoiEjK_4">
    <vt:lpwstr>ly scalable and very accurate. We present a study on biological and simulated data with up to 200,000 sequences, showing that PASTA produces highly accurate alignments, improving on the accuracy and scalability of the leading alignment methods (including </vt:lpwstr>
  </property>
  <property fmtid="{D5CDD505-2E9C-101B-9397-08002B2CF9AE}" pid="1292" name="ZOTERO_BREF_dGLkyfqoiEjK_5">
    <vt:lpwstr>SATé). We also show that trees estimated on PASTA alignments are highly accurate—slightly better than SATé trees, but with substantial improvements relative to other methods. Finally, PASTA is faster than SATé, highly parallelizable, and requires relative</vt:lpwstr>
  </property>
  <property fmtid="{D5CDD505-2E9C-101B-9397-08002B2CF9AE}" pid="1293" name="ZOTERO_BREF_dGLkyfqoiEjK_6">
    <vt:lpwstr>ly little memory.","DOI":"10.1089/cmb.2014.0156","ISSN":"1066-5277","note":"PMID: 25549288\nPMCID: PMC4424971","shortTitle":"PASTA","journalAbbreviation":"J Comput Biol","author":[{"family":"Mirarab","given":"Siavash"},{"family":"Nguyen","given":"Nam"},{"</vt:lpwstr>
  </property>
  <property fmtid="{D5CDD505-2E9C-101B-9397-08002B2CF9AE}" pid="1294" name="ZOTERO_BREF_dGLkyfqoiEjK_7">
    <vt:lpwstr>family":"Guo","given":"Sheng"},{"family":"Wang","given":"Li-San"},{"family":"Kim","given":"Junhyong"},{"family":"Warnow","given":"Tandy"}],"issued":{"date-parts":[["2015",5,1]]}}}],"schema":"https://github.com/citation-style-language/schema/raw/master/csl</vt:lpwstr>
  </property>
  <property fmtid="{D5CDD505-2E9C-101B-9397-08002B2CF9AE}" pid="1295" name="ZOTERO_BREF_dGLkyfqoiEjK_8">
    <vt:lpwstr>-citation.json"}</vt:lpwstr>
  </property>
  <property fmtid="{D5CDD505-2E9C-101B-9397-08002B2CF9AE}" pid="1296" name="ZOTERO_BREF_IS8C9kdWxmGp_1">
    <vt:lpwstr>ZOTERO_ITEM CSL_CITATION {"citationID":"6ty1hm6M","properties":{"formattedCitation":"(Mirarab et al., 2015)","plainCitation":"(Mirarab et al., 2015)","noteIndex":0},"citationItems":[{"id":"iNwDqJr0/3P9Fdizw","uris":["http://zotero.org/users/1719066/items/</vt:lpwstr>
  </property>
  <property fmtid="{D5CDD505-2E9C-101B-9397-08002B2CF9AE}" pid="1297" name="ZOTERO_BREF_IS8C9kdWxmGp_2">
    <vt:lpwstr>SQW2TGYY"],"uri":["http://zotero.org/users/1719066/items/SQW2TGYY"],"itemData":{"id":58,"type":"article-journal","title":"PASTA: Ultra-Large Multiple Sequence Alignment for Nucleotide and Amino-Acid Sequences","container-title":"Journal of Computational B</vt:lpwstr>
  </property>
  <property fmtid="{D5CDD505-2E9C-101B-9397-08002B2CF9AE}" pid="1298" name="ZOTERO_BREF_IS8C9kdWxmGp_3">
    <vt:lpwstr>iology","page":"377-386","volume":"22","issue":"5","source":"PubMed Central","abstract":"We introduce PASTA, a new multiple sequence alignment algorithm. PASTA uses a new technique to produce an alignment given a guide tree that enables it to be both high</vt:lpwstr>
  </property>
  <property fmtid="{D5CDD505-2E9C-101B-9397-08002B2CF9AE}" pid="1299" name="ZOTERO_BREF_IS8C9kdWxmGp_4">
    <vt:lpwstr>ly scalable and very accurate. We present a study on biological and simulated data with up to 200,000 sequences, showing that PASTA produces highly accurate alignments, improving on the accuracy and scalability of the leading alignment methods (including </vt:lpwstr>
  </property>
  <property fmtid="{D5CDD505-2E9C-101B-9397-08002B2CF9AE}" pid="1300" name="ZOTERO_BREF_IS8C9kdWxmGp_5">
    <vt:lpwstr>SATé). We also show that trees estimated on PASTA alignments are highly accurate—slightly better than SATé trees, but with substantial improvements relative to other methods. Finally, PASTA is faster than SATé, highly parallelizable, and requires relative</vt:lpwstr>
  </property>
  <property fmtid="{D5CDD505-2E9C-101B-9397-08002B2CF9AE}" pid="1301" name="ZOTERO_BREF_IS8C9kdWxmGp_6">
    <vt:lpwstr>ly little memory.","DOI":"10.1089/cmb.2014.0156","ISSN":"1066-5277","note":"PMID: 25549288\nPMCID: PMC4424971","shortTitle":"PASTA","journalAbbreviation":"J Comput Biol","author":[{"family":"Mirarab","given":"Siavash"},{"family":"Nguyen","given":"Nam"},{"</vt:lpwstr>
  </property>
  <property fmtid="{D5CDD505-2E9C-101B-9397-08002B2CF9AE}" pid="1302" name="ZOTERO_BREF_IS8C9kdWxmGp_7">
    <vt:lpwstr>family":"Guo","given":"Sheng"},{"family":"Wang","given":"Li-San"},{"family":"Kim","given":"Junhyong"},{"family":"Warnow","given":"Tandy"}],"issued":{"date-parts":[["2015",5,1]]}}}],"schema":"https://github.com/citation-style-language/schema/raw/master/csl</vt:lpwstr>
  </property>
  <property fmtid="{D5CDD505-2E9C-101B-9397-08002B2CF9AE}" pid="1303" name="ZOTERO_BREF_IS8C9kdWxmGp_8">
    <vt:lpwstr>-citation.json"}</vt:lpwstr>
  </property>
  <property fmtid="{D5CDD505-2E9C-101B-9397-08002B2CF9AE}" pid="1304" name="ZOTERO_BREF_UtD1mb55ZGze_1">
    <vt:lpwstr>ZOTERO_ITEM CSL_CITATION {"citationID":"kRDlVWoz","properties":{"formattedCitation":"(Liu, Linder, &amp; Warnow, 2011)","plainCitation":"(Liu, Linder, &amp; Warnow, 2011)","noteIndex":0},"citationItems":[{"id":"iNwDqJr0/cSN3hKDt","uris":["http://zotero.org/users/</vt:lpwstr>
  </property>
  <property fmtid="{D5CDD505-2E9C-101B-9397-08002B2CF9AE}" pid="1305" name="ZOTERO_BREF_UtD1mb55ZGze_2">
    <vt:lpwstr>1719066/items/SBRBIQY5"],"uri":["http://zotero.org/users/1719066/items/SBRBIQY5"],"itemData":{"id":70,"type":"article-journal","title":"RAxML and FastTree: Comparing Two Methods for Large-Scale Maximum Likelihood Phylogeny Estimation","container-title":"P</vt:lpwstr>
  </property>
  <property fmtid="{D5CDD505-2E9C-101B-9397-08002B2CF9AE}" pid="1306" name="ZOTERO_BREF_UtD1mb55ZGze_3">
    <vt:lpwstr>LoS ONE","volume":"6","issue":"11","source":"PubMed Central","abstract":"Statistical methods for phylogeny estimation, especially maximum likelihood (ML), offer high accuracy with excellent theoretical properties. However, RAxML, the current leading metho</vt:lpwstr>
  </property>
  <property fmtid="{D5CDD505-2E9C-101B-9397-08002B2CF9AE}" pid="1307" name="ZOTERO_BREF_UtD1mb55ZGze_4">
    <vt:lpwstr>d for large-scale ML estimation, can require weeks or longer when used on datasets with thousands of molecular sequences. Faster methods for ML estimation, among them FastTree, have also been developed, but their relative performance to RAxML is not yet f</vt:lpwstr>
  </property>
  <property fmtid="{D5CDD505-2E9C-101B-9397-08002B2CF9AE}" pid="1308" name="ZOTERO_BREF_UtD1mb55ZGze_5">
    <vt:lpwstr>ully understood. In this study, we explore the performance with respect to ML score, running time, and topological accuracy, of FastTree and RAxML on thousands of alignments (based on both simulated and biological nucleotide datasets) with up to 27,634 se</vt:lpwstr>
  </property>
  <property fmtid="{D5CDD505-2E9C-101B-9397-08002B2CF9AE}" pid="1309" name="ZOTERO_BREF_UtD1mb55ZGze_6">
    <vt:lpwstr>quences. We find that when RAxML and FastTree are constrained to the same running time, FastTree produces topologically much more accurate trees in almost all cases. We also find that when RAxML is allowed to run to completion, it provides an advantage ov</vt:lpwstr>
  </property>
  <property fmtid="{D5CDD505-2E9C-101B-9397-08002B2CF9AE}" pid="1310" name="ZOTERO_BREF_UtD1mb55ZGze_7">
    <vt:lpwstr>er FastTree in terms of the ML score, but does not produce substantially more accurate tree topologies. Interestingly, the relative accuracy of trees computed using FastTree and RAxML depends in part on the accuracy of the sequence alignment and dataset s</vt:lpwstr>
  </property>
  <property fmtid="{D5CDD505-2E9C-101B-9397-08002B2CF9AE}" pid="1311" name="ZOTERO_BREF_UtD1mb55ZGze_8">
    <vt:lpwstr>ize, so that FastTree can be more accurate than RAxML on large datasets with relatively inaccurate alignments. Finally, the running times of RAxML and FastTree are dramatically different, so that when run to completion, RAxML can take several orders of ma</vt:lpwstr>
  </property>
  <property fmtid="{D5CDD505-2E9C-101B-9397-08002B2CF9AE}" pid="1312" name="ZOTERO_BREF_UtD1mb55ZGze_9">
    <vt:lpwstr>gnitude longer than FastTree to complete. Thus, our study shows that very large phylogenies can be estimated very quickly using FastTree, with little (and in some cases no) degradation in tree accuracy, as compared to RAxML.","URL":"https://www.ncbi.nlm.n</vt:lpwstr>
  </property>
  <property fmtid="{D5CDD505-2E9C-101B-9397-08002B2CF9AE}" pid="1313" name="ZOTERO_BREF_UtD1mb55ZGze_10">
    <vt:lpwstr>ih.gov/pmc/articles/PMC3221724/","DOI":"10.1371/journal.pone.0027731","ISSN":"1932-6203","note":"PMID: 22132132\nPMCID: PMC3221724","shortTitle":"RAxML and FastTree","journalAbbreviation":"PLoS One","author":[{"family":"Liu","given":"Kevin"},{"family":"Li</vt:lpwstr>
  </property>
  <property fmtid="{D5CDD505-2E9C-101B-9397-08002B2CF9AE}" pid="1314" name="ZOTERO_BREF_UtD1mb55ZGze_11">
    <vt:lpwstr>nder","given":"C. Randal"},{"family":"Warnow","given":"Tandy"}],"issued":{"date-parts":[["2011",11,21]]},"accessed":{"date-parts":[["2018",1,22]]}}}],"schema":"https://github.com/citation-style-language/schema/raw/master/csl-citation.json"}</vt:lpwstr>
  </property>
  <property fmtid="{D5CDD505-2E9C-101B-9397-08002B2CF9AE}" pid="1315" name="ZOTERO_BREF_vEvNZR34lM8v_1">
    <vt:lpwstr>ZOTERO_ITEM CSL_CITATION {"citationID":"XHEpKYmZ","properties":{"formattedCitation":"(Liu et al., 2011)","plainCitation":"(Liu et al., 2011)","noteIndex":0},"citationItems":[{"id":"iNwDqJr0/cSN3hKDt","uris":["http://zotero.org/users/1719066/items/SBRBIQY5</vt:lpwstr>
  </property>
  <property fmtid="{D5CDD505-2E9C-101B-9397-08002B2CF9AE}" pid="1316" name="ZOTERO_BREF_vEvNZR34lM8v_2">
    <vt:lpwstr>"],"uri":["http://zotero.org/users/1719066/items/SBRBIQY5"],"itemData":{"id":70,"type":"article-journal","title":"RAxML and FastTree: Comparing Two Methods for Large-Scale Maximum Likelihood Phylogeny Estimation","container-title":"PLoS ONE","volume":"6",</vt:lpwstr>
  </property>
  <property fmtid="{D5CDD505-2E9C-101B-9397-08002B2CF9AE}" pid="1317" name="ZOTERO_BREF_vEvNZR34lM8v_3">
    <vt:lpwstr>"issue":"11","source":"PubMed Central","abstract":"Statistical methods for phylogeny estimation, especially maximum likelihood (ML), offer high accuracy with excellent theoretical properties. However, RAxML, the current leading method for large-scale ML e</vt:lpwstr>
  </property>
  <property fmtid="{D5CDD505-2E9C-101B-9397-08002B2CF9AE}" pid="1318" name="ZOTERO_BREF_vEvNZR34lM8v_4">
    <vt:lpwstr>stimation, can require weeks or longer when used on datasets with thousands of molecular sequences. Faster methods for ML estimation, among them FastTree, have also been developed, but their relative performance to RAxML is not yet fully understood. In th</vt:lpwstr>
  </property>
  <property fmtid="{D5CDD505-2E9C-101B-9397-08002B2CF9AE}" pid="1319" name="ZOTERO_BREF_vEvNZR34lM8v_5">
    <vt:lpwstr>is study, we explore the performance with respect to ML score, running time, and topological accuracy, of FastTree and RAxML on thousands of alignments (based on both simulated and biological nucleotide datasets) with up to 27,634 sequences. We find that </vt:lpwstr>
  </property>
  <property fmtid="{D5CDD505-2E9C-101B-9397-08002B2CF9AE}" pid="1320" name="ZOTERO_BREF_vEvNZR34lM8v_6">
    <vt:lpwstr>when RAxML and FastTree are constrained to the same running time, FastTree produces topologically much more accurate trees in almost all cases. We also find that when RAxML is allowed to run to completion, it provides an advantage over FastTree in terms o</vt:lpwstr>
  </property>
  <property fmtid="{D5CDD505-2E9C-101B-9397-08002B2CF9AE}" pid="1321" name="ZOTERO_BREF_vEvNZR34lM8v_7">
    <vt:lpwstr>f the ML score, but does not produce substantially more accurate tree topologies. Interestingly, the relative accuracy of trees computed using FastTree and RAxML depends in part on the accuracy of the sequence alignment and dataset size, so that FastTree </vt:lpwstr>
  </property>
  <property fmtid="{D5CDD505-2E9C-101B-9397-08002B2CF9AE}" pid="1322" name="ZOTERO_BREF_vEvNZR34lM8v_8">
    <vt:lpwstr>can be more accurate than RAxML on large datasets with relatively inaccurate alignments. Finally, the running times of RAxML and FastTree are dramatically different, so that when run to completion, RAxML can take several orders of magnitude longer than Fa</vt:lpwstr>
  </property>
  <property fmtid="{D5CDD505-2E9C-101B-9397-08002B2CF9AE}" pid="1323" name="ZOTERO_BREF_vEvNZR34lM8v_9">
    <vt:lpwstr>stTree to complete. Thus, our study shows that very large phylogenies can be estimated very quickly using FastTree, with little (and in some cases no) degradation in tree accuracy, as compared to RAxML.","URL":"https://www.ncbi.nlm.nih.gov/pmc/articles/PM</vt:lpwstr>
  </property>
  <property fmtid="{D5CDD505-2E9C-101B-9397-08002B2CF9AE}" pid="1324" name="ZOTERO_BREF_vEvNZR34lM8v_10">
    <vt:lpwstr>C3221724/","DOI":"10.1371/journal.pone.0027731","ISSN":"1932-6203","note":"PMID: 22132132\nPMCID: PMC3221724","shortTitle":"RAxML and FastTree","journalAbbreviation":"PLoS One","author":[{"family":"Liu","given":"Kevin"},{"family":"Linder","given":"C. Rand</vt:lpwstr>
  </property>
  <property fmtid="{D5CDD505-2E9C-101B-9397-08002B2CF9AE}" pid="1325" name="ZOTERO_BREF_vEvNZR34lM8v_11">
    <vt:lpwstr>al"},{"family":"Warnow","given":"Tandy"}],"issued":{"date-parts":[["2011",11,21]]},"accessed":{"date-parts":[["2018",1,22]]}}}],"schema":"https://github.com/citation-style-language/schema/raw/master/csl-citation.json"}</vt:lpwstr>
  </property>
  <property fmtid="{D5CDD505-2E9C-101B-9397-08002B2CF9AE}" pid="1326" name="ZOTERO_BREF_RHCkCcIjryzU_1">
    <vt:lpwstr>ZOTERO_ITEM CSL_CITATION {"citationID":"jSbpKPw6","properties":{"formattedCitation":"(Price, Dehal, &amp; Arkin, 2010)","plainCitation":"(Price, Dehal, &amp; Arkin, 2010)","noteIndex":0},"citationItems":[{"id":"iNwDqJr0/vHpJDV57","uris":["http://zotero.org/users/</vt:lpwstr>
  </property>
  <property fmtid="{D5CDD505-2E9C-101B-9397-08002B2CF9AE}" pid="1327" name="ZOTERO_BREF_RHCkCcIjryzU_2">
    <vt:lpwstr>1719066/items/D8NHGYPS"],"uri":["http://zotero.org/users/1719066/items/D8NHGYPS"],"itemData":{"id":76,"type":"article-journal","title":"FastTree 2 – Approximately Maximum-Likelihood Trees for Large Alignments","container-title":"PLoS ONE","volume":"5","is</vt:lpwstr>
  </property>
  <property fmtid="{D5CDD505-2E9C-101B-9397-08002B2CF9AE}" pid="1328" name="ZOTERO_BREF_RHCkCcIjryzU_3">
    <vt:lpwstr>sue":"3","source":"PubMed Central","abstract":"Background\nWe recently described FastTree, a tool for inferring phylogenies for alignments with up to hundreds of thousands of sequences. Here, we describe improvements to FastTree that improve its accuracy </vt:lpwstr>
  </property>
  <property fmtid="{D5CDD505-2E9C-101B-9397-08002B2CF9AE}" pid="1329" name="ZOTERO_BREF_RHCkCcIjryzU_4">
    <vt:lpwstr>without sacrificing scalability.\n\nMethodology/Principal Findings\nWhere FastTree 1 used nearest-neighbor interchanges (NNIs) and the minimum-evolution criterion to improve the tree, FastTree 2 adds minimum-evolution subtree-pruning-regrafting (SPRs) and</vt:lpwstr>
  </property>
  <property fmtid="{D5CDD505-2E9C-101B-9397-08002B2CF9AE}" pid="1330" name="ZOTERO_BREF_RHCkCcIjryzU_5">
    <vt:lpwstr> maximum-likelihood NNIs. FastTree 2 uses heuristics to restrict the search for better trees and estimates a rate of evolution for each site (the “CAT” approximation). Nevertheless, for both simulated and genuine alignments, FastTree 2 is slightly more ac</vt:lpwstr>
  </property>
  <property fmtid="{D5CDD505-2E9C-101B-9397-08002B2CF9AE}" pid="1331" name="ZOTERO_BREF_RHCkCcIjryzU_6">
    <vt:lpwstr>curate than a standard implementation of maximum-likelihood NNIs (PhyML 3 with default settings). Although FastTree 2 is not quite as accurate as methods that use maximum-likelihood SPRs, most of the splits that disagree are poorly supported, and for larg</vt:lpwstr>
  </property>
  <property fmtid="{D5CDD505-2E9C-101B-9397-08002B2CF9AE}" pid="1332" name="ZOTERO_BREF_RHCkCcIjryzU_7">
    <vt:lpwstr>e alignments, FastTree 2 is 100–1,000 times faster. FastTree 2 inferred a topology and likelihood-based local support values for 237,882 distinct 16S ribosomal RNAs on a desktop computer in 22 hours and 5.8 gigabytes of memory.\n\nConclusions/Significance</vt:lpwstr>
  </property>
  <property fmtid="{D5CDD505-2E9C-101B-9397-08002B2CF9AE}" pid="1333" name="ZOTERO_BREF_RHCkCcIjryzU_8">
    <vt:lpwstr>\nFastTree 2 allows the inference of maximum-likelihood phylogenies for huge alignments. FastTree 2 is freely available at http://www.microbesonline.org/fasttree.","URL":"https://www.ncbi.nlm.nih.gov/pmc/articles/PMC2835736/","DOI":"10.1371/journal.pone.0</vt:lpwstr>
  </property>
  <property fmtid="{D5CDD505-2E9C-101B-9397-08002B2CF9AE}" pid="1334" name="ZOTERO_BREF_RHCkCcIjryzU_9">
    <vt:lpwstr>009490","ISSN":"1932-6203","note":"PMID: 20224823\nPMCID: PMC2835736","journalAbbreviation":"PLoS One","author":[{"family":"Price","given":"Morgan N."},{"family":"Dehal","given":"Paramvir S."},{"family":"Arkin","given":"Adam P."}],"issued":{"date-parts":[</vt:lpwstr>
  </property>
  <property fmtid="{D5CDD505-2E9C-101B-9397-08002B2CF9AE}" pid="1335" name="ZOTERO_BREF_RHCkCcIjryzU_10">
    <vt:lpwstr>["2010",3,10]]},"accessed":{"date-parts":[["2018",1,22]]}}}],"schema":"https://github.com/citation-style-language/schema/raw/master/csl-citation.json"}</vt:lpwstr>
  </property>
  <property fmtid="{D5CDD505-2E9C-101B-9397-08002B2CF9AE}" pid="1336" name="ZOTERO_BREF_Dhu6b9YqH8Xj_1">
    <vt:lpwstr>ZOTERO_ITEM CSL_CITATION {"citationID":"4FNVpq40","properties":{"formattedCitation":"(Price et al., 2010)","plainCitation":"(Price et al., 2010)","noteIndex":0},"citationItems":[{"id":"iNwDqJr0/vHpJDV57","uris":["http://zotero.org/users/1719066/items/D8NH</vt:lpwstr>
  </property>
  <property fmtid="{D5CDD505-2E9C-101B-9397-08002B2CF9AE}" pid="1337" name="ZOTERO_BREF_Dhu6b9YqH8Xj_2">
    <vt:lpwstr>GYPS"],"uri":["http://zotero.org/users/1719066/items/D8NHGYPS"],"itemData":{"id":76,"type":"article-journal","title":"FastTree 2 – Approximately Maximum-Likelihood Trees for Large Alignments","container-title":"PLoS ONE","volume":"5","issue":"3","source":</vt:lpwstr>
  </property>
  <property fmtid="{D5CDD505-2E9C-101B-9397-08002B2CF9AE}" pid="1338" name="ZOTERO_BREF_Dhu6b9YqH8Xj_3">
    <vt:lpwstr>"PubMed Central","abstract":"Background\nWe recently described FastTree, a tool for inferring phylogenies for alignments with up to hundreds of thousands of sequences. Here, we describe improvements to FastTree that improve its accuracy without sacrificin</vt:lpwstr>
  </property>
  <property fmtid="{D5CDD505-2E9C-101B-9397-08002B2CF9AE}" pid="1339" name="ZOTERO_BREF_Dhu6b9YqH8Xj_4">
    <vt:lpwstr>g scalability.\n\nMethodology/Principal Findings\nWhere FastTree 1 used nearest-neighbor interchanges (NNIs) and the minimum-evolution criterion to improve the tree, FastTree 2 adds minimum-evolution subtree-pruning-regrafting (SPRs) and maximum-likelihoo</vt:lpwstr>
  </property>
  <property fmtid="{D5CDD505-2E9C-101B-9397-08002B2CF9AE}" pid="1340" name="ZOTERO_BREF_Dhu6b9YqH8Xj_5">
    <vt:lpwstr>d NNIs. FastTree 2 uses heuristics to restrict the search for better trees and estimates a rate of evolution for each site (the “CAT” approximation). Nevertheless, for both simulated and genuine alignments, FastTree 2 is slightly more accurate than a stan</vt:lpwstr>
  </property>
  <property fmtid="{D5CDD505-2E9C-101B-9397-08002B2CF9AE}" pid="1341" name="ZOTERO_BREF_Dhu6b9YqH8Xj_6">
    <vt:lpwstr>dard implementation of maximum-likelihood NNIs (PhyML 3 with default settings). Although FastTree 2 is not quite as accurate as methods that use maximum-likelihood SPRs, most of the splits that disagree are poorly supported, and for large alignments, Fast</vt:lpwstr>
  </property>
  <property fmtid="{D5CDD505-2E9C-101B-9397-08002B2CF9AE}" pid="1342" name="ZOTERO_BREF_Dhu6b9YqH8Xj_7">
    <vt:lpwstr>Tree 2 is 100–1,000 times faster. FastTree 2 inferred a topology and likelihood-based local support values for 237,882 distinct 16S ribosomal RNAs on a desktop computer in 22 hours and 5.8 gigabytes of memory.\n\nConclusions/Significance\nFastTree 2 allow</vt:lpwstr>
  </property>
  <property fmtid="{D5CDD505-2E9C-101B-9397-08002B2CF9AE}" pid="1343" name="ZOTERO_BREF_Dhu6b9YqH8Xj_8">
    <vt:lpwstr>s the inference of maximum-likelihood phylogenies for huge alignments. FastTree 2 is freely available at http://www.microbesonline.org/fasttree.","URL":"https://www.ncbi.nlm.nih.gov/pmc/articles/PMC2835736/","DOI":"10.1371/journal.pone.0009490","ISSN":"19</vt:lpwstr>
  </property>
  <property fmtid="{D5CDD505-2E9C-101B-9397-08002B2CF9AE}" pid="1344" name="ZOTERO_BREF_Dhu6b9YqH8Xj_9">
    <vt:lpwstr>32-6203","note":"PMID: 20224823\nPMCID: PMC2835736","journalAbbreviation":"PLoS One","author":[{"family":"Price","given":"Morgan N."},{"family":"Dehal","given":"Paramvir S."},{"family":"Arkin","given":"Adam P."}],"issued":{"date-parts":[["2010",3,10]]},"a</vt:lpwstr>
  </property>
  <property fmtid="{D5CDD505-2E9C-101B-9397-08002B2CF9AE}" pid="1345" name="ZOTERO_BREF_Dhu6b9YqH8Xj_10">
    <vt:lpwstr>ccessed":{"date-parts":[["2018",1,22]]}}}],"schema":"https://github.com/citation-style-language/schema/raw/master/csl-citation.json"}</vt:lpwstr>
  </property>
  <property fmtid="{D5CDD505-2E9C-101B-9397-08002B2CF9AE}" pid="1346" name="ZOTERO_BREF_ovfKqjToCkCD_1">
    <vt:lpwstr>ZOTERO_ITEM CSL_CITATION {"citationID":"sRtDfZrq","properties":{"formattedCitation":"(Price et al., 2010)","plainCitation":"(Price et al., 2010)","noteIndex":0},"citationItems":[{"id":"iNwDqJr0/vHpJDV57","uris":["http://zotero.org/users/1719066/items/D8NH</vt:lpwstr>
  </property>
  <property fmtid="{D5CDD505-2E9C-101B-9397-08002B2CF9AE}" pid="1347" name="ZOTERO_BREF_ovfKqjToCkCD_2">
    <vt:lpwstr>GYPS"],"uri":["http://zotero.org/users/1719066/items/D8NHGYPS"],"itemData":{"id":76,"type":"article-journal","title":"FastTree 2 – Approximately Maximum-Likelihood Trees for Large Alignments","container-title":"PLoS ONE","volume":"5","issue":"3","source":</vt:lpwstr>
  </property>
  <property fmtid="{D5CDD505-2E9C-101B-9397-08002B2CF9AE}" pid="1348" name="ZOTERO_BREF_ovfKqjToCkCD_3">
    <vt:lpwstr>"PubMed Central","abstract":"Background\nWe recently described FastTree, a tool for inferring phylogenies for alignments with up to hundreds of thousands of sequences. Here, we describe improvements to FastTree that improve its accuracy without sacrificin</vt:lpwstr>
  </property>
  <property fmtid="{D5CDD505-2E9C-101B-9397-08002B2CF9AE}" pid="1349" name="ZOTERO_BREF_ovfKqjToCkCD_4">
    <vt:lpwstr>g scalability.\n\nMethodology/Principal Findings\nWhere FastTree 1 used nearest-neighbor interchanges (NNIs) and the minimum-evolution criterion to improve the tree, FastTree 2 adds minimum-evolution subtree-pruning-regrafting (SPRs) and maximum-likelihoo</vt:lpwstr>
  </property>
  <property fmtid="{D5CDD505-2E9C-101B-9397-08002B2CF9AE}" pid="1350" name="ZOTERO_BREF_ovfKqjToCkCD_5">
    <vt:lpwstr>d NNIs. FastTree 2 uses heuristics to restrict the search for better trees and estimates a rate of evolution for each site (the “CAT” approximation). Nevertheless, for both simulated and genuine alignments, FastTree 2 is slightly more accurate than a stan</vt:lpwstr>
  </property>
  <property fmtid="{D5CDD505-2E9C-101B-9397-08002B2CF9AE}" pid="1351" name="ZOTERO_BREF_ovfKqjToCkCD_6">
    <vt:lpwstr>dard implementation of maximum-likelihood NNIs (PhyML 3 with default settings). Although FastTree 2 is not quite as accurate as methods that use maximum-likelihood SPRs, most of the splits that disagree are poorly supported, and for large alignments, Fast</vt:lpwstr>
  </property>
  <property fmtid="{D5CDD505-2E9C-101B-9397-08002B2CF9AE}" pid="1352" name="ZOTERO_BREF_ovfKqjToCkCD_7">
    <vt:lpwstr>Tree 2 is 100–1,000 times faster. FastTree 2 inferred a topology and likelihood-based local support values for 237,882 distinct 16S ribosomal RNAs on a desktop computer in 22 hours and 5.8 gigabytes of memory.\n\nConclusions/Significance\nFastTree 2 allow</vt:lpwstr>
  </property>
  <property fmtid="{D5CDD505-2E9C-101B-9397-08002B2CF9AE}" pid="1353" name="ZOTERO_BREF_ovfKqjToCkCD_8">
    <vt:lpwstr>s the inference of maximum-likelihood phylogenies for huge alignments. FastTree 2 is freely available at http://www.microbesonline.org/fasttree.","URL":"https://www.ncbi.nlm.nih.gov/pmc/articles/PMC2835736/","DOI":"10.1371/journal.pone.0009490","ISSN":"19</vt:lpwstr>
  </property>
  <property fmtid="{D5CDD505-2E9C-101B-9397-08002B2CF9AE}" pid="1354" name="ZOTERO_BREF_ovfKqjToCkCD_9">
    <vt:lpwstr>32-6203","note":"PMID: 20224823\nPMCID: PMC2835736","journalAbbreviation":"PLoS One","author":[{"family":"Price","given":"Morgan N."},{"family":"Dehal","given":"Paramvir S."},{"family":"Arkin","given":"Adam P."}],"issued":{"date-parts":[["2010",3,10]]},"a</vt:lpwstr>
  </property>
  <property fmtid="{D5CDD505-2E9C-101B-9397-08002B2CF9AE}" pid="1355" name="ZOTERO_BREF_ovfKqjToCkCD_10">
    <vt:lpwstr>ccessed":{"date-parts":[["2018",1,22]]}}}],"schema":"https://github.com/citation-style-language/schema/raw/master/csl-citation.json"}</vt:lpwstr>
  </property>
  <property fmtid="{D5CDD505-2E9C-101B-9397-08002B2CF9AE}" pid="1356" name="ZOTERO_BREF_jZe4ozQrEhLq_1">
    <vt:lpwstr>ZOTERO_ITEM CSL_CITATION {"citationID":"MmjKFFWM","properties":{"formattedCitation":"(Munir, 2013)","plainCitation":"(Munir, 2013)","noteIndex":0},"citationItems":[{"id":"iNwDqJr0/S4n9TILf","uris":["http://zotero.org/users/1719066/items/AAXBWJ4A"],"uri":[</vt:lpwstr>
  </property>
  <property fmtid="{D5CDD505-2E9C-101B-9397-08002B2CF9AE}" pid="1357" name="ZOTERO_BREF_jZe4ozQrEhLq_2">
    <vt:lpwstr>"http://zotero.org/users/1719066/items/AAXBWJ4A"],"itemData":{"id":67,"type":"article-journal","title":"Bioinformatics analysis of large-scale viral sequences","container-title":"Virulence","page":"97-106","volume":"4","issue":"1","source":"PubMed Central</vt:lpwstr>
  </property>
  <property fmtid="{D5CDD505-2E9C-101B-9397-08002B2CF9AE}" pid="1358" name="ZOTERO_BREF_jZe4ozQrEhLq_3">
    <vt:lpwstr>","abstract":"Due to a significant decrease in the cost of DNA sequencing, the number of sequences submitted to the public databases has dramatically increased in recent years. Efficient analysis of these data sets may lead to a significant understanding </vt:lpwstr>
  </property>
  <property fmtid="{D5CDD505-2E9C-101B-9397-08002B2CF9AE}" pid="1359" name="ZOTERO_BREF_jZe4ozQrEhLq_4">
    <vt:lpwstr>of the nature of pathogens such as bacteria, viruses, parasites, etc. However, this has raised questions about the efficacy of currently available algorithms for the study of pathogen evolution and construction of phylogenetic trees. While the advanced al</vt:lpwstr>
  </property>
  <property fmtid="{D5CDD505-2E9C-101B-9397-08002B2CF9AE}" pid="1360" name="ZOTERO_BREF_jZe4ozQrEhLq_5">
    <vt:lpwstr>gorithms and corresponding programs are being developed, it is crucial to optimize the available ones in order to cope with the current need. The protocol presented in this study is optimized using a number of strategies currently being proposed for handl</vt:lpwstr>
  </property>
  <property fmtid="{D5CDD505-2E9C-101B-9397-08002B2CF9AE}" pid="1361" name="ZOTERO_BREF_jZe4ozQrEhLq_6">
    <vt:lpwstr>ing large-scale DNA sequence data sets, and offers a highly efficacious and accurate method for computing phylogenetic trees with limited computer resources. The protocol may take up to 36 h for construction and annotation of a final tree of about 20,000 </vt:lpwstr>
  </property>
  <property fmtid="{D5CDD505-2E9C-101B-9397-08002B2CF9AE}" pid="1362" name="ZOTERO_BREF_jZe4ozQrEhLq_7">
    <vt:lpwstr>sequences.","DOI":"10.4161/viru.23161","ISSN":"2150-5594","note":"PMID: 23314574\nPMCID: PMC3544756","journalAbbreviation":"Virulence","author":[{"family":"Munir","given":"Muhammad"}],"issued":{"date-parts":[["2013",1,1]]}}}],"schema":"https://github.com/</vt:lpwstr>
  </property>
  <property fmtid="{D5CDD505-2E9C-101B-9397-08002B2CF9AE}" pid="1363" name="ZOTERO_BREF_jZe4ozQrEhLq_8">
    <vt:lpwstr>citation-style-language/schema/raw/master/csl-citation.json"}</vt:lpwstr>
  </property>
  <property fmtid="{D5CDD505-2E9C-101B-9397-08002B2CF9AE}" pid="1364" name="ZOTERO_BREF_gRomfZ0sjmgM_1">
    <vt:lpwstr>ZOTERO_ITEM CSL_CITATION {"citationID":"PqiRNAVz","properties":{"formattedCitation":"(Roe &amp; Sperling, 2007)","plainCitation":"(Roe &amp; Sperling, 2007)","noteIndex":0},"citationItems":[{"id":316,"uris":["http://zotero.org/users/1401269/items/5BSYWCUT"],"uri"</vt:lpwstr>
  </property>
  <property fmtid="{D5CDD505-2E9C-101B-9397-08002B2CF9AE}" pid="1365" name="ZOTERO_BREF_gRomfZ0sjmgM_2">
    <vt:lpwstr>:["http://zotero.org/users/1401269/items/5BSYWCUT"],"itemData":{"id":316,"type":"article-journal","title":"Patterns of evolution of mitochondrial cytochrome c oxidase I and II DNA and implications for DNA barcoding","container-title":"Molecular Phylogenet</vt:lpwstr>
  </property>
  <property fmtid="{D5CDD505-2E9C-101B-9397-08002B2CF9AE}" pid="1366" name="ZOTERO_BREF_gRomfZ0sjmgM_3">
    <vt:lpwstr>ics and Evolution","page":"325-345","volume":"44","issue":"1","source":"ScienceDirect","abstract":"DNA barcoding has focused increasing attention on the use of specific regions of mitochondrial cytochrome c oxidase I and II genes (COI–COII) to diagnose an</vt:lpwstr>
  </property>
  <property fmtid="{D5CDD505-2E9C-101B-9397-08002B2CF9AE}" pid="1367" name="ZOTERO_BREF_gRomfZ0sjmgM_4">
    <vt:lpwstr>d delimit species. However, our understanding of patterns of molecular evolution within these genes is limited. Here we examine patterns of nucleotide divergence in COI–COII within species and between species pairs of Lepidoptera and Diptera using a slidi</vt:lpwstr>
  </property>
  <property fmtid="{D5CDD505-2E9C-101B-9397-08002B2CF9AE}" pid="1368" name="ZOTERO_BREF_gRomfZ0sjmgM_5">
    <vt:lpwstr>ng window analysis. We found that: (1) locations of maximum divergence within COI–COII were highly variable among taxa surveyed in this study; (2) there was major overlap in divergence within versus between species, including within individual COI–COII pr</vt:lpwstr>
  </property>
  <property fmtid="{D5CDD505-2E9C-101B-9397-08002B2CF9AE}" pid="1369" name="ZOTERO_BREF_gRomfZ0sjmgM_6">
    <vt:lpwstr>ofiles; (3) graphical DNA saturation analysis showed variation in percent nucleotide transitions throughout COI–COII and only limited association with levels of DNA divergence. Ultimately, no single optimally informative 600 bp location was found within t</vt:lpwstr>
  </property>
  <property fmtid="{D5CDD505-2E9C-101B-9397-08002B2CF9AE}" pid="1370" name="ZOTERO_BREF_gRomfZ0sjmgM_7">
    <vt:lpwstr>he 2.3kb of COI–COII, and the DNA barcoding region was no better than other regions downstream in COI. Consequently, we recommend that researchers should maximize sequence length to increase the probability of sampling regions of high phylogenetic informa</vt:lpwstr>
  </property>
  <property fmtid="{D5CDD505-2E9C-101B-9397-08002B2CF9AE}" pid="1371" name="ZOTERO_BREF_gRomfZ0sjmgM_8">
    <vt:lpwstr>tiveness, and to minimize stochastic variation in estimating total divergence.","DOI":"10.1016/j.ympev.2006.12.005","ISSN":"1055-7903","journalAbbreviation":"Molecular Phylogenetics and Evolution","author":[{"family":"Roe","given":"Amanda D."},{"family":"</vt:lpwstr>
  </property>
  <property fmtid="{D5CDD505-2E9C-101B-9397-08002B2CF9AE}" pid="1372" name="ZOTERO_BREF_gRomfZ0sjmgM_9">
    <vt:lpwstr>Sperling","given":"Felix A. H."}],"issued":{"date-parts":[["2007",7,1]]}}}],"schema":"https://github.com/citation-style-language/schema/raw/master/csl-citation.json"}</vt:lpwstr>
  </property>
  <property fmtid="{D5CDD505-2E9C-101B-9397-08002B2CF9AE}" pid="1373" name="ZOTERO_BREF_08HA8BG3aOIr_1">
    <vt:lpwstr>ZOTERO_ITEM CSL_CITATION {"citationID":"lS4Li5lp","properties":{"formattedCitation":"(Galtier, Enard, Radondy, Bazin, &amp; Belkhir, 2006)","plainCitation":"(Galtier, Enard, Radondy, Bazin, &amp; Belkhir, 2006)","noteIndex":0},"citationItems":[{"id":324,"uris":["</vt:lpwstr>
  </property>
  <property fmtid="{D5CDD505-2E9C-101B-9397-08002B2CF9AE}" pid="1374" name="ZOTERO_BREF_08HA8BG3aOIr_2">
    <vt:lpwstr>http://zotero.org/users/1401269/items/UA8RUGXG"],"uri":["http://zotero.org/users/1401269/items/UA8RUGXG"],"itemData":{"id":324,"type":"article-journal","title":"Mutation hot spots in mammalian mitochondrial DNA","container-title":"Genome Research","page":</vt:lpwstr>
  </property>
  <property fmtid="{D5CDD505-2E9C-101B-9397-08002B2CF9AE}" pid="1375" name="ZOTERO_BREF_08HA8BG3aOIr_3">
    <vt:lpwstr>"215-222","volume":"16","issue":"2","source":"PubMed Central","abstract":"Animal mitochondrial DNA is characterized by a remarkably high level of within-species homoplasy, that is, phylogenetic incongruence between sites of the molecule. Several investiga</vt:lpwstr>
  </property>
  <property fmtid="{D5CDD505-2E9C-101B-9397-08002B2CF9AE}" pid="1376" name="ZOTERO_BREF_08HA8BG3aOIr_4">
    <vt:lpwstr>tors have invoked recombination to explain it, challenging the dogma of maternal, clonal mitochondrial inheritance in animals. Alternatively, a high level of homoplasy could be explained by the existence of mutation hot spots. By using an exhaustive mamma</vt:lpwstr>
  </property>
  <property fmtid="{D5CDD505-2E9C-101B-9397-08002B2CF9AE}" pid="1377" name="ZOTERO_BREF_08HA8BG3aOIr_5">
    <vt:lpwstr>lian data set, we test the hot spot hypothesis by comparing patterns of site-specific polymorphism and divergence in several groups of closely related species, including hominids. We detect significant co-occurrence of synonymous polymorphisms among close</vt:lpwstr>
  </property>
  <property fmtid="{D5CDD505-2E9C-101B-9397-08002B2CF9AE}" pid="1378" name="ZOTERO_BREF_08HA8BG3aOIr_6">
    <vt:lpwstr>ly related species in various mammalian groups, and a correlation between the site-specific levels of variability within humans (on one hand) and between Hominoidea species (on the other hand), indicating that mutation hot spots actually exist in mammalia</vt:lpwstr>
  </property>
  <property fmtid="{D5CDD505-2E9C-101B-9397-08002B2CF9AE}" pid="1379" name="ZOTERO_BREF_08HA8BG3aOIr_7">
    <vt:lpwstr>n mitochondrial coding regions. The whole data, however, cannot be explained by a simple mutation hot spots model. Rather, we show that the site-specific mutation rate quickly varies in time, so that the same sites are not hypermutable in distinct lineage</vt:lpwstr>
  </property>
  <property fmtid="{D5CDD505-2E9C-101B-9397-08002B2CF9AE}" pid="1380" name="ZOTERO_BREF_08HA8BG3aOIr_8">
    <vt:lpwstr>s. This study provides a plausible mutation model that potentially accounts for the peculiar distribution of mitochondrial sequence variation in mammals without the need for invoking recombination. It also gives hints about the proximal causes of mitochon</vt:lpwstr>
  </property>
  <property fmtid="{D5CDD505-2E9C-101B-9397-08002B2CF9AE}" pid="1381" name="ZOTERO_BREF_08HA8BG3aOIr_9">
    <vt:lpwstr>drial site-specific hypermutability in humans.","DOI":"10.1101/gr.4305906","ISSN":"1088-9051","note":"PMID: 16354751\nPMCID: PMC1361717","journalAbbreviation":"Genome Res","author":[{"family":"Galtier","given":"Nicolas"},{"family":"Enard","given":"David"}</vt:lpwstr>
  </property>
  <property fmtid="{D5CDD505-2E9C-101B-9397-08002B2CF9AE}" pid="1382" name="ZOTERO_BREF_08HA8BG3aOIr_10">
    <vt:lpwstr>,{"family":"Radondy","given":"Yoan"},{"family":"Bazin","given":"Eric"},{"family":"Belkhir","given":"Khalid"}],"issued":{"date-parts":[["2006",2]]}}}],"schema":"https://github.com/citation-style-language/schema/raw/master/csl-citation.json"}</vt:lpwstr>
  </property>
  <property fmtid="{D5CDD505-2E9C-101B-9397-08002B2CF9AE}" pid="1383" name="ZOTERO_BREF_yCcaANDqLmo0_1">
    <vt:lpwstr>ZOTERO_ITEM CSL_CITATION {"citationID":"P8etm6kF","properties":{"formattedCitation":"(Roe &amp; Sperling, 2007)","plainCitation":"(Roe &amp; Sperling, 2007)","noteIndex":0},"citationItems":[{"id":316,"uris":["http://zotero.org/users/1401269/items/5BSYWCUT"],"uri"</vt:lpwstr>
  </property>
  <property fmtid="{D5CDD505-2E9C-101B-9397-08002B2CF9AE}" pid="1384" name="ZOTERO_BREF_yCcaANDqLmo0_2">
    <vt:lpwstr>:["http://zotero.org/users/1401269/items/5BSYWCUT"],"itemData":{"id":316,"type":"article-journal","title":"Patterns of evolution of mitochondrial cytochrome c oxidase I and II DNA and implications for DNA barcoding","container-title":"Molecular Phylogenet</vt:lpwstr>
  </property>
  <property fmtid="{D5CDD505-2E9C-101B-9397-08002B2CF9AE}" pid="1385" name="ZOTERO_BREF_yCcaANDqLmo0_3">
    <vt:lpwstr>ics and Evolution","page":"325-345","volume":"44","issue":"1","source":"ScienceDirect","abstract":"DNA barcoding has focused increasing attention on the use of specific regions of mitochondrial cytochrome c oxidase I and II genes (COI–COII) to diagnose an</vt:lpwstr>
  </property>
  <property fmtid="{D5CDD505-2E9C-101B-9397-08002B2CF9AE}" pid="1386" name="ZOTERO_BREF_yCcaANDqLmo0_4">
    <vt:lpwstr>d delimit species. However, our understanding of patterns of molecular evolution within these genes is limited. Here we examine patterns of nucleotide divergence in COI–COII within species and between species pairs of Lepidoptera and Diptera using a slidi</vt:lpwstr>
  </property>
  <property fmtid="{D5CDD505-2E9C-101B-9397-08002B2CF9AE}" pid="1387" name="ZOTERO_BREF_yCcaANDqLmo0_5">
    <vt:lpwstr>ng window analysis. We found that: (1) locations of maximum divergence within COI–COII were highly variable among taxa surveyed in this study; (2) there was major overlap in divergence within versus between species, including within individual COI–COII pr</vt:lpwstr>
  </property>
  <property fmtid="{D5CDD505-2E9C-101B-9397-08002B2CF9AE}" pid="1388" name="ZOTERO_BREF_yCcaANDqLmo0_6">
    <vt:lpwstr>ofiles; (3) graphical DNA saturation analysis showed variation in percent nucleotide transitions throughout COI–COII and only limited association with levels of DNA divergence. Ultimately, no single optimally informative 600 bp location was found within t</vt:lpwstr>
  </property>
  <property fmtid="{D5CDD505-2E9C-101B-9397-08002B2CF9AE}" pid="1389" name="ZOTERO_BREF_yCcaANDqLmo0_7">
    <vt:lpwstr>he 2.3kb of COI–COII, and the DNA barcoding region was no better than other regions downstream in COI. Consequently, we recommend that researchers should maximize sequence length to increase the probability of sampling regions of high phylogenetic informa</vt:lpwstr>
  </property>
  <property fmtid="{D5CDD505-2E9C-101B-9397-08002B2CF9AE}" pid="1390" name="ZOTERO_BREF_yCcaANDqLmo0_8">
    <vt:lpwstr>tiveness, and to minimize stochastic variation in estimating total divergence.","DOI":"10.1016/j.ympev.2006.12.005","ISSN":"1055-7903","journalAbbreviation":"Molecular Phylogenetics and Evolution","author":[{"family":"Roe","given":"Amanda D."},{"family":"</vt:lpwstr>
  </property>
  <property fmtid="{D5CDD505-2E9C-101B-9397-08002B2CF9AE}" pid="1391" name="ZOTERO_BREF_yCcaANDqLmo0_9">
    <vt:lpwstr>Sperling","given":"Felix A. H."}],"issued":{"date-parts":[["2007",7,1]]}}}],"schema":"https://github.com/citation-style-language/schema/raw/master/csl-citation.json"}</vt:lpwstr>
  </property>
  <property fmtid="{D5CDD505-2E9C-101B-9397-08002B2CF9AE}" pid="1392" name="ZOTERO_BREF_BwRLzV9BpQhv_1">
    <vt:lpwstr>ZOTERO_ITEM CSL_CITATION {"citationID":"SiOnmZk1","properties":{"formattedCitation":"(Fang et al., 2018)","plainCitation":"(Fang et al., 2018)","noteIndex":0},"citationItems":[{"id":286,"uris":["http://zotero.org/users/1401269/items/XY435E8H"],"uri":["htt</vt:lpwstr>
  </property>
  <property fmtid="{D5CDD505-2E9C-101B-9397-08002B2CF9AE}" pid="1393" name="ZOTERO_BREF_BwRLzV9BpQhv_2">
    <vt:lpwstr>p://zotero.org/users/1401269/items/XY435E8H"],"itemData":{"id":286,"type":"article-journal","title":"Genetic Polymorphism Study on Aedes albopictus of Different Geographical Regions Based on DNA Barcoding","container-title":"BioMed Research International"</vt:lpwstr>
  </property>
  <property fmtid="{D5CDD505-2E9C-101B-9397-08002B2CF9AE}" pid="1394" name="ZOTERO_BREF_BwRLzV9BpQhv_3">
    <vt:lpwstr>,"volume":"2018","source":"PubMed Central","abstract":"Aedes albopictus is a very important vector for pathogens of many infectious diseases including dengue fever. In this study, we explored the genetic polymorphism of Aedes albopictus strains in differe</vt:lpwstr>
  </property>
  <property fmtid="{D5CDD505-2E9C-101B-9397-08002B2CF9AE}" pid="1395" name="ZOTERO_BREF_BwRLzV9BpQhv_4">
    <vt:lpwstr>nt geographical regions using DNA barcoding of mitochondrial COI (MT-COI) gene. We collected MT-COI sequence of 106 Aedes albopictus mosquitos from 6 provinces in China including Fujian, Guangdong, Hainan, Yunnan, and Taiwan. The length of the sequences i</vt:lpwstr>
  </property>
  <property fmtid="{D5CDD505-2E9C-101B-9397-08002B2CF9AE}" pid="1396" name="ZOTERO_BREF_BwRLzV9BpQhv_5">
    <vt:lpwstr>s 709bp with the content of A+T (67.7%) greater than that of G+C (32.3%). We identified mutations in 90 (13.68%) loci, of which 57 (63.33%) are transitions, 28 (31.11%) are transversions, and 5 (5.56%) are hypervariable loci. In addition, we obtained 42 h</vt:lpwstr>
  </property>
  <property fmtid="{D5CDD505-2E9C-101B-9397-08002B2CF9AE}" pid="1397" name="ZOTERO_BREF_BwRLzV9BpQhv_6">
    <vt:lpwstr>aplotypes, 4 (9.52%) of which are shared among different populations. The haplotype diversity of Aedes albopictus is 0.882 and nucleotide diversity is 0.01017. Moreover, the pedigree network diagram shows that most haplotypes are under parallel evolution,</vt:lpwstr>
  </property>
  <property fmtid="{D5CDD505-2E9C-101B-9397-08002B2CF9AE}" pid="1398" name="ZOTERO_BREF_BwRLzV9BpQhv_7">
    <vt:lpwstr> suggesting a local expansion of Aedes albopictus in history. Finally, the Neighbor-Joining tree of MT-COI haplotypes reveals a certain correlation between haplotype clusters and geographical distribution, and there are differences among Aedes albopictus </vt:lpwstr>
  </property>
  <property fmtid="{D5CDD505-2E9C-101B-9397-08002B2CF9AE}" pid="1399" name="ZOTERO_BREF_BwRLzV9BpQhv_8">
    <vt:lpwstr>in different geographical regions. In conclusion, DNA barcoding of MT-COI gene is an effective method to study the genetic structure of Aedes albopictus.","URL":"https://www.ncbi.nlm.nih.gov/pmc/articles/PMC5996416/","DOI":"10.1155/2018/1501430","ISSN":"2</vt:lpwstr>
  </property>
  <property fmtid="{D5CDD505-2E9C-101B-9397-08002B2CF9AE}" pid="1400" name="ZOTERO_BREF_BwRLzV9BpQhv_9">
    <vt:lpwstr>314-6133","note":"PMID: 30003088\nPMCID: PMC5996416","journalAbbreviation":"Biomed Res Int","author":[{"family":"Fang","given":"Yiliang"},{"family":"Zhang","given":"Jianqing"},{"family":"Wu","given":"Rongquan"},{"family":"Xue","given":"Baohai"},{"family":</vt:lpwstr>
  </property>
  <property fmtid="{D5CDD505-2E9C-101B-9397-08002B2CF9AE}" pid="1401" name="ZOTERO_BREF_BwRLzV9BpQhv_10">
    <vt:lpwstr>"Qian","given":"Qianqian"},{"family":"Gao","given":"Bo"}],"issued":{"date-parts":[["2018",5,29]]},"accessed":{"date-parts":[["2018",7,19]]}}}],"schema":"https://github.com/citation-style-language/schema/raw/master/csl-citation.json"}</vt:lpwstr>
  </property>
  <property fmtid="{D5CDD505-2E9C-101B-9397-08002B2CF9AE}" pid="1402" name="ZOTERO_BREF_Kd0GxJ3jT7wU_1">
    <vt:lpwstr>ZOTERO_ITEM CSL_CITATION {"citationID":"22T6MVr5","properties":{"formattedCitation":"(Munir, 2013)","plainCitation":"(Munir, 2013)","noteIndex":0},"citationItems":[{"id":"iNwDqJr0/S4n9TILf","uris":["http://zotero.org/users/1719066/items/AAXBWJ4A"],"uri":[</vt:lpwstr>
  </property>
  <property fmtid="{D5CDD505-2E9C-101B-9397-08002B2CF9AE}" pid="1403" name="ZOTERO_BREF_Kd0GxJ3jT7wU_2">
    <vt:lpwstr>"http://zotero.org/users/1719066/items/AAXBWJ4A"],"itemData":{"id":67,"type":"article-journal","title":"Bioinformatics analysis of large-scale viral sequences","container-title":"Virulence","page":"97-106","volume":"4","issue":"1","source":"PubMed Central</vt:lpwstr>
  </property>
  <property fmtid="{D5CDD505-2E9C-101B-9397-08002B2CF9AE}" pid="1404" name="ZOTERO_BREF_Kd0GxJ3jT7wU_3">
    <vt:lpwstr>","abstract":"Due to a significant decrease in the cost of DNA sequencing, the number of sequences submitted to the public databases has dramatically increased in recent years. Efficient analysis of these data sets may lead to a significant understanding </vt:lpwstr>
  </property>
  <property fmtid="{D5CDD505-2E9C-101B-9397-08002B2CF9AE}" pid="1405" name="ZOTERO_BREF_Kd0GxJ3jT7wU_4">
    <vt:lpwstr>of the nature of pathogens such as bacteria, viruses, parasites, etc. However, this has raised questions about the efficacy of currently available algorithms for the study of pathogen evolution and construction of phylogenetic trees. While the advanced al</vt:lpwstr>
  </property>
  <property fmtid="{D5CDD505-2E9C-101B-9397-08002B2CF9AE}" pid="1406" name="ZOTERO_BREF_Kd0GxJ3jT7wU_5">
    <vt:lpwstr>gorithms and corresponding programs are being developed, it is crucial to optimize the available ones in order to cope with the current need. The protocol presented in this study is optimized using a number of strategies currently being proposed for handl</vt:lpwstr>
  </property>
  <property fmtid="{D5CDD505-2E9C-101B-9397-08002B2CF9AE}" pid="1407" name="ZOTERO_BREF_Kd0GxJ3jT7wU_6">
    <vt:lpwstr>ing large-scale DNA sequence data sets, and offers a highly efficacious and accurate method for computing phylogenetic trees with limited computer resources. The protocol may take up to 36 h for construction and annotation of a final tree of about 20,000 </vt:lpwstr>
  </property>
  <property fmtid="{D5CDD505-2E9C-101B-9397-08002B2CF9AE}" pid="1408" name="ZOTERO_BREF_Kd0GxJ3jT7wU_7">
    <vt:lpwstr>sequences.","DOI":"10.4161/viru.23161","ISSN":"2150-5594","note":"PMID: 23314574\nPMCID: PMC3544756","journalAbbreviation":"Virulence","author":[{"family":"Munir","given":"Muhammad"}],"issued":{"date-parts":[["2013",1,1]]}}}],"schema":"https://github.com/</vt:lpwstr>
  </property>
  <property fmtid="{D5CDD505-2E9C-101B-9397-08002B2CF9AE}" pid="1409" name="ZOTERO_BREF_Kd0GxJ3jT7wU_8">
    <vt:lpwstr>citation-style-language/schema/raw/master/csl-citation.json"}</vt:lpwstr>
  </property>
  <property fmtid="{D5CDD505-2E9C-101B-9397-08002B2CF9AE}" pid="1410" name="ZOTERO_BREF_WsO9OTJ51yDr_1">
    <vt:lpwstr>ZOTERO_ITEM CSL_CITATION {"citationID":"drYFMNrz","properties":{"formattedCitation":"(Bouckaert, 2016)","plainCitation":"(Bouckaert, 2016)","noteIndex":0},"citationItems":[{"id":"iNwDqJr0/pqO5LmkF","uris":["http://zotero.org/users/1719066/items/TLMTHUMM"]</vt:lpwstr>
  </property>
  <property fmtid="{D5CDD505-2E9C-101B-9397-08002B2CF9AE}" pid="1411" name="ZOTERO_BREF_WsO9OTJ51yDr_2">
    <vt:lpwstr>,"uri":["http://zotero.org/users/1719066/items/TLMTHUMM"],"itemData":{"id":222,"type":"article-journal","title":"Phylogeography by diffusion on a sphere: whole world phylogeography","container-title":"PeerJ","volume":"4","source":"PubMed Central","abstrac</vt:lpwstr>
  </property>
  <property fmtid="{D5CDD505-2E9C-101B-9397-08002B2CF9AE}" pid="1412" name="ZOTERO_BREF_WsO9OTJ51yDr_3">
    <vt:lpwstr>t":"Background\nTechniques for reconstructing geographical history along a phylogeny can answer many questions of interest about the geographical origins of species. Bayesian models based on the assumption that taxa move through a diffusion process have f</vt:lpwstr>
  </property>
  <property fmtid="{D5CDD505-2E9C-101B-9397-08002B2CF9AE}" pid="1413" name="ZOTERO_BREF_WsO9OTJ51yDr_4">
    <vt:lpwstr>ound many applications. However, these methods rely on diffusion processes on a plane, and do not take the spherical nature of our planet in account. Performing an analysis that covers the whole world thus does not take in account the distortions caused b</vt:lpwstr>
  </property>
  <property fmtid="{D5CDD505-2E9C-101B-9397-08002B2CF9AE}" pid="1414" name="ZOTERO_BREF_WsO9OTJ51yDr_5">
    <vt:lpwstr>y projections like the Mercator projection.\n\nResults\nIn this paper, we introduce a Bayesian phylogeographical method based on diffusion on a sphere. When the area where taxa are sampled from is small, a sphere can be approximated by a plane and the mod</vt:lpwstr>
  </property>
  <property fmtid="{D5CDD505-2E9C-101B-9397-08002B2CF9AE}" pid="1415" name="ZOTERO_BREF_WsO9OTJ51yDr_6">
    <vt:lpwstr>el results in the same inferences as with models using diffusion on a plane. For taxa sampled from the whole world, we obtain substantial differences. We present an efficient algorithm for performing inference in a Markov Chain Monte Carlo (MCMC) algorith</vt:lpwstr>
  </property>
  <property fmtid="{D5CDD505-2E9C-101B-9397-08002B2CF9AE}" pid="1416" name="ZOTERO_BREF_WsO9OTJ51yDr_7">
    <vt:lpwstr>m, and show applications to small and large samples areas. We compare results between planar and spherical diffusion in a simulation study and apply the method by inferring the origin of Hepatitis B based on sequences sampled from Eurasia and Africa.\n\nC</vt:lpwstr>
  </property>
  <property fmtid="{D5CDD505-2E9C-101B-9397-08002B2CF9AE}" pid="1417" name="ZOTERO_BREF_WsO9OTJ51yDr_8">
    <vt:lpwstr>onclusions\nWe describe a framework for performing phylogeographical inference, which is suitable when the distortion introduced by map projections is large, but works well on a smaller scale as well. The framework allows sampling tips from regions, which</vt:lpwstr>
  </property>
  <property fmtid="{D5CDD505-2E9C-101B-9397-08002B2CF9AE}" pid="1418" name="ZOTERO_BREF_WsO9OTJ51yDr_9">
    <vt:lpwstr> is useful when the exact sample location is unknown, and placing prior information on locations of clades in the tree. The method is implemented in the GEO_SPHERE package in BEAST 2, which is open source licensed under LGPL and allows joint tree and geog</vt:lpwstr>
  </property>
  <property fmtid="{D5CDD505-2E9C-101B-9397-08002B2CF9AE}" pid="1419" name="ZOTERO_BREF_WsO9OTJ51yDr_10">
    <vt:lpwstr>raphy inference under a wide range of models.","URL":"https://www.ncbi.nlm.nih.gov/pmc/articles/PMC5018680/","DOI":"10.7717/peerj.2406","ISSN":"2167-8359","note":"PMID: 27651992\nPMCID: PMC5018680","shortTitle":"Phylogeography by diffusion on a sphere","j</vt:lpwstr>
  </property>
  <property fmtid="{D5CDD505-2E9C-101B-9397-08002B2CF9AE}" pid="1420" name="ZOTERO_BREF_WsO9OTJ51yDr_11">
    <vt:lpwstr>ournalAbbreviation":"PeerJ","author":[{"family":"Bouckaert","given":"Remco"}],"issued":{"date-parts":[["2016",9,6]]},"accessed":{"date-parts":[["2018",4,19]]}}}],"schema":"https://github.com/citation-style-language/schema/raw/master/csl-citation.json"}</vt:lpwstr>
  </property>
  <property fmtid="{D5CDD505-2E9C-101B-9397-08002B2CF9AE}" pid="1421" name="ZOTERO_BREF_Fvb3g6kfS2tv_1">
    <vt:lpwstr>ZOTERO_ITEM CSL_CITATION {"citationID":"Jn2A6ty4","properties":{"formattedCitation":"(Bouckaert, 2016; Bouckaert et al., 2014; Maio, Wu, O\\uc0\\u8217{}Reilly, &amp; Wilson, 2015)","plainCitation":"(Bouckaert, 2016; Bouckaert et al., 2014; Maio, Wu, O’Reilly,</vt:lpwstr>
  </property>
  <property fmtid="{D5CDD505-2E9C-101B-9397-08002B2CF9AE}" pid="1422" name="ZOTERO_BREF_Fvb3g6kfS2tv_2">
    <vt:lpwstr> &amp; Wilson, 2015)","noteIndex":0},"citationItems":[{"id":"iNwDqJr0/pqO5LmkF","uris":["http://zotero.org/users/1719066/items/TLMTHUMM"],"uri":["http://zotero.org/users/1719066/items/TLMTHUMM"],"itemData":{"id":222,"type":"article-journal","title":"Phylogeog</vt:lpwstr>
  </property>
  <property fmtid="{D5CDD505-2E9C-101B-9397-08002B2CF9AE}" pid="1423" name="ZOTERO_BREF_Fvb3g6kfS2tv_3">
    <vt:lpwstr>raphy by diffusion on a sphere: whole world phylogeography","container-title":"PeerJ","volume":"4","source":"PubMed Central","abstract":"Background\nTechniques for reconstructing geographical history along a phylogeny can answer many questions of interest</vt:lpwstr>
  </property>
  <property fmtid="{D5CDD505-2E9C-101B-9397-08002B2CF9AE}" pid="1424" name="ZOTERO_BREF_Fvb3g6kfS2tv_4">
    <vt:lpwstr> about the geographical origins of species. Bayesian models based on the assumption that taxa move through a diffusion process have found many applications. However, these methods rely on diffusion processes on a plane, and do not take the spherical natur</vt:lpwstr>
  </property>
  <property fmtid="{D5CDD505-2E9C-101B-9397-08002B2CF9AE}" pid="1425" name="ZOTERO_BREF_Fvb3g6kfS2tv_5">
    <vt:lpwstr>e of our planet in account. Performing an analysis that covers the whole world thus does not take in account the distortions caused by projections like the Mercator projection.\n\nResults\nIn this paper, we introduce a Bayesian phylogeographical method ba</vt:lpwstr>
  </property>
  <property fmtid="{D5CDD505-2E9C-101B-9397-08002B2CF9AE}" pid="1426" name="ZOTERO_BREF_Fvb3g6kfS2tv_6">
    <vt:lpwstr>sed on diffusion on a sphere. When the area where taxa are sampled from is small, a sphere can be approximated by a plane and the model results in the same inferences as with models using diffusion on a plane. For taxa sampled from the whole world, we obt</vt:lpwstr>
  </property>
  <property fmtid="{D5CDD505-2E9C-101B-9397-08002B2CF9AE}" pid="1427" name="ZOTERO_BREF_Fvb3g6kfS2tv_7">
    <vt:lpwstr>ain substantial differences. We present an efficient algorithm for performing inference in a Markov Chain Monte Carlo (MCMC) algorithm, and show applications to small and large samples areas. We compare results between planar and spherical diffusion in a </vt:lpwstr>
  </property>
  <property fmtid="{D5CDD505-2E9C-101B-9397-08002B2CF9AE}" pid="1428" name="ZOTERO_BREF_Fvb3g6kfS2tv_8">
    <vt:lpwstr>simulation study and apply the method by inferring the origin of Hepatitis B based on sequences sampled from Eurasia and Africa.\n\nConclusions\nWe describe a framework for performing phylogeographical inference, which is suitable when the distortion intr</vt:lpwstr>
  </property>
  <property fmtid="{D5CDD505-2E9C-101B-9397-08002B2CF9AE}" pid="1429" name="ZOTERO_BREF_Fvb3g6kfS2tv_9">
    <vt:lpwstr>oduced by map projections is large, but works well on a smaller scale as well. The framework allows sampling tips from regions, which is useful when the exact sample location is unknown, and placing prior information on locations of clades in the tree. Th</vt:lpwstr>
  </property>
  <property fmtid="{D5CDD505-2E9C-101B-9397-08002B2CF9AE}" pid="1430" name="ZOTERO_BREF_Fvb3g6kfS2tv_10">
    <vt:lpwstr>e method is implemented in the GEO_SPHERE package in BEAST 2, which is open source licensed under LGPL and allows joint tree and geography inference under a wide range of models.","URL":"https://www.ncbi.nlm.nih.gov/pmc/articles/PMC5018680/","DOI":"10.771</vt:lpwstr>
  </property>
  <property fmtid="{D5CDD505-2E9C-101B-9397-08002B2CF9AE}" pid="1431" name="ZOTERO_BREF_Fvb3g6kfS2tv_11">
    <vt:lpwstr>7/peerj.2406","ISSN":"2167-8359","note":"PMID: 27651992\nPMCID: PMC5018680","shortTitle":"Phylogeography by diffusion on a sphere","journalAbbreviation":"PeerJ","author":[{"family":"Bouckaert","given":"Remco"}],"issued":{"date-parts":[["2016",9,6]]},"acce</vt:lpwstr>
  </property>
  <property fmtid="{D5CDD505-2E9C-101B-9397-08002B2CF9AE}" pid="1432" name="ZOTERO_BREF_Fvb3g6kfS2tv_12">
    <vt:lpwstr>ssed":{"date-parts":[["2018",4,19]]}}},{"id":"iNwDqJr0/L6LoJsNe","uris":["http://zotero.org/users/1719066/items/7FATILAS"],"uri":["http://zotero.org/users/1719066/items/7FATILAS"],"itemData":{"id":226,"type":"article-journal","title":"New Routes to Phylog</vt:lpwstr>
  </property>
  <property fmtid="{D5CDD505-2E9C-101B-9397-08002B2CF9AE}" pid="1433" name="ZOTERO_BREF_Fvb3g6kfS2tv_13">
    <vt:lpwstr>eography: A Bayesian Structured Coalescent Approximation","container-title":"PLOS Genetics","page":"e1005421","volume":"11","issue":"8","source":"PLoS Journals","abstract":"Phylogeographic methods aim to infer migration trends and the history of sampled l</vt:lpwstr>
  </property>
  <property fmtid="{D5CDD505-2E9C-101B-9397-08002B2CF9AE}" pid="1434" name="ZOTERO_BREF_Fvb3g6kfS2tv_14">
    <vt:lpwstr>ineages from genetic data. Applications of phylogeography are broad, and in the context of pathogens include the reconstruction of transmission histories and the origin and emergence of outbreaks. Phylogeographic inference based on bottom-up population ge</vt:lpwstr>
  </property>
  <property fmtid="{D5CDD505-2E9C-101B-9397-08002B2CF9AE}" pid="1435" name="ZOTERO_BREF_Fvb3g6kfS2tv_15">
    <vt:lpwstr>netics models is computationally expensive, and as a result faster alternatives based on the evolution of discrete traits have become popular. In this paper, we show that inference of migration rates and root locations based on discrete trait models is ex</vt:lpwstr>
  </property>
  <property fmtid="{D5CDD505-2E9C-101B-9397-08002B2CF9AE}" pid="1436" name="ZOTERO_BREF_Fvb3g6kfS2tv_16">
    <vt:lpwstr>tremely unreliable and sensitive to biased sampling. To address this problem, we introduce BASTA (BAyesian STructured coalescent Approximation), a new approach implemented in BEAST2 that combines the accuracy of methods based on the structured coalescent </vt:lpwstr>
  </property>
  <property fmtid="{D5CDD505-2E9C-101B-9397-08002B2CF9AE}" pid="1437" name="ZOTERO_BREF_Fvb3g6kfS2tv_17">
    <vt:lpwstr>with the computational efficiency required to handle more than just few populations. We illustrate the potentially severe implications of poor model choice for phylogeographic analyses by investigating the zoonotic transmission of Ebola virus. Whereas the</vt:lpwstr>
  </property>
  <property fmtid="{D5CDD505-2E9C-101B-9397-08002B2CF9AE}" pid="1438" name="ZOTERO_BREF_Fvb3g6kfS2tv_18">
    <vt:lpwstr> structured coalescent analysis correctly infers that successive human Ebola outbreaks have been seeded by a large unsampled non-human reservoir population, the discrete trait analysis implausibly concludes that undetected human-to-human transmission has </vt:lpwstr>
  </property>
  <property fmtid="{D5CDD505-2E9C-101B-9397-08002B2CF9AE}" pid="1439" name="ZOTERO_BREF_Fvb3g6kfS2tv_19">
    <vt:lpwstr>allowed the virus to persist over the past four decades. As genomics takes on an increasingly prominent role informing the control and prevention of infectious diseases, it will be vital that phylogeographic inference provides robust insights into transmi</vt:lpwstr>
  </property>
  <property fmtid="{D5CDD505-2E9C-101B-9397-08002B2CF9AE}" pid="1440" name="ZOTERO_BREF_Fvb3g6kfS2tv_20">
    <vt:lpwstr>ssion history.","DOI":"10.1371/journal.pgen.1005421","ISSN":"1553-7404","shortTitle":"New Routes to Phylogeography","journalAbbreviation":"PLOS Genetics","language":"en","author":[{"family":"Maio","given":"Nicola De"},{"family":"Wu","given":"Chieh-Hsi"},{</vt:lpwstr>
  </property>
  <property fmtid="{D5CDD505-2E9C-101B-9397-08002B2CF9AE}" pid="1441" name="ZOTERO_BREF_Fvb3g6kfS2tv_21">
    <vt:lpwstr>"family":"O’Reilly","given":"Kathleen M."},{"family":"Wilson","given":"Daniel"}],"issued":{"date-parts":[["2015",8,12]]}}},{"id":"iNwDqJr0/JQIZxxTX","uris":["http://zotero.org/users/1719066/items/RHHGEWI9"],"uri":["http://zotero.org/users/1719066/items/RH</vt:lpwstr>
  </property>
  <property fmtid="{D5CDD505-2E9C-101B-9397-08002B2CF9AE}" pid="1442" name="ZOTERO_BREF_Fvb3g6kfS2tv_22">
    <vt:lpwstr>HGEWI9"],"itemData":{"id":239,"type":"article-journal","title":"BEAST 2: A Software Platform for Bayesian Evolutionary Analysis","container-title":"PLoS Computational Biology","volume":"10","issue":"4","source":"PubMed Central","abstract":"We present a ne</vt:lpwstr>
  </property>
  <property fmtid="{D5CDD505-2E9C-101B-9397-08002B2CF9AE}" pid="1443" name="ZOTERO_BREF_Fvb3g6kfS2tv_23">
    <vt:lpwstr>w open source, extensible and flexible software platform for Bayesian evolutionary analysis called BEAST 2. This software platform is a re-design of the popular BEAST 1 platform to correct structural deficiencies that became evident as the BEAST 1 softwar</vt:lpwstr>
  </property>
  <property fmtid="{D5CDD505-2E9C-101B-9397-08002B2CF9AE}" pid="1444" name="ZOTERO_BREF_Fvb3g6kfS2tv_24">
    <vt:lpwstr>e evolved. Key among those deficiencies was the lack of post-deployment extensibility. BEAST 2 now has a fully developed package management system that allows third party developers to write additional functionality that can be directly installed to the B</vt:lpwstr>
  </property>
  <property fmtid="{D5CDD505-2E9C-101B-9397-08002B2CF9AE}" pid="1445" name="ZOTERO_BREF_Fvb3g6kfS2tv_25">
    <vt:lpwstr>EAST 2 analysis platform via a package manager without requiring a new software release of the platform. This package architecture is showcased with a number of recently published new models encompassing birth-death-sampling tree priors, phylodynamics and</vt:lpwstr>
  </property>
  <property fmtid="{D5CDD505-2E9C-101B-9397-08002B2CF9AE}" pid="1446" name="ZOTERO_BREF_Fvb3g6kfS2tv_26">
    <vt:lpwstr> model averaging for substitution models and site partitioning. A second major improvement is the ability to read/write the entire state of the MCMC chain to/from disk allowing it to be easily shared between multiple instances of the BEAST software. This </vt:lpwstr>
  </property>
  <property fmtid="{D5CDD505-2E9C-101B-9397-08002B2CF9AE}" pid="1447" name="ZOTERO_BREF_Fvb3g6kfS2tv_27">
    <vt:lpwstr>facilitates checkpointing and better support for multi-processor and high-end computing extensions. Finally, the functionality in new packages can be easily added to the user interface (BEAUti 2) by a simple XML template-based mechanism because BEAST 2 ha</vt:lpwstr>
  </property>
  <property fmtid="{D5CDD505-2E9C-101B-9397-08002B2CF9AE}" pid="1448" name="ZOTERO_BREF_Fvb3g6kfS2tv_28">
    <vt:lpwstr>s been re-designed to provide greater integration between the analysis engine and the user interface so that, for example BEAST and BEAUti use exactly the same XML file format.","URL":"https://www.ncbi.nlm.nih.gov/pmc/articles/PMC3985171/","DOI":"10.1371/</vt:lpwstr>
  </property>
  <property fmtid="{D5CDD505-2E9C-101B-9397-08002B2CF9AE}" pid="1449" name="ZOTERO_BREF_Fvb3g6kfS2tv_29">
    <vt:lpwstr>journal.pcbi.1003537","ISSN":"1553-734X","note":"PMID: 24722319\nPMCID: PMC3985171","shortTitle":"BEAST 2","journalAbbreviation":"PLoS Comput Biol","author":[{"family":"Bouckaert","given":"Remco"},{"family":"Heled","given":"Joseph"},{"family":"Kühnert","g</vt:lpwstr>
  </property>
  <property fmtid="{D5CDD505-2E9C-101B-9397-08002B2CF9AE}" pid="1450" name="ZOTERO_BREF_Fvb3g6kfS2tv_30">
    <vt:lpwstr>iven":"Denise"},{"family":"Vaughan","given":"Tim"},{"family":"Wu","given":"Chieh-Hsi"},{"family":"Xie","given":"Dong"},{"family":"Suchard","given":"Marc A."},{"family":"Rambaut","given":"Andrew"},{"family":"Drummond","given":"Alexei J."}],"issued":{"date-</vt:lpwstr>
  </property>
  <property fmtid="{D5CDD505-2E9C-101B-9397-08002B2CF9AE}" pid="1451" name="ZOTERO_BREF_Fvb3g6kfS2tv_31">
    <vt:lpwstr>parts":[["2014",4,10]]},"accessed":{"date-parts":[["2018",4,21]]}}}],"schema":"https://github.com/citation-style-language/schema/raw/master/csl-citation.json"}</vt:lpwstr>
  </property>
  <property fmtid="{D5CDD505-2E9C-101B-9397-08002B2CF9AE}" pid="1452" name="ZOTERO_BREF_BjCglJXt1WtF_1">
    <vt:lpwstr>ZOTERO_ITEM CSL_CITATION {"citationID":"LIcHknLA","properties":{"formattedCitation":"(Maio et al., 2015)","plainCitation":"(Maio et al., 2015)","noteIndex":0},"citationItems":[{"id":"iNwDqJr0/L6LoJsNe","uris":["http://zotero.org/users/1719066/items/7FATIL</vt:lpwstr>
  </property>
  <property fmtid="{D5CDD505-2E9C-101B-9397-08002B2CF9AE}" pid="1453" name="ZOTERO_BREF_BjCglJXt1WtF_2">
    <vt:lpwstr>AS"],"uri":["http://zotero.org/users/1719066/items/7FATILAS"],"itemData":{"id":226,"type":"article-journal","title":"New Routes to Phylogeography: A Bayesian Structured Coalescent Approximation","container-title":"PLOS Genetics","page":"e1005421","volume"</vt:lpwstr>
  </property>
  <property fmtid="{D5CDD505-2E9C-101B-9397-08002B2CF9AE}" pid="1454" name="ZOTERO_BREF_BjCglJXt1WtF_3">
    <vt:lpwstr>:"11","issue":"8","source":"PLoS Journals","abstract":"Phylogeographic methods aim to infer migration trends and the history of sampled lineages from genetic data. Applications of phylogeography are broad, and in the context of pathogens include the recon</vt:lpwstr>
  </property>
  <property fmtid="{D5CDD505-2E9C-101B-9397-08002B2CF9AE}" pid="1455" name="ZOTERO_BREF_BjCglJXt1WtF_4">
    <vt:lpwstr>struction of transmission histories and the origin and emergence of outbreaks. Phylogeographic inference based on bottom-up population genetics models is computationally expensive, and as a result faster alternatives based on the evolution of discrete tra</vt:lpwstr>
  </property>
  <property fmtid="{D5CDD505-2E9C-101B-9397-08002B2CF9AE}" pid="1456" name="ZOTERO_BREF_BjCglJXt1WtF_5">
    <vt:lpwstr>its have become popular. In this paper, we show that inference of migration rates and root locations based on discrete trait models is extremely unreliable and sensitive to biased sampling. To address this problem, we introduce BASTA (BAyesian STructured </vt:lpwstr>
  </property>
  <property fmtid="{D5CDD505-2E9C-101B-9397-08002B2CF9AE}" pid="1457" name="ZOTERO_BREF_BjCglJXt1WtF_6">
    <vt:lpwstr>coalescent Approximation), a new approach implemented in BEAST2 that combines the accuracy of methods based on the structured coalescent with the computational efficiency required to handle more than just few populations. We illustrate the potentially sev</vt:lpwstr>
  </property>
  <property fmtid="{D5CDD505-2E9C-101B-9397-08002B2CF9AE}" pid="1458" name="ZOTERO_BREF_BjCglJXt1WtF_7">
    <vt:lpwstr>ere implications of poor model choice for phylogeographic analyses by investigating the zoonotic transmission of Ebola virus. Whereas the structured coalescent analysis correctly infers that successive human Ebola outbreaks have been seeded by a large uns</vt:lpwstr>
  </property>
  <property fmtid="{D5CDD505-2E9C-101B-9397-08002B2CF9AE}" pid="1459" name="ZOTERO_BREF_BjCglJXt1WtF_8">
    <vt:lpwstr>ampled non-human reservoir population, the discrete trait analysis implausibly concludes that undetected human-to-human transmission has allowed the virus to persist over the past four decades. As genomics takes on an increasingly prominent role informing</vt:lpwstr>
  </property>
  <property fmtid="{D5CDD505-2E9C-101B-9397-08002B2CF9AE}" pid="1460" name="ZOTERO_BREF_BjCglJXt1WtF_9">
    <vt:lpwstr> the control and prevention of infectious diseases, it will be vital that phylogeographic inference provides robust insights into transmission history.","DOI":"10.1371/journal.pgen.1005421","ISSN":"1553-7404","shortTitle":"New Routes to Phylogeography","j</vt:lpwstr>
  </property>
  <property fmtid="{D5CDD505-2E9C-101B-9397-08002B2CF9AE}" pid="1461" name="ZOTERO_BREF_BjCglJXt1WtF_10">
    <vt:lpwstr>ournalAbbreviation":"PLOS Genetics","language":"en","author":[{"family":"Maio","given":"Nicola De"},{"family":"Wu","given":"Chieh-Hsi"},{"family":"O’Reilly","given":"Kathleen M."},{"family":"Wilson","given":"Daniel"}],"issued":{"date-parts":[["2015",8,12]</vt:lpwstr>
  </property>
  <property fmtid="{D5CDD505-2E9C-101B-9397-08002B2CF9AE}" pid="1462" name="ZOTERO_BREF_BjCglJXt1WtF_11">
    <vt:lpwstr>]}}}],"schema":"https://github.com/citation-style-language/schema/raw/master/csl-citation.json"}</vt:lpwstr>
  </property>
  <property fmtid="{D5CDD505-2E9C-101B-9397-08002B2CF9AE}" pid="1463" name="ZOTERO_BREF_B1qP4WoU57Ol_1">
    <vt:lpwstr>ZOTERO_ITEM CSL_CITATION {"citationID":"CiQbC6Fh","properties":{"formattedCitation":"(Maio et al., 2015)","plainCitation":"(Maio et al., 2015)","noteIndex":0},"citationItems":[{"id":"iNwDqJr0/L6LoJsNe","uris":["http://zotero.org/users/1719066/items/7FATIL</vt:lpwstr>
  </property>
  <property fmtid="{D5CDD505-2E9C-101B-9397-08002B2CF9AE}" pid="1464" name="ZOTERO_BREF_B1qP4WoU57Ol_2">
    <vt:lpwstr>AS"],"uri":["http://zotero.org/users/1719066/items/7FATILAS"],"itemData":{"id":226,"type":"article-journal","title":"New Routes to Phylogeography: A Bayesian Structured Coalescent Approximation","container-title":"PLOS Genetics","page":"e1005421","volume"</vt:lpwstr>
  </property>
  <property fmtid="{D5CDD505-2E9C-101B-9397-08002B2CF9AE}" pid="1465" name="ZOTERO_BREF_B1qP4WoU57Ol_3">
    <vt:lpwstr>:"11","issue":"8","source":"PLoS Journals","abstract":"Phylogeographic methods aim to infer migration trends and the history of sampled lineages from genetic data. Applications of phylogeography are broad, and in the context of pathogens include the recon</vt:lpwstr>
  </property>
  <property fmtid="{D5CDD505-2E9C-101B-9397-08002B2CF9AE}" pid="1466" name="ZOTERO_BREF_B1qP4WoU57Ol_4">
    <vt:lpwstr>struction of transmission histories and the origin and emergence of outbreaks. Phylogeographic inference based on bottom-up population genetics models is computationally expensive, and as a result faster alternatives based on the evolution of discrete tra</vt:lpwstr>
  </property>
  <property fmtid="{D5CDD505-2E9C-101B-9397-08002B2CF9AE}" pid="1467" name="ZOTERO_BREF_B1qP4WoU57Ol_5">
    <vt:lpwstr>its have become popular. In this paper, we show that inference of migration rates and root locations based on discrete trait models is extremely unreliable and sensitive to biased sampling. To address this problem, we introduce BASTA (BAyesian STructured </vt:lpwstr>
  </property>
  <property fmtid="{D5CDD505-2E9C-101B-9397-08002B2CF9AE}" pid="1468" name="ZOTERO_BREF_B1qP4WoU57Ol_6">
    <vt:lpwstr>coalescent Approximation), a new approach implemented in BEAST2 that combines the accuracy of methods based on the structured coalescent with the computational efficiency required to handle more than just few populations. We illustrate the potentially sev</vt:lpwstr>
  </property>
  <property fmtid="{D5CDD505-2E9C-101B-9397-08002B2CF9AE}" pid="1469" name="ZOTERO_BREF_B1qP4WoU57Ol_7">
    <vt:lpwstr>ere implications of poor model choice for phylogeographic analyses by investigating the zoonotic transmission of Ebola virus. Whereas the structured coalescent analysis correctly infers that successive human Ebola outbreaks have been seeded by a large uns</vt:lpwstr>
  </property>
  <property fmtid="{D5CDD505-2E9C-101B-9397-08002B2CF9AE}" pid="1470" name="ZOTERO_BREF_B1qP4WoU57Ol_8">
    <vt:lpwstr>ampled non-human reservoir population, the discrete trait analysis implausibly concludes that undetected human-to-human transmission has allowed the virus to persist over the past four decades. As genomics takes on an increasingly prominent role informing</vt:lpwstr>
  </property>
  <property fmtid="{D5CDD505-2E9C-101B-9397-08002B2CF9AE}" pid="1471" name="ZOTERO_BREF_B1qP4WoU57Ol_9">
    <vt:lpwstr> the control and prevention of infectious diseases, it will be vital that phylogeographic inference provides robust insights into transmission history.","DOI":"10.1371/journal.pgen.1005421","ISSN":"1553-7404","shortTitle":"New Routes to Phylogeography","j</vt:lpwstr>
  </property>
  <property fmtid="{D5CDD505-2E9C-101B-9397-08002B2CF9AE}" pid="1472" name="ZOTERO_BREF_B1qP4WoU57Ol_10">
    <vt:lpwstr>ournalAbbreviation":"PLOS Genetics","language":"en","author":[{"family":"Maio","given":"Nicola De"},{"family":"Wu","given":"Chieh-Hsi"},{"family":"O’Reilly","given":"Kathleen M."},{"family":"Wilson","given":"Daniel"}],"issued":{"date-parts":[["2015",8,12]</vt:lpwstr>
  </property>
  <property fmtid="{D5CDD505-2E9C-101B-9397-08002B2CF9AE}" pid="1473" name="ZOTERO_BREF_B1qP4WoU57Ol_11">
    <vt:lpwstr>]}}}],"schema":"https://github.com/citation-style-language/schema/raw/master/csl-citation.json"}</vt:lpwstr>
  </property>
  <property fmtid="{D5CDD505-2E9C-101B-9397-08002B2CF9AE}" pid="1474" name="ZOTERO_BREF_5zY0uLESRGIt_1">
    <vt:lpwstr>ZOTERO_ITEM CSL_CITATION {"citationID":"qLXmTQKj","properties":{"formattedCitation":"(Henry, Bandrowski, Pepin, Gonzalez, &amp; Desfeux, 2014)","plainCitation":"(Henry, Bandrowski, Pepin, Gonzalez, &amp; Desfeux, 2014)","noteIndex":0},"citationItems":[{"id":23,"u</vt:lpwstr>
  </property>
  <property fmtid="{D5CDD505-2E9C-101B-9397-08002B2CF9AE}" pid="1475" name="ZOTERO_BREF_5zY0uLESRGIt_2">
    <vt:lpwstr>ris":["http://zotero.org/users/1401269/items/RALPK3RA"],"uri":["http://zotero.org/users/1401269/items/RALPK3RA"],"itemData":{"id":23,"type":"article-journal","title":"OMICtools: an informative directory for multi-omic data analysis","container-title":"Dat</vt:lpwstr>
  </property>
  <property fmtid="{D5CDD505-2E9C-101B-9397-08002B2CF9AE}" pid="1476" name="ZOTERO_BREF_5zY0uLESRGIt_3">
    <vt:lpwstr>abase: The Journal of Biological Databases and Curation","volume":"2014","source":"PubMed Central","abstract":"Recent advances in ‘omic’ technologies have created unprecedented opportunities for biological research, but current software and database resou</vt:lpwstr>
  </property>
  <property fmtid="{D5CDD505-2E9C-101B-9397-08002B2CF9AE}" pid="1477" name="ZOTERO_BREF_5zY0uLESRGIt_4">
    <vt:lpwstr>rces are extremely fragmented. OMICtools is a manually curated metadatabase that provides an overview of more than 4400 web-accessible tools related to genomics, transcriptomics, proteomics and metabolomics. All tools have been classified by omic technolo</vt:lpwstr>
  </property>
  <property fmtid="{D5CDD505-2E9C-101B-9397-08002B2CF9AE}" pid="1478" name="ZOTERO_BREF_5zY0uLESRGIt_5">
    <vt:lpwstr>gies (next-generation sequencing, microarray, mass spectrometry and nuclear magnetic resonance) associated with published evaluations of tool performance. Information about each tool is derived either from a diverse set of developers, the scientific liter</vt:lpwstr>
  </property>
  <property fmtid="{D5CDD505-2E9C-101B-9397-08002B2CF9AE}" pid="1479" name="ZOTERO_BREF_5zY0uLESRGIt_6">
    <vt:lpwstr>ature or from spontaneous submissions. OMICtools is expected to serve as a useful didactic resource not only for bioinformaticians but also for experimental researchers and clinicians., Database URL:\nhttp://omictools.com/","URL":"https://www.ncbi.nlm.nih</vt:lpwstr>
  </property>
  <property fmtid="{D5CDD505-2E9C-101B-9397-08002B2CF9AE}" pid="1480" name="ZOTERO_BREF_5zY0uLESRGIt_7">
    <vt:lpwstr>.gov/pmc/articles/PMC4095679/","DOI":"10.1093/database/bau069","ISSN":"1758-0463","note":"PMID: 25024350\nPMCID: PMC4095679","shortTitle":"OMICtools","journalAbbreviation":"Database (Oxford)","author":[{"family":"Henry","given":"Vincent J."},{"family":"Ba</vt:lpwstr>
  </property>
  <property fmtid="{D5CDD505-2E9C-101B-9397-08002B2CF9AE}" pid="1481" name="ZOTERO_BREF_5zY0uLESRGIt_8">
    <vt:lpwstr>ndrowski","given":"Anita E."},{"family":"Pepin","given":"Anne-Sophie"},{"family":"Gonzalez","given":"Bruno J."},{"family":"Desfeux","given":"Arnaud"}],"issued":{"date-parts":[["2014",7,14]]},"accessed":{"date-parts":[["2018",5,14]]}}}],"schema":"https://g</vt:lpwstr>
  </property>
  <property fmtid="{D5CDD505-2E9C-101B-9397-08002B2CF9AE}" pid="1482" name="ZOTERO_BREF_5zY0uLESRGIt_9">
    <vt:lpwstr>ithub.com/citation-style-language/schema/raw/master/csl-citation.json"}</vt:lpwstr>
  </property>
  <property fmtid="{D5CDD505-2E9C-101B-9397-08002B2CF9AE}" pid="1483" name="ZOTERO_BREF_ZUOZ0oJkoy7g_1">
    <vt:lpwstr>ZOTERO_BIBL {"uncited":[],"omitted":[],"custom":[]} CSL_BIBLIOGRAPHY</vt:lpwstr>
  </property>
</Properties>
</file>